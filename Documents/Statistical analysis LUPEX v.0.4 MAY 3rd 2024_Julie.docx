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11FFB" w14:textId="77777777" w:rsidR="000B5C56" w:rsidRPr="009616A0" w:rsidRDefault="000B5C56" w:rsidP="00570F87">
      <w:pPr>
        <w:pStyle w:val="Heading1"/>
        <w:numPr>
          <w:ilvl w:val="0"/>
          <w:numId w:val="0"/>
        </w:numPr>
        <w:ind w:left="432" w:hanging="432"/>
      </w:pPr>
      <w:bookmarkStart w:id="0" w:name="_Toc165628288"/>
      <w:r w:rsidRPr="009616A0">
        <w:t>Statistical analysis plan (SAP)</w:t>
      </w:r>
      <w:bookmarkEnd w:id="0"/>
    </w:p>
    <w:p w14:paraId="5A14DB84" w14:textId="22B2F4F8" w:rsidR="000B5C56" w:rsidRPr="009616A0" w:rsidRDefault="000B5C56" w:rsidP="000B5C56">
      <w:pPr>
        <w:rPr>
          <w:rFonts w:ascii="Times New Roman" w:hAnsi="Times New Roman" w:cs="Times New Roman"/>
          <w:i/>
          <w:iCs/>
          <w:sz w:val="36"/>
          <w:szCs w:val="36"/>
        </w:rPr>
      </w:pPr>
    </w:p>
    <w:p w14:paraId="52DDEEB6" w14:textId="185ECF56" w:rsidR="000B5C56" w:rsidRPr="00437D3D" w:rsidRDefault="00171C0D" w:rsidP="00570F87">
      <w:pPr>
        <w:pStyle w:val="Heading1"/>
        <w:numPr>
          <w:ilvl w:val="0"/>
          <w:numId w:val="0"/>
        </w:numPr>
        <w:ind w:left="432" w:hanging="432"/>
        <w:rPr>
          <w:sz w:val="24"/>
          <w:szCs w:val="24"/>
          <w:lang w:val="en-GB"/>
        </w:rPr>
      </w:pPr>
      <w:bookmarkStart w:id="1" w:name="_Toc165628289"/>
      <w:r w:rsidRPr="00171C0D">
        <w:t xml:space="preserve">Type 1 interferon induced changes to exercise adaptations in systemic lupus erythematosus </w:t>
      </w:r>
      <w:proofErr w:type="gramStart"/>
      <w:r w:rsidR="005078BC" w:rsidRPr="00171C0D">
        <w:t>patients</w:t>
      </w:r>
      <w:bookmarkEnd w:id="1"/>
      <w:proofErr w:type="gramEnd"/>
    </w:p>
    <w:p w14:paraId="271B985B" w14:textId="77777777" w:rsidR="000B5C56" w:rsidRPr="009616A0" w:rsidRDefault="000B5C56" w:rsidP="000B5C56">
      <w:pPr>
        <w:spacing w:after="0" w:line="240" w:lineRule="auto"/>
        <w:jc w:val="both"/>
        <w:rPr>
          <w:rFonts w:ascii="Times New Roman" w:hAnsi="Times New Roman" w:cs="Times New Roman"/>
          <w:sz w:val="24"/>
          <w:szCs w:val="24"/>
        </w:rPr>
      </w:pPr>
    </w:p>
    <w:p w14:paraId="68B0A589" w14:textId="200DB2B3"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w:t>
      </w:r>
      <w:r w:rsidRPr="009616A0">
        <w:rPr>
          <w:rFonts w:ascii="Times New Roman" w:hAnsi="Times New Roman" w:cs="Times New Roman"/>
          <w:sz w:val="24"/>
          <w:szCs w:val="24"/>
        </w:rPr>
        <w:tab/>
      </w:r>
      <w:r w:rsidRPr="009616A0">
        <w:rPr>
          <w:rFonts w:ascii="Times New Roman" w:hAnsi="Times New Roman" w:cs="Times New Roman"/>
          <w:sz w:val="24"/>
          <w:szCs w:val="24"/>
        </w:rPr>
        <w:tab/>
      </w:r>
      <w:sdt>
        <w:sdtPr>
          <w:alias w:val="Emne"/>
          <w:tag w:val=""/>
          <w:id w:val="-1221748232"/>
          <w:placeholder>
            <w:docPart w:val="58A0812E4CA84B49AB18BD8647658C3E"/>
          </w:placeholder>
          <w:dataBinding w:prefixMappings="xmlns:ns0='http://purl.org/dc/elements/1.1/' xmlns:ns1='http://schemas.openxmlformats.org/package/2006/metadata/core-properties' " w:xpath="/ns1:coreProperties[1]/ns0:subject[1]" w:storeItemID="{6C3C8BC8-F283-45AE-878A-BAB7291924A1}"/>
          <w:text/>
        </w:sdtPr>
        <w:sdtContent>
          <w:r w:rsidR="00A809F3" w:rsidRPr="00E65DF0">
            <w:t>version 0.</w:t>
          </w:r>
          <w:r w:rsidR="00EF296F">
            <w:t>4</w:t>
          </w:r>
        </w:sdtContent>
      </w:sdt>
    </w:p>
    <w:p w14:paraId="5BCB67BD" w14:textId="77777777" w:rsidR="000B5C56" w:rsidRPr="009616A0" w:rsidRDefault="000B5C56" w:rsidP="000B5C56">
      <w:pPr>
        <w:spacing w:after="0" w:line="240" w:lineRule="auto"/>
        <w:jc w:val="both"/>
        <w:rPr>
          <w:rFonts w:ascii="Times New Roman" w:hAnsi="Times New Roman" w:cs="Times New Roman"/>
          <w:sz w:val="24"/>
          <w:szCs w:val="24"/>
        </w:rPr>
      </w:pPr>
    </w:p>
    <w:p w14:paraId="255797E0" w14:textId="0C4C11FC"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Version date: </w:t>
      </w:r>
      <w:r w:rsidRPr="009616A0">
        <w:rPr>
          <w:rFonts w:ascii="Times New Roman" w:hAnsi="Times New Roman" w:cs="Times New Roman"/>
          <w:sz w:val="24"/>
          <w:szCs w:val="24"/>
        </w:rPr>
        <w:tab/>
      </w:r>
      <w:sdt>
        <w:sdtPr>
          <w:alias w:val="Udgivelsesdato"/>
          <w:tag w:val=""/>
          <w:id w:val="-958327216"/>
          <w:placeholder>
            <w:docPart w:val="F1FBF52999904D879B79380C456EFA37"/>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Content>
          <w:r w:rsidR="00A809F3" w:rsidRPr="00E65DF0">
            <w:t>30-04-2024</w:t>
          </w:r>
        </w:sdtContent>
      </w:sdt>
    </w:p>
    <w:p w14:paraId="2C6A3A87" w14:textId="77777777" w:rsidR="000B5C56" w:rsidRPr="009616A0" w:rsidRDefault="000B5C56" w:rsidP="000B5C56">
      <w:pPr>
        <w:spacing w:after="0" w:line="240" w:lineRule="auto"/>
        <w:jc w:val="both"/>
        <w:rPr>
          <w:rFonts w:ascii="Times New Roman" w:hAnsi="Times New Roman" w:cs="Times New Roman"/>
          <w:sz w:val="24"/>
          <w:szCs w:val="24"/>
        </w:rPr>
      </w:pPr>
    </w:p>
    <w:p w14:paraId="025411D5" w14:textId="77777777" w:rsidR="000B5C56" w:rsidRPr="009616A0" w:rsidRDefault="000B5C56" w:rsidP="000B5C56">
      <w:pPr>
        <w:spacing w:after="0" w:line="240" w:lineRule="auto"/>
        <w:jc w:val="both"/>
        <w:rPr>
          <w:rFonts w:ascii="Times New Roman" w:hAnsi="Times New Roman" w:cs="Times New Roman"/>
          <w:sz w:val="24"/>
          <w:szCs w:val="24"/>
        </w:rPr>
      </w:pPr>
      <w:r w:rsidRPr="009616A0">
        <w:rPr>
          <w:rFonts w:ascii="Times New Roman" w:hAnsi="Times New Roman" w:cs="Times New Roman"/>
          <w:sz w:val="24"/>
          <w:szCs w:val="24"/>
        </w:rPr>
        <w:t xml:space="preserve">Trial registration: </w:t>
      </w:r>
      <w:r w:rsidRPr="009616A0">
        <w:rPr>
          <w:rFonts w:ascii="Times New Roman" w:hAnsi="Times New Roman" w:cs="Times New Roman"/>
          <w:sz w:val="24"/>
          <w:szCs w:val="24"/>
        </w:rPr>
        <w:tab/>
      </w:r>
      <w:hyperlink r:id="rId9" w:history="1">
        <w:r w:rsidR="0021798C" w:rsidRPr="00800659">
          <w:rPr>
            <w:rStyle w:val="Hyperlink"/>
            <w:rFonts w:ascii="Times New Roman" w:hAnsi="Times New Roman" w:cs="Times New Roman"/>
            <w:sz w:val="24"/>
            <w:szCs w:val="24"/>
          </w:rPr>
          <w:t>www.clinicaltrials.gov</w:t>
        </w:r>
      </w:hyperlink>
    </w:p>
    <w:p w14:paraId="6E3CC21D" w14:textId="77777777" w:rsidR="000B5C56" w:rsidRPr="009616A0" w:rsidRDefault="000B5C56" w:rsidP="000B5C56">
      <w:pPr>
        <w:spacing w:after="0" w:line="240" w:lineRule="auto"/>
        <w:jc w:val="both"/>
        <w:rPr>
          <w:rFonts w:ascii="Times New Roman" w:hAnsi="Times New Roman" w:cs="Times New Roman"/>
          <w:sz w:val="24"/>
          <w:szCs w:val="24"/>
        </w:rPr>
      </w:pPr>
    </w:p>
    <w:p w14:paraId="2BEFB30C" w14:textId="38A7F1CC"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rPr>
        <w:t xml:space="preserve">Trial registration number: </w:t>
      </w:r>
      <w:r w:rsidRPr="009616A0">
        <w:rPr>
          <w:rFonts w:ascii="Times New Roman" w:hAnsi="Times New Roman" w:cs="Times New Roman"/>
          <w:sz w:val="24"/>
          <w:szCs w:val="24"/>
        </w:rPr>
        <w:tab/>
      </w:r>
      <w:r w:rsidR="00031B60" w:rsidRPr="00031B60">
        <w:rPr>
          <w:rFonts w:ascii="Times New Roman" w:hAnsi="Times New Roman" w:cs="Times New Roman"/>
          <w:sz w:val="24"/>
          <w:szCs w:val="24"/>
          <w:shd w:val="clear" w:color="auto" w:fill="FFFFFF"/>
        </w:rPr>
        <w:t xml:space="preserve">NCT05478018   </w:t>
      </w:r>
    </w:p>
    <w:p w14:paraId="25B49C1E"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p>
    <w:p w14:paraId="1CD5ECB0" w14:textId="77777777" w:rsidR="000B5C56" w:rsidRPr="009616A0" w:rsidRDefault="000B5C56" w:rsidP="000B5C56">
      <w:pPr>
        <w:spacing w:after="0" w:line="240" w:lineRule="auto"/>
        <w:jc w:val="both"/>
        <w:rPr>
          <w:rFonts w:ascii="Times New Roman" w:hAnsi="Times New Roman" w:cs="Times New Roman"/>
          <w:sz w:val="24"/>
          <w:szCs w:val="24"/>
          <w:shd w:val="clear" w:color="auto" w:fill="FFFFFF"/>
        </w:rPr>
      </w:pPr>
      <w:r w:rsidRPr="009616A0">
        <w:rPr>
          <w:rFonts w:ascii="Times New Roman" w:hAnsi="Times New Roman" w:cs="Times New Roman"/>
          <w:sz w:val="24"/>
          <w:szCs w:val="24"/>
          <w:shd w:val="clear" w:color="auto" w:fill="FFFFFF"/>
        </w:rPr>
        <w:t xml:space="preserve">Ethical committee: </w:t>
      </w:r>
      <w:r w:rsidRPr="009616A0">
        <w:rPr>
          <w:rFonts w:ascii="Times New Roman" w:hAnsi="Times New Roman" w:cs="Times New Roman"/>
          <w:sz w:val="24"/>
          <w:szCs w:val="24"/>
          <w:shd w:val="clear" w:color="auto" w:fill="FFFFFF"/>
        </w:rPr>
        <w:tab/>
        <w:t>Capital Region of Denmark</w:t>
      </w:r>
    </w:p>
    <w:p w14:paraId="55E5E1D8" w14:textId="03B91562" w:rsidR="000B5C56" w:rsidRPr="009616A0" w:rsidRDefault="00E561CC" w:rsidP="00E561CC">
      <w:pPr>
        <w:pStyle w:val="Default"/>
        <w:tabs>
          <w:tab w:val="left" w:pos="3405"/>
        </w:tabs>
        <w:jc w:val="both"/>
        <w:rPr>
          <w:color w:val="auto"/>
          <w:shd w:val="clear" w:color="auto" w:fill="FFFFFF"/>
        </w:rPr>
      </w:pPr>
      <w:r>
        <w:rPr>
          <w:color w:val="auto"/>
          <w:shd w:val="clear" w:color="auto" w:fill="FFFFFF"/>
        </w:rPr>
        <w:tab/>
      </w:r>
    </w:p>
    <w:p w14:paraId="6F16075D" w14:textId="07087036" w:rsidR="000B5C56" w:rsidRPr="009616A0" w:rsidRDefault="000B5C56" w:rsidP="000B5C56">
      <w:pPr>
        <w:pStyle w:val="Default"/>
        <w:jc w:val="both"/>
        <w:rPr>
          <w:color w:val="auto"/>
        </w:rPr>
      </w:pPr>
      <w:r w:rsidRPr="009616A0">
        <w:rPr>
          <w:color w:val="auto"/>
          <w:shd w:val="clear" w:color="auto" w:fill="FFFFFF"/>
        </w:rPr>
        <w:t xml:space="preserve">Approval number: </w:t>
      </w:r>
      <w:r w:rsidRPr="009616A0">
        <w:rPr>
          <w:color w:val="auto"/>
          <w:shd w:val="clear" w:color="auto" w:fill="FFFFFF"/>
        </w:rPr>
        <w:tab/>
      </w:r>
      <w:r w:rsidR="00957A59" w:rsidRPr="00302889">
        <w:rPr>
          <w:b/>
          <w:bCs/>
          <w:sz w:val="22"/>
          <w:szCs w:val="22"/>
        </w:rPr>
        <w:t>H-21039032</w:t>
      </w:r>
    </w:p>
    <w:p w14:paraId="3B256A34" w14:textId="77777777" w:rsidR="000B5C56" w:rsidRPr="009616A0" w:rsidRDefault="000B5C56" w:rsidP="000B5C56">
      <w:pPr>
        <w:pStyle w:val="Default"/>
        <w:jc w:val="both"/>
        <w:rPr>
          <w:color w:val="auto"/>
        </w:rPr>
      </w:pPr>
    </w:p>
    <w:p w14:paraId="25682AA1" w14:textId="2905D5BC" w:rsidR="0021798C" w:rsidRDefault="000B5C56" w:rsidP="0021798C">
      <w:pPr>
        <w:pStyle w:val="Default"/>
        <w:jc w:val="both"/>
        <w:rPr>
          <w:color w:val="auto"/>
        </w:rPr>
      </w:pPr>
      <w:r w:rsidRPr="009616A0">
        <w:rPr>
          <w:color w:val="auto"/>
        </w:rPr>
        <w:t>SAP author</w:t>
      </w:r>
      <w:r w:rsidR="00E75AAC">
        <w:rPr>
          <w:color w:val="auto"/>
        </w:rPr>
        <w:t>(</w:t>
      </w:r>
      <w:r w:rsidRPr="009616A0">
        <w:rPr>
          <w:color w:val="auto"/>
        </w:rPr>
        <w:t>s</w:t>
      </w:r>
      <w:r w:rsidR="00E75AAC">
        <w:rPr>
          <w:color w:val="auto"/>
        </w:rPr>
        <w:t>)</w:t>
      </w:r>
      <w:r w:rsidRPr="009616A0">
        <w:rPr>
          <w:color w:val="auto"/>
        </w:rPr>
        <w:t xml:space="preserve">: </w:t>
      </w:r>
      <w:r w:rsidRPr="009616A0">
        <w:rPr>
          <w:color w:val="auto"/>
        </w:rPr>
        <w:tab/>
      </w:r>
      <w:r w:rsidR="00E75AAC">
        <w:rPr>
          <w:color w:val="auto"/>
        </w:rPr>
        <w:t>Malte Lund Adamsen</w:t>
      </w:r>
      <w:r w:rsidR="001806B5">
        <w:rPr>
          <w:color w:val="auto"/>
        </w:rPr>
        <w:t>, Julie Lyng Forman</w:t>
      </w:r>
    </w:p>
    <w:p w14:paraId="28381EE2" w14:textId="77777777" w:rsidR="0021798C" w:rsidRDefault="0021798C" w:rsidP="0021798C">
      <w:pPr>
        <w:pStyle w:val="Default"/>
        <w:jc w:val="both"/>
        <w:rPr>
          <w:color w:val="auto"/>
        </w:rPr>
      </w:pPr>
    </w:p>
    <w:p w14:paraId="0C058704" w14:textId="6135A4AC" w:rsidR="0021798C" w:rsidRDefault="000B5C56" w:rsidP="0021798C">
      <w:pPr>
        <w:pStyle w:val="Default"/>
        <w:ind w:left="2608" w:hanging="2608"/>
        <w:jc w:val="both"/>
        <w:rPr>
          <w:color w:val="auto"/>
        </w:rPr>
      </w:pPr>
      <w:r w:rsidRPr="009616A0">
        <w:rPr>
          <w:color w:val="auto"/>
        </w:rPr>
        <w:t>Sponsor:</w:t>
      </w:r>
      <w:r w:rsidR="0021798C">
        <w:rPr>
          <w:color w:val="auto"/>
        </w:rPr>
        <w:t xml:space="preserve">    </w:t>
      </w:r>
      <w:r w:rsidR="0021798C">
        <w:rPr>
          <w:color w:val="auto"/>
        </w:rPr>
        <w:tab/>
      </w:r>
      <w:r w:rsidR="0063739E">
        <w:rPr>
          <w:color w:val="auto"/>
        </w:rPr>
        <w:t>Bente Klarlund Pedersen</w:t>
      </w:r>
      <w:r w:rsidRPr="009616A0">
        <w:rPr>
          <w:color w:val="auto"/>
        </w:rPr>
        <w:t xml:space="preserve">, </w:t>
      </w:r>
      <w:r w:rsidR="0063739E">
        <w:rPr>
          <w:color w:val="auto"/>
        </w:rPr>
        <w:t>MD, PhD, Professor</w:t>
      </w:r>
      <w:r w:rsidRPr="009616A0">
        <w:rPr>
          <w:color w:val="auto"/>
        </w:rPr>
        <w:t xml:space="preserve">, Centre for Physical Activity Research, Dept. 7641, </w:t>
      </w:r>
      <w:proofErr w:type="spellStart"/>
      <w:r w:rsidRPr="009616A0">
        <w:rPr>
          <w:color w:val="auto"/>
        </w:rPr>
        <w:t>Rigshospitalet</w:t>
      </w:r>
      <w:proofErr w:type="spellEnd"/>
      <w:r w:rsidRPr="009616A0">
        <w:rPr>
          <w:color w:val="auto"/>
        </w:rPr>
        <w:t>, Denmar</w:t>
      </w:r>
      <w:r w:rsidR="00654007">
        <w:rPr>
          <w:color w:val="auto"/>
        </w:rPr>
        <w:t>k</w:t>
      </w:r>
    </w:p>
    <w:p w14:paraId="4B195FCC" w14:textId="77777777" w:rsidR="0021798C" w:rsidRDefault="0021798C" w:rsidP="0021798C">
      <w:pPr>
        <w:pStyle w:val="Default"/>
        <w:jc w:val="both"/>
        <w:rPr>
          <w:color w:val="auto"/>
        </w:rPr>
      </w:pPr>
    </w:p>
    <w:p w14:paraId="277CE98E" w14:textId="74998A8C" w:rsidR="0021798C" w:rsidRDefault="000B5C56" w:rsidP="0021798C">
      <w:pPr>
        <w:pStyle w:val="Default"/>
        <w:ind w:left="2608" w:hanging="2608"/>
        <w:jc w:val="both"/>
        <w:rPr>
          <w:color w:val="auto"/>
        </w:rPr>
      </w:pPr>
      <w:r w:rsidRPr="009616A0">
        <w:rPr>
          <w:color w:val="auto"/>
        </w:rPr>
        <w:t>Investigator</w:t>
      </w:r>
      <w:r w:rsidR="00075E00">
        <w:rPr>
          <w:color w:val="auto"/>
        </w:rPr>
        <w:t>(</w:t>
      </w:r>
      <w:r w:rsidRPr="009616A0">
        <w:rPr>
          <w:color w:val="auto"/>
        </w:rPr>
        <w:t>s</w:t>
      </w:r>
      <w:r w:rsidR="00075E00">
        <w:rPr>
          <w:color w:val="auto"/>
        </w:rPr>
        <w:t>)</w:t>
      </w:r>
      <w:r w:rsidRPr="009616A0">
        <w:rPr>
          <w:color w:val="auto"/>
        </w:rPr>
        <w:t>:</w:t>
      </w:r>
      <w:r w:rsidRPr="009616A0">
        <w:rPr>
          <w:color w:val="auto"/>
        </w:rPr>
        <w:tab/>
      </w:r>
      <w:r w:rsidR="00B3153B">
        <w:rPr>
          <w:color w:val="auto"/>
        </w:rPr>
        <w:t xml:space="preserve">PI: </w:t>
      </w:r>
      <w:r w:rsidR="00723A19">
        <w:rPr>
          <w:color w:val="auto"/>
        </w:rPr>
        <w:t>Malte Lund Adamsen</w:t>
      </w:r>
      <w:r w:rsidRPr="009616A0">
        <w:rPr>
          <w:color w:val="auto"/>
        </w:rPr>
        <w:t>, MD</w:t>
      </w:r>
      <w:r w:rsidR="00723A19">
        <w:rPr>
          <w:color w:val="auto"/>
        </w:rPr>
        <w:t xml:space="preserve">, </w:t>
      </w:r>
      <w:r w:rsidRPr="009616A0">
        <w:rPr>
          <w:color w:val="auto"/>
        </w:rPr>
        <w:t xml:space="preserve">Centre for Physical Activity Research, Dept. 7641, </w:t>
      </w:r>
      <w:proofErr w:type="spellStart"/>
      <w:r w:rsidRPr="009616A0">
        <w:rPr>
          <w:color w:val="auto"/>
        </w:rPr>
        <w:t>Rigshospitalet</w:t>
      </w:r>
      <w:proofErr w:type="spellEnd"/>
      <w:r w:rsidRPr="009616A0">
        <w:rPr>
          <w:color w:val="auto"/>
        </w:rPr>
        <w:t>, Denmark</w:t>
      </w:r>
      <w:r w:rsidR="00723A19">
        <w:rPr>
          <w:color w:val="auto"/>
        </w:rPr>
        <w:t xml:space="preserve">. </w:t>
      </w:r>
    </w:p>
    <w:p w14:paraId="7E18BB42" w14:textId="77777777" w:rsidR="0021798C" w:rsidRDefault="0021798C" w:rsidP="0021798C">
      <w:pPr>
        <w:pStyle w:val="Default"/>
        <w:ind w:left="2608" w:hanging="2608"/>
        <w:jc w:val="both"/>
        <w:rPr>
          <w:color w:val="auto"/>
        </w:rPr>
      </w:pPr>
    </w:p>
    <w:p w14:paraId="29DE30F7" w14:textId="36DF3FA9" w:rsidR="003221C2" w:rsidRDefault="000B5C56" w:rsidP="003221C2">
      <w:pPr>
        <w:pStyle w:val="Default"/>
        <w:ind w:left="2608" w:hanging="2608"/>
        <w:jc w:val="both"/>
        <w:rPr>
          <w:color w:val="auto"/>
        </w:rPr>
      </w:pPr>
      <w:r w:rsidRPr="009616A0">
        <w:rPr>
          <w:color w:val="auto"/>
        </w:rPr>
        <w:t>Statistical advisor:</w:t>
      </w:r>
      <w:r w:rsidRPr="009616A0">
        <w:rPr>
          <w:color w:val="auto"/>
        </w:rPr>
        <w:tab/>
      </w:r>
      <w:r w:rsidR="00450D70">
        <w:rPr>
          <w:color w:val="auto"/>
        </w:rPr>
        <w:t>Julie Lyng Forman</w:t>
      </w:r>
      <w:r w:rsidRPr="009616A0">
        <w:rPr>
          <w:color w:val="auto"/>
        </w:rPr>
        <w:t>, MSc, PhD; Professor of Biostatistics</w:t>
      </w:r>
      <w:r w:rsidR="003221C2">
        <w:rPr>
          <w:color w:val="auto"/>
        </w:rPr>
        <w:t xml:space="preserve"> </w:t>
      </w:r>
      <w:r w:rsidR="001957B3">
        <w:rPr>
          <w:color w:val="auto"/>
        </w:rPr>
        <w:t xml:space="preserve">at university of </w:t>
      </w:r>
      <w:proofErr w:type="spellStart"/>
      <w:r w:rsidR="001957B3">
        <w:rPr>
          <w:color w:val="auto"/>
        </w:rPr>
        <w:t>copenhagen</w:t>
      </w:r>
      <w:proofErr w:type="spellEnd"/>
    </w:p>
    <w:p w14:paraId="3056B2AB" w14:textId="77777777" w:rsidR="003221C2" w:rsidRDefault="003221C2">
      <w:pPr>
        <w:rPr>
          <w:rFonts w:ascii="Times New Roman" w:hAnsi="Times New Roman" w:cs="Times New Roman"/>
          <w:sz w:val="24"/>
          <w:szCs w:val="24"/>
        </w:rPr>
      </w:pPr>
      <w:r>
        <w:br w:type="page"/>
      </w:r>
    </w:p>
    <w:p w14:paraId="0BCDDD63" w14:textId="77777777" w:rsidR="003221C2" w:rsidRPr="009616A0" w:rsidRDefault="003221C2" w:rsidP="003221C2">
      <w:pPr>
        <w:pStyle w:val="Default"/>
        <w:ind w:left="2608" w:hanging="2608"/>
        <w:jc w:val="both"/>
      </w:pPr>
    </w:p>
    <w:sdt>
      <w:sdtPr>
        <w:rPr>
          <w:rFonts w:ascii="Times New Roman" w:eastAsiaTheme="minorHAnsi" w:hAnsi="Times New Roman" w:cs="Times New Roman"/>
          <w:color w:val="auto"/>
          <w:sz w:val="22"/>
          <w:szCs w:val="22"/>
        </w:rPr>
        <w:id w:val="569853696"/>
        <w:docPartObj>
          <w:docPartGallery w:val="Table of Contents"/>
          <w:docPartUnique/>
        </w:docPartObj>
      </w:sdtPr>
      <w:sdtEndPr>
        <w:rPr>
          <w:b/>
          <w:bCs/>
          <w:noProof/>
        </w:rPr>
      </w:sdtEndPr>
      <w:sdtContent>
        <w:p w14:paraId="641D7563" w14:textId="77777777" w:rsidR="000B5C56" w:rsidRPr="009616A0" w:rsidRDefault="000B5C56" w:rsidP="000B5C56">
          <w:pPr>
            <w:pStyle w:val="TOCHeading"/>
            <w:rPr>
              <w:rFonts w:ascii="Times New Roman" w:hAnsi="Times New Roman" w:cs="Times New Roman"/>
            </w:rPr>
          </w:pPr>
          <w:r w:rsidRPr="009616A0">
            <w:rPr>
              <w:rFonts w:ascii="Times New Roman" w:hAnsi="Times New Roman" w:cs="Times New Roman"/>
            </w:rPr>
            <w:t>Table of Contents</w:t>
          </w:r>
        </w:p>
        <w:p w14:paraId="5893CCBA" w14:textId="68D81846" w:rsidR="000A6D79" w:rsidRDefault="000B5C56">
          <w:pPr>
            <w:pStyle w:val="TOC1"/>
            <w:tabs>
              <w:tab w:val="right" w:leader="dot" w:pos="9962"/>
            </w:tabs>
            <w:rPr>
              <w:rFonts w:eastAsiaTheme="minorEastAsia"/>
              <w:noProof/>
              <w:lang w:val="da-DK" w:eastAsia="da-DK"/>
            </w:rPr>
          </w:pPr>
          <w:r w:rsidRPr="009616A0">
            <w:rPr>
              <w:rFonts w:ascii="Times New Roman" w:hAnsi="Times New Roman" w:cs="Times New Roman"/>
            </w:rPr>
            <w:fldChar w:fldCharType="begin"/>
          </w:r>
          <w:r w:rsidRPr="009616A0">
            <w:rPr>
              <w:rFonts w:ascii="Times New Roman" w:hAnsi="Times New Roman" w:cs="Times New Roman"/>
            </w:rPr>
            <w:instrText xml:space="preserve"> TOC \o "1-3" \h \z \u </w:instrText>
          </w:r>
          <w:r w:rsidRPr="009616A0">
            <w:rPr>
              <w:rFonts w:ascii="Times New Roman" w:hAnsi="Times New Roman" w:cs="Times New Roman"/>
            </w:rPr>
            <w:fldChar w:fldCharType="separate"/>
          </w:r>
          <w:hyperlink w:anchor="_Toc165628288" w:history="1">
            <w:r w:rsidR="000A6D79" w:rsidRPr="00E507F3">
              <w:rPr>
                <w:rStyle w:val="Hyperlink"/>
                <w:noProof/>
              </w:rPr>
              <w:t>Statistical analysis plan (SAP)</w:t>
            </w:r>
            <w:r w:rsidR="000A6D79">
              <w:rPr>
                <w:noProof/>
                <w:webHidden/>
              </w:rPr>
              <w:tab/>
            </w:r>
            <w:r w:rsidR="000A6D79">
              <w:rPr>
                <w:noProof/>
                <w:webHidden/>
              </w:rPr>
              <w:fldChar w:fldCharType="begin"/>
            </w:r>
            <w:r w:rsidR="000A6D79">
              <w:rPr>
                <w:noProof/>
                <w:webHidden/>
              </w:rPr>
              <w:instrText xml:space="preserve"> PAGEREF _Toc165628288 \h </w:instrText>
            </w:r>
            <w:r w:rsidR="000A6D79">
              <w:rPr>
                <w:noProof/>
                <w:webHidden/>
              </w:rPr>
            </w:r>
            <w:r w:rsidR="000A6D79">
              <w:rPr>
                <w:noProof/>
                <w:webHidden/>
              </w:rPr>
              <w:fldChar w:fldCharType="separate"/>
            </w:r>
            <w:r w:rsidR="008157E1">
              <w:rPr>
                <w:noProof/>
                <w:webHidden/>
              </w:rPr>
              <w:t>1</w:t>
            </w:r>
            <w:r w:rsidR="000A6D79">
              <w:rPr>
                <w:noProof/>
                <w:webHidden/>
              </w:rPr>
              <w:fldChar w:fldCharType="end"/>
            </w:r>
          </w:hyperlink>
        </w:p>
        <w:p w14:paraId="3921EC90" w14:textId="011860E5" w:rsidR="000A6D79" w:rsidRDefault="00000000">
          <w:pPr>
            <w:pStyle w:val="TOC1"/>
            <w:tabs>
              <w:tab w:val="right" w:leader="dot" w:pos="9962"/>
            </w:tabs>
            <w:rPr>
              <w:rFonts w:eastAsiaTheme="minorEastAsia"/>
              <w:noProof/>
              <w:lang w:val="da-DK" w:eastAsia="da-DK"/>
            </w:rPr>
          </w:pPr>
          <w:hyperlink w:anchor="_Toc165628289" w:history="1">
            <w:r w:rsidR="000A6D79" w:rsidRPr="00E507F3">
              <w:rPr>
                <w:rStyle w:val="Hyperlink"/>
                <w:noProof/>
              </w:rPr>
              <w:t>Type 1 interferon induced changes to exercise adaptations in systemic lupus erythematosus patients</w:t>
            </w:r>
            <w:r w:rsidR="000A6D79">
              <w:rPr>
                <w:noProof/>
                <w:webHidden/>
              </w:rPr>
              <w:tab/>
            </w:r>
            <w:r w:rsidR="000A6D79">
              <w:rPr>
                <w:noProof/>
                <w:webHidden/>
              </w:rPr>
              <w:fldChar w:fldCharType="begin"/>
            </w:r>
            <w:r w:rsidR="000A6D79">
              <w:rPr>
                <w:noProof/>
                <w:webHidden/>
              </w:rPr>
              <w:instrText xml:space="preserve"> PAGEREF _Toc165628289 \h </w:instrText>
            </w:r>
            <w:r w:rsidR="000A6D79">
              <w:rPr>
                <w:noProof/>
                <w:webHidden/>
              </w:rPr>
            </w:r>
            <w:r w:rsidR="000A6D79">
              <w:rPr>
                <w:noProof/>
                <w:webHidden/>
              </w:rPr>
              <w:fldChar w:fldCharType="separate"/>
            </w:r>
            <w:r w:rsidR="008157E1">
              <w:rPr>
                <w:noProof/>
                <w:webHidden/>
              </w:rPr>
              <w:t>1</w:t>
            </w:r>
            <w:r w:rsidR="000A6D79">
              <w:rPr>
                <w:noProof/>
                <w:webHidden/>
              </w:rPr>
              <w:fldChar w:fldCharType="end"/>
            </w:r>
          </w:hyperlink>
        </w:p>
        <w:p w14:paraId="657D26DA" w14:textId="734EA957" w:rsidR="000A6D79" w:rsidRDefault="00000000">
          <w:pPr>
            <w:pStyle w:val="TOC2"/>
            <w:tabs>
              <w:tab w:val="left" w:pos="660"/>
              <w:tab w:val="right" w:leader="dot" w:pos="9962"/>
            </w:tabs>
            <w:rPr>
              <w:rFonts w:eastAsiaTheme="minorEastAsia"/>
              <w:noProof/>
              <w:lang w:val="da-DK" w:eastAsia="da-DK"/>
            </w:rPr>
          </w:pPr>
          <w:hyperlink w:anchor="_Toc165628290" w:history="1">
            <w:r w:rsidR="000A6D79" w:rsidRPr="00E507F3">
              <w:rPr>
                <w:rStyle w:val="Hyperlink"/>
                <w:noProof/>
              </w:rPr>
              <w:t>1</w:t>
            </w:r>
            <w:r w:rsidR="000A6D79">
              <w:rPr>
                <w:rFonts w:eastAsiaTheme="minorEastAsia"/>
                <w:noProof/>
                <w:lang w:val="da-DK" w:eastAsia="da-DK"/>
              </w:rPr>
              <w:tab/>
            </w:r>
            <w:r w:rsidR="000A6D79" w:rsidRPr="00E507F3">
              <w:rPr>
                <w:rStyle w:val="Hyperlink"/>
                <w:noProof/>
              </w:rPr>
              <w:t>BACKGROUND AND RATIONAL</w:t>
            </w:r>
            <w:r w:rsidR="000A6D79">
              <w:rPr>
                <w:noProof/>
                <w:webHidden/>
              </w:rPr>
              <w:tab/>
            </w:r>
            <w:r w:rsidR="000A6D79">
              <w:rPr>
                <w:noProof/>
                <w:webHidden/>
              </w:rPr>
              <w:fldChar w:fldCharType="begin"/>
            </w:r>
            <w:r w:rsidR="000A6D79">
              <w:rPr>
                <w:noProof/>
                <w:webHidden/>
              </w:rPr>
              <w:instrText xml:space="preserve"> PAGEREF _Toc165628290 \h </w:instrText>
            </w:r>
            <w:r w:rsidR="000A6D79">
              <w:rPr>
                <w:noProof/>
                <w:webHidden/>
              </w:rPr>
            </w:r>
            <w:r w:rsidR="000A6D79">
              <w:rPr>
                <w:noProof/>
                <w:webHidden/>
              </w:rPr>
              <w:fldChar w:fldCharType="separate"/>
            </w:r>
            <w:r w:rsidR="008157E1">
              <w:rPr>
                <w:noProof/>
                <w:webHidden/>
              </w:rPr>
              <w:t>4</w:t>
            </w:r>
            <w:r w:rsidR="000A6D79">
              <w:rPr>
                <w:noProof/>
                <w:webHidden/>
              </w:rPr>
              <w:fldChar w:fldCharType="end"/>
            </w:r>
          </w:hyperlink>
        </w:p>
        <w:p w14:paraId="0D487189" w14:textId="018373D0" w:rsidR="000A6D79" w:rsidRDefault="00000000">
          <w:pPr>
            <w:pStyle w:val="TOC2"/>
            <w:tabs>
              <w:tab w:val="left" w:pos="660"/>
              <w:tab w:val="right" w:leader="dot" w:pos="9962"/>
            </w:tabs>
            <w:rPr>
              <w:rFonts w:eastAsiaTheme="minorEastAsia"/>
              <w:noProof/>
              <w:lang w:val="da-DK" w:eastAsia="da-DK"/>
            </w:rPr>
          </w:pPr>
          <w:hyperlink w:anchor="_Toc165628291" w:history="1">
            <w:r w:rsidR="000A6D79" w:rsidRPr="00E507F3">
              <w:rPr>
                <w:rStyle w:val="Hyperlink"/>
                <w:noProof/>
              </w:rPr>
              <w:t>2</w:t>
            </w:r>
            <w:r w:rsidR="000A6D79">
              <w:rPr>
                <w:rFonts w:eastAsiaTheme="minorEastAsia"/>
                <w:noProof/>
                <w:lang w:val="da-DK" w:eastAsia="da-DK"/>
              </w:rPr>
              <w:tab/>
            </w:r>
            <w:r w:rsidR="000A6D79" w:rsidRPr="00E507F3">
              <w:rPr>
                <w:rStyle w:val="Hyperlink"/>
                <w:noProof/>
              </w:rPr>
              <w:t>OBJECTIVES</w:t>
            </w:r>
            <w:r w:rsidR="000A6D79">
              <w:rPr>
                <w:noProof/>
                <w:webHidden/>
              </w:rPr>
              <w:tab/>
            </w:r>
            <w:r w:rsidR="000A6D79">
              <w:rPr>
                <w:noProof/>
                <w:webHidden/>
              </w:rPr>
              <w:fldChar w:fldCharType="begin"/>
            </w:r>
            <w:r w:rsidR="000A6D79">
              <w:rPr>
                <w:noProof/>
                <w:webHidden/>
              </w:rPr>
              <w:instrText xml:space="preserve"> PAGEREF _Toc165628291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2F383D4F" w14:textId="077970B2" w:rsidR="000A6D79" w:rsidRDefault="00000000">
          <w:pPr>
            <w:pStyle w:val="TOC3"/>
            <w:tabs>
              <w:tab w:val="left" w:pos="1100"/>
              <w:tab w:val="right" w:leader="dot" w:pos="9962"/>
            </w:tabs>
            <w:rPr>
              <w:rFonts w:eastAsiaTheme="minorEastAsia"/>
              <w:noProof/>
              <w:lang w:val="da-DK" w:eastAsia="da-DK"/>
            </w:rPr>
          </w:pPr>
          <w:hyperlink w:anchor="_Toc165628292" w:history="1">
            <w:r w:rsidR="000A6D79" w:rsidRPr="00E507F3">
              <w:rPr>
                <w:rStyle w:val="Hyperlink"/>
                <w:noProof/>
              </w:rPr>
              <w:t>2.1</w:t>
            </w:r>
            <w:r w:rsidR="000A6D79">
              <w:rPr>
                <w:rFonts w:eastAsiaTheme="minorEastAsia"/>
                <w:noProof/>
                <w:lang w:val="da-DK" w:eastAsia="da-DK"/>
              </w:rPr>
              <w:tab/>
            </w:r>
            <w:r w:rsidR="000A6D79" w:rsidRPr="00E507F3">
              <w:rPr>
                <w:rStyle w:val="Hyperlink"/>
                <w:noProof/>
              </w:rPr>
              <w:t>Primary aim:</w:t>
            </w:r>
            <w:r w:rsidR="000A6D79">
              <w:rPr>
                <w:noProof/>
                <w:webHidden/>
              </w:rPr>
              <w:tab/>
            </w:r>
            <w:r w:rsidR="000A6D79">
              <w:rPr>
                <w:noProof/>
                <w:webHidden/>
              </w:rPr>
              <w:fldChar w:fldCharType="begin"/>
            </w:r>
            <w:r w:rsidR="000A6D79">
              <w:rPr>
                <w:noProof/>
                <w:webHidden/>
              </w:rPr>
              <w:instrText xml:space="preserve"> PAGEREF _Toc165628292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1B94BD71" w14:textId="6784ECDB" w:rsidR="000A6D79" w:rsidRDefault="00000000">
          <w:pPr>
            <w:pStyle w:val="TOC3"/>
            <w:tabs>
              <w:tab w:val="left" w:pos="1100"/>
              <w:tab w:val="right" w:leader="dot" w:pos="9962"/>
            </w:tabs>
            <w:rPr>
              <w:rFonts w:eastAsiaTheme="minorEastAsia"/>
              <w:noProof/>
              <w:lang w:val="da-DK" w:eastAsia="da-DK"/>
            </w:rPr>
          </w:pPr>
          <w:hyperlink w:anchor="_Toc165628293" w:history="1">
            <w:r w:rsidR="000A6D79" w:rsidRPr="00E507F3">
              <w:rPr>
                <w:rStyle w:val="Hyperlink"/>
                <w:noProof/>
              </w:rPr>
              <w:t>2.2</w:t>
            </w:r>
            <w:r w:rsidR="000A6D79">
              <w:rPr>
                <w:rFonts w:eastAsiaTheme="minorEastAsia"/>
                <w:noProof/>
                <w:lang w:val="da-DK" w:eastAsia="da-DK"/>
              </w:rPr>
              <w:tab/>
            </w:r>
            <w:r w:rsidR="000A6D79" w:rsidRPr="00E507F3">
              <w:rPr>
                <w:rStyle w:val="Hyperlink"/>
                <w:noProof/>
                <w:shd w:val="clear" w:color="auto" w:fill="FFFFFF" w:themeFill="background1"/>
              </w:rPr>
              <w:t>Secondary aims:</w:t>
            </w:r>
            <w:r w:rsidR="000A6D79">
              <w:rPr>
                <w:noProof/>
                <w:webHidden/>
              </w:rPr>
              <w:tab/>
            </w:r>
            <w:r w:rsidR="000A6D79">
              <w:rPr>
                <w:noProof/>
                <w:webHidden/>
              </w:rPr>
              <w:fldChar w:fldCharType="begin"/>
            </w:r>
            <w:r w:rsidR="000A6D79">
              <w:rPr>
                <w:noProof/>
                <w:webHidden/>
              </w:rPr>
              <w:instrText xml:space="preserve"> PAGEREF _Toc165628293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3434654E" w14:textId="413E13C0" w:rsidR="000A6D79" w:rsidRDefault="00000000">
          <w:pPr>
            <w:pStyle w:val="TOC3"/>
            <w:tabs>
              <w:tab w:val="left" w:pos="1100"/>
              <w:tab w:val="right" w:leader="dot" w:pos="9962"/>
            </w:tabs>
            <w:rPr>
              <w:rFonts w:eastAsiaTheme="minorEastAsia"/>
              <w:noProof/>
              <w:lang w:val="da-DK" w:eastAsia="da-DK"/>
            </w:rPr>
          </w:pPr>
          <w:hyperlink w:anchor="_Toc165628294" w:history="1">
            <w:r w:rsidR="000A6D79" w:rsidRPr="00E507F3">
              <w:rPr>
                <w:rStyle w:val="Hyperlink"/>
                <w:noProof/>
              </w:rPr>
              <w:t>2.3</w:t>
            </w:r>
            <w:r w:rsidR="000A6D79">
              <w:rPr>
                <w:rFonts w:eastAsiaTheme="minorEastAsia"/>
                <w:noProof/>
                <w:lang w:val="da-DK" w:eastAsia="da-DK"/>
              </w:rPr>
              <w:tab/>
            </w:r>
            <w:r w:rsidR="000A6D79" w:rsidRPr="00E507F3">
              <w:rPr>
                <w:rStyle w:val="Hyperlink"/>
                <w:noProof/>
              </w:rPr>
              <w:t>Primary objective:</w:t>
            </w:r>
            <w:r w:rsidR="000A6D79">
              <w:rPr>
                <w:noProof/>
                <w:webHidden/>
              </w:rPr>
              <w:tab/>
            </w:r>
            <w:r w:rsidR="000A6D79">
              <w:rPr>
                <w:noProof/>
                <w:webHidden/>
              </w:rPr>
              <w:fldChar w:fldCharType="begin"/>
            </w:r>
            <w:r w:rsidR="000A6D79">
              <w:rPr>
                <w:noProof/>
                <w:webHidden/>
              </w:rPr>
              <w:instrText xml:space="preserve"> PAGEREF _Toc165628294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591F1F3A" w14:textId="61F65CA5" w:rsidR="000A6D79" w:rsidRDefault="00000000">
          <w:pPr>
            <w:pStyle w:val="TOC3"/>
            <w:tabs>
              <w:tab w:val="left" w:pos="1100"/>
              <w:tab w:val="right" w:leader="dot" w:pos="9962"/>
            </w:tabs>
            <w:rPr>
              <w:rFonts w:eastAsiaTheme="minorEastAsia"/>
              <w:noProof/>
              <w:lang w:val="da-DK" w:eastAsia="da-DK"/>
            </w:rPr>
          </w:pPr>
          <w:hyperlink w:anchor="_Toc165628295" w:history="1">
            <w:r w:rsidR="000A6D79" w:rsidRPr="00E507F3">
              <w:rPr>
                <w:rStyle w:val="Hyperlink"/>
                <w:noProof/>
              </w:rPr>
              <w:t>2.4</w:t>
            </w:r>
            <w:r w:rsidR="000A6D79">
              <w:rPr>
                <w:rFonts w:eastAsiaTheme="minorEastAsia"/>
                <w:noProof/>
                <w:lang w:val="da-DK" w:eastAsia="da-DK"/>
              </w:rPr>
              <w:tab/>
            </w:r>
            <w:r w:rsidR="000A6D79" w:rsidRPr="00E507F3">
              <w:rPr>
                <w:rStyle w:val="Hyperlink"/>
                <w:noProof/>
              </w:rPr>
              <w:t>Key secondary objective:</w:t>
            </w:r>
            <w:r w:rsidR="000A6D79">
              <w:rPr>
                <w:noProof/>
                <w:webHidden/>
              </w:rPr>
              <w:tab/>
            </w:r>
            <w:r w:rsidR="000A6D79">
              <w:rPr>
                <w:noProof/>
                <w:webHidden/>
              </w:rPr>
              <w:fldChar w:fldCharType="begin"/>
            </w:r>
            <w:r w:rsidR="000A6D79">
              <w:rPr>
                <w:noProof/>
                <w:webHidden/>
              </w:rPr>
              <w:instrText xml:space="preserve"> PAGEREF _Toc165628295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19FDCF43" w14:textId="00643AA3" w:rsidR="000A6D79" w:rsidRDefault="00000000">
          <w:pPr>
            <w:pStyle w:val="TOC3"/>
            <w:tabs>
              <w:tab w:val="left" w:pos="1100"/>
              <w:tab w:val="right" w:leader="dot" w:pos="9962"/>
            </w:tabs>
            <w:rPr>
              <w:rFonts w:eastAsiaTheme="minorEastAsia"/>
              <w:noProof/>
              <w:lang w:val="da-DK" w:eastAsia="da-DK"/>
            </w:rPr>
          </w:pPr>
          <w:hyperlink w:anchor="_Toc165628296" w:history="1">
            <w:r w:rsidR="000A6D79" w:rsidRPr="00E507F3">
              <w:rPr>
                <w:rStyle w:val="Hyperlink"/>
                <w:noProof/>
              </w:rPr>
              <w:t>2.5</w:t>
            </w:r>
            <w:r w:rsidR="000A6D79">
              <w:rPr>
                <w:rFonts w:eastAsiaTheme="minorEastAsia"/>
                <w:noProof/>
                <w:lang w:val="da-DK" w:eastAsia="da-DK"/>
              </w:rPr>
              <w:tab/>
            </w:r>
            <w:r w:rsidR="000A6D79" w:rsidRPr="00E507F3">
              <w:rPr>
                <w:rStyle w:val="Hyperlink"/>
                <w:noProof/>
              </w:rPr>
              <w:t>Other objectives:</w:t>
            </w:r>
            <w:r w:rsidR="000A6D79">
              <w:rPr>
                <w:noProof/>
                <w:webHidden/>
              </w:rPr>
              <w:tab/>
            </w:r>
            <w:r w:rsidR="000A6D79">
              <w:rPr>
                <w:noProof/>
                <w:webHidden/>
              </w:rPr>
              <w:fldChar w:fldCharType="begin"/>
            </w:r>
            <w:r w:rsidR="000A6D79">
              <w:rPr>
                <w:noProof/>
                <w:webHidden/>
              </w:rPr>
              <w:instrText xml:space="preserve"> PAGEREF _Toc165628296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3904F2FD" w14:textId="0D3549FF" w:rsidR="000A6D79" w:rsidRDefault="00000000">
          <w:pPr>
            <w:pStyle w:val="TOC2"/>
            <w:tabs>
              <w:tab w:val="left" w:pos="660"/>
              <w:tab w:val="right" w:leader="dot" w:pos="9962"/>
            </w:tabs>
            <w:rPr>
              <w:rFonts w:eastAsiaTheme="minorEastAsia"/>
              <w:noProof/>
              <w:lang w:val="da-DK" w:eastAsia="da-DK"/>
            </w:rPr>
          </w:pPr>
          <w:hyperlink w:anchor="_Toc165628297" w:history="1">
            <w:r w:rsidR="000A6D79" w:rsidRPr="00E507F3">
              <w:rPr>
                <w:rStyle w:val="Hyperlink"/>
                <w:noProof/>
              </w:rPr>
              <w:t>3</w:t>
            </w:r>
            <w:r w:rsidR="000A6D79">
              <w:rPr>
                <w:rFonts w:eastAsiaTheme="minorEastAsia"/>
                <w:noProof/>
                <w:lang w:val="da-DK" w:eastAsia="da-DK"/>
              </w:rPr>
              <w:tab/>
            </w:r>
            <w:r w:rsidR="000A6D79" w:rsidRPr="00E507F3">
              <w:rPr>
                <w:rStyle w:val="Hyperlink"/>
                <w:noProof/>
              </w:rPr>
              <w:t>HYPOTHESES</w:t>
            </w:r>
            <w:r w:rsidR="000A6D79">
              <w:rPr>
                <w:noProof/>
                <w:webHidden/>
              </w:rPr>
              <w:tab/>
            </w:r>
            <w:r w:rsidR="000A6D79">
              <w:rPr>
                <w:noProof/>
                <w:webHidden/>
              </w:rPr>
              <w:fldChar w:fldCharType="begin"/>
            </w:r>
            <w:r w:rsidR="000A6D79">
              <w:rPr>
                <w:noProof/>
                <w:webHidden/>
              </w:rPr>
              <w:instrText xml:space="preserve"> PAGEREF _Toc165628297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0DEAAFDA" w14:textId="3829FBA8" w:rsidR="000A6D79" w:rsidRDefault="00000000">
          <w:pPr>
            <w:pStyle w:val="TOC3"/>
            <w:tabs>
              <w:tab w:val="left" w:pos="1100"/>
              <w:tab w:val="right" w:leader="dot" w:pos="9962"/>
            </w:tabs>
            <w:rPr>
              <w:rFonts w:eastAsiaTheme="minorEastAsia"/>
              <w:noProof/>
              <w:lang w:val="da-DK" w:eastAsia="da-DK"/>
            </w:rPr>
          </w:pPr>
          <w:hyperlink w:anchor="_Toc165628298" w:history="1">
            <w:r w:rsidR="000A6D79" w:rsidRPr="00E507F3">
              <w:rPr>
                <w:rStyle w:val="Hyperlink"/>
                <w:noProof/>
              </w:rPr>
              <w:t>3.1</w:t>
            </w:r>
            <w:r w:rsidR="000A6D79">
              <w:rPr>
                <w:rFonts w:eastAsiaTheme="minorEastAsia"/>
                <w:noProof/>
                <w:lang w:val="da-DK" w:eastAsia="da-DK"/>
              </w:rPr>
              <w:tab/>
            </w:r>
            <w:r w:rsidR="000A6D79" w:rsidRPr="00E507F3">
              <w:rPr>
                <w:rStyle w:val="Hyperlink"/>
                <w:noProof/>
              </w:rPr>
              <w:t>Primary Hypotheses</w:t>
            </w:r>
            <w:r w:rsidR="000A6D79">
              <w:rPr>
                <w:noProof/>
                <w:webHidden/>
              </w:rPr>
              <w:tab/>
            </w:r>
            <w:r w:rsidR="000A6D79">
              <w:rPr>
                <w:noProof/>
                <w:webHidden/>
              </w:rPr>
              <w:fldChar w:fldCharType="begin"/>
            </w:r>
            <w:r w:rsidR="000A6D79">
              <w:rPr>
                <w:noProof/>
                <w:webHidden/>
              </w:rPr>
              <w:instrText xml:space="preserve"> PAGEREF _Toc165628298 \h </w:instrText>
            </w:r>
            <w:r w:rsidR="000A6D79">
              <w:rPr>
                <w:noProof/>
                <w:webHidden/>
              </w:rPr>
            </w:r>
            <w:r w:rsidR="000A6D79">
              <w:rPr>
                <w:noProof/>
                <w:webHidden/>
              </w:rPr>
              <w:fldChar w:fldCharType="separate"/>
            </w:r>
            <w:r w:rsidR="008157E1">
              <w:rPr>
                <w:noProof/>
                <w:webHidden/>
              </w:rPr>
              <w:t>5</w:t>
            </w:r>
            <w:r w:rsidR="000A6D79">
              <w:rPr>
                <w:noProof/>
                <w:webHidden/>
              </w:rPr>
              <w:fldChar w:fldCharType="end"/>
            </w:r>
          </w:hyperlink>
        </w:p>
        <w:p w14:paraId="7F68ECCC" w14:textId="776CD199" w:rsidR="000A6D79" w:rsidRDefault="00000000">
          <w:pPr>
            <w:pStyle w:val="TOC3"/>
            <w:tabs>
              <w:tab w:val="left" w:pos="1100"/>
              <w:tab w:val="right" w:leader="dot" w:pos="9962"/>
            </w:tabs>
            <w:rPr>
              <w:rFonts w:eastAsiaTheme="minorEastAsia"/>
              <w:noProof/>
              <w:lang w:val="da-DK" w:eastAsia="da-DK"/>
            </w:rPr>
          </w:pPr>
          <w:hyperlink w:anchor="_Toc165628299" w:history="1">
            <w:r w:rsidR="000A6D79" w:rsidRPr="00E507F3">
              <w:rPr>
                <w:rStyle w:val="Hyperlink"/>
                <w:noProof/>
              </w:rPr>
              <w:t>3.2</w:t>
            </w:r>
            <w:r w:rsidR="000A6D79">
              <w:rPr>
                <w:rFonts w:eastAsiaTheme="minorEastAsia"/>
                <w:noProof/>
                <w:lang w:val="da-DK" w:eastAsia="da-DK"/>
              </w:rPr>
              <w:tab/>
            </w:r>
            <w:r w:rsidR="000A6D79" w:rsidRPr="00E507F3">
              <w:rPr>
                <w:rStyle w:val="Hyperlink"/>
                <w:noProof/>
              </w:rPr>
              <w:t>Secondary Hypotheses</w:t>
            </w:r>
            <w:r w:rsidR="000A6D79">
              <w:rPr>
                <w:noProof/>
                <w:webHidden/>
              </w:rPr>
              <w:tab/>
            </w:r>
            <w:r w:rsidR="000A6D79">
              <w:rPr>
                <w:noProof/>
                <w:webHidden/>
              </w:rPr>
              <w:fldChar w:fldCharType="begin"/>
            </w:r>
            <w:r w:rsidR="000A6D79">
              <w:rPr>
                <w:noProof/>
                <w:webHidden/>
              </w:rPr>
              <w:instrText xml:space="preserve"> PAGEREF _Toc165628299 \h </w:instrText>
            </w:r>
            <w:r w:rsidR="000A6D79">
              <w:rPr>
                <w:noProof/>
                <w:webHidden/>
              </w:rPr>
            </w:r>
            <w:r w:rsidR="000A6D79">
              <w:rPr>
                <w:noProof/>
                <w:webHidden/>
              </w:rPr>
              <w:fldChar w:fldCharType="separate"/>
            </w:r>
            <w:r w:rsidR="008157E1">
              <w:rPr>
                <w:noProof/>
                <w:webHidden/>
              </w:rPr>
              <w:t>6</w:t>
            </w:r>
            <w:r w:rsidR="000A6D79">
              <w:rPr>
                <w:noProof/>
                <w:webHidden/>
              </w:rPr>
              <w:fldChar w:fldCharType="end"/>
            </w:r>
          </w:hyperlink>
        </w:p>
        <w:p w14:paraId="77514D8F" w14:textId="537141CE" w:rsidR="000A6D79" w:rsidRDefault="00000000">
          <w:pPr>
            <w:pStyle w:val="TOC3"/>
            <w:tabs>
              <w:tab w:val="left" w:pos="1100"/>
              <w:tab w:val="right" w:leader="dot" w:pos="9962"/>
            </w:tabs>
            <w:rPr>
              <w:rFonts w:eastAsiaTheme="minorEastAsia"/>
              <w:noProof/>
              <w:lang w:val="da-DK" w:eastAsia="da-DK"/>
            </w:rPr>
          </w:pPr>
          <w:hyperlink w:anchor="_Toc165628300" w:history="1">
            <w:r w:rsidR="000A6D79" w:rsidRPr="00E507F3">
              <w:rPr>
                <w:rStyle w:val="Hyperlink"/>
                <w:noProof/>
              </w:rPr>
              <w:t>3.3</w:t>
            </w:r>
            <w:r w:rsidR="000A6D79">
              <w:rPr>
                <w:rFonts w:eastAsiaTheme="minorEastAsia"/>
                <w:noProof/>
                <w:lang w:val="da-DK" w:eastAsia="da-DK"/>
              </w:rPr>
              <w:tab/>
            </w:r>
            <w:r w:rsidR="000A6D79" w:rsidRPr="00E507F3">
              <w:rPr>
                <w:rStyle w:val="Hyperlink"/>
                <w:noProof/>
              </w:rPr>
              <w:t>Exploratory Hypotheses</w:t>
            </w:r>
            <w:r w:rsidR="000A6D79">
              <w:rPr>
                <w:noProof/>
                <w:webHidden/>
              </w:rPr>
              <w:tab/>
            </w:r>
            <w:r w:rsidR="000A6D79">
              <w:rPr>
                <w:noProof/>
                <w:webHidden/>
              </w:rPr>
              <w:fldChar w:fldCharType="begin"/>
            </w:r>
            <w:r w:rsidR="000A6D79">
              <w:rPr>
                <w:noProof/>
                <w:webHidden/>
              </w:rPr>
              <w:instrText xml:space="preserve"> PAGEREF _Toc165628300 \h </w:instrText>
            </w:r>
            <w:r w:rsidR="000A6D79">
              <w:rPr>
                <w:noProof/>
                <w:webHidden/>
              </w:rPr>
            </w:r>
            <w:r w:rsidR="000A6D79">
              <w:rPr>
                <w:noProof/>
                <w:webHidden/>
              </w:rPr>
              <w:fldChar w:fldCharType="separate"/>
            </w:r>
            <w:r w:rsidR="008157E1">
              <w:rPr>
                <w:noProof/>
                <w:webHidden/>
              </w:rPr>
              <w:t>6</w:t>
            </w:r>
            <w:r w:rsidR="000A6D79">
              <w:rPr>
                <w:noProof/>
                <w:webHidden/>
              </w:rPr>
              <w:fldChar w:fldCharType="end"/>
            </w:r>
          </w:hyperlink>
        </w:p>
        <w:p w14:paraId="0519661B" w14:textId="16F9C2C1" w:rsidR="000A6D79" w:rsidRDefault="00000000">
          <w:pPr>
            <w:pStyle w:val="TOC2"/>
            <w:tabs>
              <w:tab w:val="left" w:pos="660"/>
              <w:tab w:val="right" w:leader="dot" w:pos="9962"/>
            </w:tabs>
            <w:rPr>
              <w:rFonts w:eastAsiaTheme="minorEastAsia"/>
              <w:noProof/>
              <w:lang w:val="da-DK" w:eastAsia="da-DK"/>
            </w:rPr>
          </w:pPr>
          <w:hyperlink w:anchor="_Toc165628301" w:history="1">
            <w:r w:rsidR="000A6D79" w:rsidRPr="00E507F3">
              <w:rPr>
                <w:rStyle w:val="Hyperlink"/>
                <w:noProof/>
              </w:rPr>
              <w:t>4</w:t>
            </w:r>
            <w:r w:rsidR="000A6D79">
              <w:rPr>
                <w:rFonts w:eastAsiaTheme="minorEastAsia"/>
                <w:noProof/>
                <w:lang w:val="da-DK" w:eastAsia="da-DK"/>
              </w:rPr>
              <w:tab/>
            </w:r>
            <w:r w:rsidR="000A6D79" w:rsidRPr="00E507F3">
              <w:rPr>
                <w:rStyle w:val="Hyperlink"/>
                <w:noProof/>
              </w:rPr>
              <w:t>TRIAL DESIGN, DATA COLLECTION AND OUTCOMES ASSESSMENT</w:t>
            </w:r>
            <w:r w:rsidR="000A6D79">
              <w:rPr>
                <w:noProof/>
                <w:webHidden/>
              </w:rPr>
              <w:tab/>
            </w:r>
            <w:r w:rsidR="000A6D79">
              <w:rPr>
                <w:noProof/>
                <w:webHidden/>
              </w:rPr>
              <w:fldChar w:fldCharType="begin"/>
            </w:r>
            <w:r w:rsidR="000A6D79">
              <w:rPr>
                <w:noProof/>
                <w:webHidden/>
              </w:rPr>
              <w:instrText xml:space="preserve"> PAGEREF _Toc165628301 \h </w:instrText>
            </w:r>
            <w:r w:rsidR="000A6D79">
              <w:rPr>
                <w:noProof/>
                <w:webHidden/>
              </w:rPr>
            </w:r>
            <w:r w:rsidR="000A6D79">
              <w:rPr>
                <w:noProof/>
                <w:webHidden/>
              </w:rPr>
              <w:fldChar w:fldCharType="separate"/>
            </w:r>
            <w:r w:rsidR="008157E1">
              <w:rPr>
                <w:noProof/>
                <w:webHidden/>
              </w:rPr>
              <w:t>10</w:t>
            </w:r>
            <w:r w:rsidR="000A6D79">
              <w:rPr>
                <w:noProof/>
                <w:webHidden/>
              </w:rPr>
              <w:fldChar w:fldCharType="end"/>
            </w:r>
          </w:hyperlink>
        </w:p>
        <w:p w14:paraId="3A6ED6BA" w14:textId="570F3AE9" w:rsidR="000A6D79" w:rsidRDefault="00000000">
          <w:pPr>
            <w:pStyle w:val="TOC2"/>
            <w:tabs>
              <w:tab w:val="left" w:pos="660"/>
              <w:tab w:val="right" w:leader="dot" w:pos="9962"/>
            </w:tabs>
            <w:rPr>
              <w:rFonts w:eastAsiaTheme="minorEastAsia"/>
              <w:noProof/>
              <w:lang w:val="da-DK" w:eastAsia="da-DK"/>
            </w:rPr>
          </w:pPr>
          <w:hyperlink w:anchor="_Toc165628302" w:history="1">
            <w:r w:rsidR="000A6D79" w:rsidRPr="00E507F3">
              <w:rPr>
                <w:rStyle w:val="Hyperlink"/>
                <w:noProof/>
              </w:rPr>
              <w:t>5</w:t>
            </w:r>
            <w:r w:rsidR="000A6D79">
              <w:rPr>
                <w:rFonts w:eastAsiaTheme="minorEastAsia"/>
                <w:noProof/>
                <w:lang w:val="da-DK" w:eastAsia="da-DK"/>
              </w:rPr>
              <w:tab/>
            </w:r>
            <w:r w:rsidR="000A6D79" w:rsidRPr="00E507F3">
              <w:rPr>
                <w:rStyle w:val="Hyperlink"/>
                <w:rFonts w:ascii="Times New Roman" w:hAnsi="Times New Roman" w:cs="Times New Roman"/>
                <w:noProof/>
              </w:rPr>
              <w:t>OUTCOMES</w:t>
            </w:r>
            <w:r w:rsidR="000A6D79">
              <w:rPr>
                <w:noProof/>
                <w:webHidden/>
              </w:rPr>
              <w:tab/>
            </w:r>
            <w:r w:rsidR="000A6D79">
              <w:rPr>
                <w:noProof/>
                <w:webHidden/>
              </w:rPr>
              <w:fldChar w:fldCharType="begin"/>
            </w:r>
            <w:r w:rsidR="000A6D79">
              <w:rPr>
                <w:noProof/>
                <w:webHidden/>
              </w:rPr>
              <w:instrText xml:space="preserve"> PAGEREF _Toc165628302 \h </w:instrText>
            </w:r>
            <w:r w:rsidR="000A6D79">
              <w:rPr>
                <w:noProof/>
                <w:webHidden/>
              </w:rPr>
            </w:r>
            <w:r w:rsidR="000A6D79">
              <w:rPr>
                <w:noProof/>
                <w:webHidden/>
              </w:rPr>
              <w:fldChar w:fldCharType="separate"/>
            </w:r>
            <w:r w:rsidR="008157E1">
              <w:rPr>
                <w:noProof/>
                <w:webHidden/>
              </w:rPr>
              <w:t>11</w:t>
            </w:r>
            <w:r w:rsidR="000A6D79">
              <w:rPr>
                <w:noProof/>
                <w:webHidden/>
              </w:rPr>
              <w:fldChar w:fldCharType="end"/>
            </w:r>
          </w:hyperlink>
        </w:p>
        <w:p w14:paraId="49306AE5" w14:textId="70EDC980" w:rsidR="000A6D79" w:rsidRDefault="00000000">
          <w:pPr>
            <w:pStyle w:val="TOC3"/>
            <w:tabs>
              <w:tab w:val="left" w:pos="1100"/>
              <w:tab w:val="right" w:leader="dot" w:pos="9962"/>
            </w:tabs>
            <w:rPr>
              <w:rFonts w:eastAsiaTheme="minorEastAsia"/>
              <w:noProof/>
              <w:lang w:val="da-DK" w:eastAsia="da-DK"/>
            </w:rPr>
          </w:pPr>
          <w:hyperlink w:anchor="_Toc165628303" w:history="1">
            <w:r w:rsidR="000A6D79" w:rsidRPr="00E507F3">
              <w:rPr>
                <w:rStyle w:val="Hyperlink"/>
                <w:noProof/>
              </w:rPr>
              <w:t>5.1</w:t>
            </w:r>
            <w:r w:rsidR="000A6D79">
              <w:rPr>
                <w:rFonts w:eastAsiaTheme="minorEastAsia"/>
                <w:noProof/>
                <w:lang w:val="da-DK" w:eastAsia="da-DK"/>
              </w:rPr>
              <w:tab/>
            </w:r>
            <w:r w:rsidR="000A6D79" w:rsidRPr="00E507F3">
              <w:rPr>
                <w:rStyle w:val="Hyperlink"/>
                <w:noProof/>
              </w:rPr>
              <w:t>Primary Outcomes</w:t>
            </w:r>
            <w:r w:rsidR="000A6D79">
              <w:rPr>
                <w:noProof/>
                <w:webHidden/>
              </w:rPr>
              <w:tab/>
            </w:r>
            <w:r w:rsidR="000A6D79">
              <w:rPr>
                <w:noProof/>
                <w:webHidden/>
              </w:rPr>
              <w:fldChar w:fldCharType="begin"/>
            </w:r>
            <w:r w:rsidR="000A6D79">
              <w:rPr>
                <w:noProof/>
                <w:webHidden/>
              </w:rPr>
              <w:instrText xml:space="preserve"> PAGEREF _Toc165628303 \h </w:instrText>
            </w:r>
            <w:r w:rsidR="000A6D79">
              <w:rPr>
                <w:noProof/>
                <w:webHidden/>
              </w:rPr>
            </w:r>
            <w:r w:rsidR="000A6D79">
              <w:rPr>
                <w:noProof/>
                <w:webHidden/>
              </w:rPr>
              <w:fldChar w:fldCharType="separate"/>
            </w:r>
            <w:r w:rsidR="008157E1">
              <w:rPr>
                <w:noProof/>
                <w:webHidden/>
              </w:rPr>
              <w:t>11</w:t>
            </w:r>
            <w:r w:rsidR="000A6D79">
              <w:rPr>
                <w:noProof/>
                <w:webHidden/>
              </w:rPr>
              <w:fldChar w:fldCharType="end"/>
            </w:r>
          </w:hyperlink>
        </w:p>
        <w:p w14:paraId="6181BE69" w14:textId="6B909477" w:rsidR="000A6D79" w:rsidRDefault="00000000">
          <w:pPr>
            <w:pStyle w:val="TOC3"/>
            <w:tabs>
              <w:tab w:val="left" w:pos="1100"/>
              <w:tab w:val="right" w:leader="dot" w:pos="9962"/>
            </w:tabs>
            <w:rPr>
              <w:rFonts w:eastAsiaTheme="minorEastAsia"/>
              <w:noProof/>
              <w:lang w:val="da-DK" w:eastAsia="da-DK"/>
            </w:rPr>
          </w:pPr>
          <w:hyperlink w:anchor="_Toc165628304" w:history="1">
            <w:r w:rsidR="000A6D79" w:rsidRPr="00E507F3">
              <w:rPr>
                <w:rStyle w:val="Hyperlink"/>
                <w:noProof/>
              </w:rPr>
              <w:t>5.2</w:t>
            </w:r>
            <w:r w:rsidR="000A6D79">
              <w:rPr>
                <w:rFonts w:eastAsiaTheme="minorEastAsia"/>
                <w:noProof/>
                <w:lang w:val="da-DK" w:eastAsia="da-DK"/>
              </w:rPr>
              <w:tab/>
            </w:r>
            <w:r w:rsidR="000A6D79" w:rsidRPr="00E507F3">
              <w:rPr>
                <w:rStyle w:val="Hyperlink"/>
                <w:noProof/>
              </w:rPr>
              <w:t>Key Secondary Outcome</w:t>
            </w:r>
            <w:r w:rsidR="000A6D79">
              <w:rPr>
                <w:noProof/>
                <w:webHidden/>
              </w:rPr>
              <w:tab/>
            </w:r>
            <w:r w:rsidR="000A6D79">
              <w:rPr>
                <w:noProof/>
                <w:webHidden/>
              </w:rPr>
              <w:fldChar w:fldCharType="begin"/>
            </w:r>
            <w:r w:rsidR="000A6D79">
              <w:rPr>
                <w:noProof/>
                <w:webHidden/>
              </w:rPr>
              <w:instrText xml:space="preserve"> PAGEREF _Toc165628304 \h </w:instrText>
            </w:r>
            <w:r w:rsidR="000A6D79">
              <w:rPr>
                <w:noProof/>
                <w:webHidden/>
              </w:rPr>
            </w:r>
            <w:r w:rsidR="000A6D79">
              <w:rPr>
                <w:noProof/>
                <w:webHidden/>
              </w:rPr>
              <w:fldChar w:fldCharType="separate"/>
            </w:r>
            <w:r w:rsidR="008157E1">
              <w:rPr>
                <w:noProof/>
                <w:webHidden/>
              </w:rPr>
              <w:t>12</w:t>
            </w:r>
            <w:r w:rsidR="000A6D79">
              <w:rPr>
                <w:noProof/>
                <w:webHidden/>
              </w:rPr>
              <w:fldChar w:fldCharType="end"/>
            </w:r>
          </w:hyperlink>
        </w:p>
        <w:p w14:paraId="4972BF93" w14:textId="2192844E" w:rsidR="000A6D79" w:rsidRDefault="00000000">
          <w:pPr>
            <w:pStyle w:val="TOC3"/>
            <w:tabs>
              <w:tab w:val="left" w:pos="1100"/>
              <w:tab w:val="right" w:leader="dot" w:pos="9962"/>
            </w:tabs>
            <w:rPr>
              <w:rFonts w:eastAsiaTheme="minorEastAsia"/>
              <w:noProof/>
              <w:lang w:val="da-DK" w:eastAsia="da-DK"/>
            </w:rPr>
          </w:pPr>
          <w:hyperlink w:anchor="_Toc165628305" w:history="1">
            <w:r w:rsidR="000A6D79" w:rsidRPr="00E507F3">
              <w:rPr>
                <w:rStyle w:val="Hyperlink"/>
                <w:noProof/>
              </w:rPr>
              <w:t>5.3</w:t>
            </w:r>
            <w:r w:rsidR="000A6D79">
              <w:rPr>
                <w:rFonts w:eastAsiaTheme="minorEastAsia"/>
                <w:noProof/>
                <w:lang w:val="da-DK" w:eastAsia="da-DK"/>
              </w:rPr>
              <w:tab/>
            </w:r>
            <w:r w:rsidR="000A6D79" w:rsidRPr="00E507F3">
              <w:rPr>
                <w:rStyle w:val="Hyperlink"/>
                <w:noProof/>
              </w:rPr>
              <w:t>Other Secondary Outcomes</w:t>
            </w:r>
            <w:r w:rsidR="000A6D79">
              <w:rPr>
                <w:noProof/>
                <w:webHidden/>
              </w:rPr>
              <w:tab/>
            </w:r>
            <w:r w:rsidR="000A6D79">
              <w:rPr>
                <w:noProof/>
                <w:webHidden/>
              </w:rPr>
              <w:fldChar w:fldCharType="begin"/>
            </w:r>
            <w:r w:rsidR="000A6D79">
              <w:rPr>
                <w:noProof/>
                <w:webHidden/>
              </w:rPr>
              <w:instrText xml:space="preserve"> PAGEREF _Toc165628305 \h </w:instrText>
            </w:r>
            <w:r w:rsidR="000A6D79">
              <w:rPr>
                <w:noProof/>
                <w:webHidden/>
              </w:rPr>
            </w:r>
            <w:r w:rsidR="000A6D79">
              <w:rPr>
                <w:noProof/>
                <w:webHidden/>
              </w:rPr>
              <w:fldChar w:fldCharType="separate"/>
            </w:r>
            <w:r w:rsidR="008157E1">
              <w:rPr>
                <w:noProof/>
                <w:webHidden/>
              </w:rPr>
              <w:t>12</w:t>
            </w:r>
            <w:r w:rsidR="000A6D79">
              <w:rPr>
                <w:noProof/>
                <w:webHidden/>
              </w:rPr>
              <w:fldChar w:fldCharType="end"/>
            </w:r>
          </w:hyperlink>
        </w:p>
        <w:p w14:paraId="522C46CA" w14:textId="1756DFCB" w:rsidR="000A6D79" w:rsidRDefault="00000000">
          <w:pPr>
            <w:pStyle w:val="TOC3"/>
            <w:tabs>
              <w:tab w:val="left" w:pos="1100"/>
              <w:tab w:val="right" w:leader="dot" w:pos="9962"/>
            </w:tabs>
            <w:rPr>
              <w:rFonts w:eastAsiaTheme="minorEastAsia"/>
              <w:noProof/>
              <w:lang w:val="da-DK" w:eastAsia="da-DK"/>
            </w:rPr>
          </w:pPr>
          <w:hyperlink w:anchor="_Toc165628306" w:history="1">
            <w:r w:rsidR="000A6D79" w:rsidRPr="00E507F3">
              <w:rPr>
                <w:rStyle w:val="Hyperlink"/>
                <w:noProof/>
              </w:rPr>
              <w:t>5.4</w:t>
            </w:r>
            <w:r w:rsidR="000A6D79">
              <w:rPr>
                <w:rFonts w:eastAsiaTheme="minorEastAsia"/>
                <w:noProof/>
                <w:lang w:val="da-DK" w:eastAsia="da-DK"/>
              </w:rPr>
              <w:tab/>
            </w:r>
            <w:r w:rsidR="000A6D79" w:rsidRPr="00E507F3">
              <w:rPr>
                <w:rStyle w:val="Hyperlink"/>
                <w:noProof/>
              </w:rPr>
              <w:t>Exploratory Outcomes</w:t>
            </w:r>
            <w:r w:rsidR="000A6D79">
              <w:rPr>
                <w:noProof/>
                <w:webHidden/>
              </w:rPr>
              <w:tab/>
            </w:r>
            <w:r w:rsidR="000A6D79">
              <w:rPr>
                <w:noProof/>
                <w:webHidden/>
              </w:rPr>
              <w:fldChar w:fldCharType="begin"/>
            </w:r>
            <w:r w:rsidR="000A6D79">
              <w:rPr>
                <w:noProof/>
                <w:webHidden/>
              </w:rPr>
              <w:instrText xml:space="preserve"> PAGEREF _Toc165628306 \h </w:instrText>
            </w:r>
            <w:r w:rsidR="000A6D79">
              <w:rPr>
                <w:noProof/>
                <w:webHidden/>
              </w:rPr>
            </w:r>
            <w:r w:rsidR="000A6D79">
              <w:rPr>
                <w:noProof/>
                <w:webHidden/>
              </w:rPr>
              <w:fldChar w:fldCharType="separate"/>
            </w:r>
            <w:r w:rsidR="008157E1">
              <w:rPr>
                <w:noProof/>
                <w:webHidden/>
              </w:rPr>
              <w:t>12</w:t>
            </w:r>
            <w:r w:rsidR="000A6D79">
              <w:rPr>
                <w:noProof/>
                <w:webHidden/>
              </w:rPr>
              <w:fldChar w:fldCharType="end"/>
            </w:r>
          </w:hyperlink>
        </w:p>
        <w:p w14:paraId="07A48BCD" w14:textId="3B22A8FC" w:rsidR="000A6D79" w:rsidRDefault="00000000">
          <w:pPr>
            <w:pStyle w:val="TOC2"/>
            <w:tabs>
              <w:tab w:val="left" w:pos="660"/>
              <w:tab w:val="right" w:leader="dot" w:pos="9962"/>
            </w:tabs>
            <w:rPr>
              <w:rFonts w:eastAsiaTheme="minorEastAsia"/>
              <w:noProof/>
              <w:lang w:val="da-DK" w:eastAsia="da-DK"/>
            </w:rPr>
          </w:pPr>
          <w:hyperlink w:anchor="_Toc165628307" w:history="1">
            <w:r w:rsidR="000A6D79" w:rsidRPr="00E507F3">
              <w:rPr>
                <w:rStyle w:val="Hyperlink"/>
                <w:noProof/>
              </w:rPr>
              <w:t>6</w:t>
            </w:r>
            <w:r w:rsidR="000A6D79">
              <w:rPr>
                <w:rFonts w:eastAsiaTheme="minorEastAsia"/>
                <w:noProof/>
                <w:lang w:val="da-DK" w:eastAsia="da-DK"/>
              </w:rPr>
              <w:tab/>
            </w:r>
            <w:r w:rsidR="000A6D79" w:rsidRPr="00E507F3">
              <w:rPr>
                <w:rStyle w:val="Hyperlink"/>
                <w:rFonts w:ascii="Times New Roman" w:hAnsi="Times New Roman" w:cs="Times New Roman"/>
                <w:noProof/>
              </w:rPr>
              <w:t>STUDY POPULATION, ANALYSIS SET AND STATISTICAL PRINCIPLES</w:t>
            </w:r>
            <w:r w:rsidR="000A6D79">
              <w:rPr>
                <w:noProof/>
                <w:webHidden/>
              </w:rPr>
              <w:tab/>
            </w:r>
            <w:r w:rsidR="000A6D79">
              <w:rPr>
                <w:noProof/>
                <w:webHidden/>
              </w:rPr>
              <w:fldChar w:fldCharType="begin"/>
            </w:r>
            <w:r w:rsidR="000A6D79">
              <w:rPr>
                <w:noProof/>
                <w:webHidden/>
              </w:rPr>
              <w:instrText xml:space="preserve"> PAGEREF _Toc165628307 \h </w:instrText>
            </w:r>
            <w:r w:rsidR="000A6D79">
              <w:rPr>
                <w:noProof/>
                <w:webHidden/>
              </w:rPr>
            </w:r>
            <w:r w:rsidR="000A6D79">
              <w:rPr>
                <w:noProof/>
                <w:webHidden/>
              </w:rPr>
              <w:fldChar w:fldCharType="separate"/>
            </w:r>
            <w:r w:rsidR="008157E1">
              <w:rPr>
                <w:noProof/>
                <w:webHidden/>
              </w:rPr>
              <w:t>20</w:t>
            </w:r>
            <w:r w:rsidR="000A6D79">
              <w:rPr>
                <w:noProof/>
                <w:webHidden/>
              </w:rPr>
              <w:fldChar w:fldCharType="end"/>
            </w:r>
          </w:hyperlink>
        </w:p>
        <w:p w14:paraId="4E93F7D6" w14:textId="5DAE45C1" w:rsidR="000A6D79" w:rsidRDefault="00000000">
          <w:pPr>
            <w:pStyle w:val="TOC3"/>
            <w:tabs>
              <w:tab w:val="left" w:pos="1100"/>
              <w:tab w:val="right" w:leader="dot" w:pos="9962"/>
            </w:tabs>
            <w:rPr>
              <w:rFonts w:eastAsiaTheme="minorEastAsia"/>
              <w:noProof/>
              <w:lang w:val="da-DK" w:eastAsia="da-DK"/>
            </w:rPr>
          </w:pPr>
          <w:hyperlink w:anchor="_Toc165628308" w:history="1">
            <w:r w:rsidR="000A6D79" w:rsidRPr="00E507F3">
              <w:rPr>
                <w:rStyle w:val="Hyperlink"/>
                <w:noProof/>
              </w:rPr>
              <w:t>6.1</w:t>
            </w:r>
            <w:r w:rsidR="000A6D79">
              <w:rPr>
                <w:rFonts w:eastAsiaTheme="minorEastAsia"/>
                <w:noProof/>
                <w:lang w:val="da-DK" w:eastAsia="da-DK"/>
              </w:rPr>
              <w:tab/>
            </w:r>
            <w:r w:rsidR="000A6D79" w:rsidRPr="00E507F3">
              <w:rPr>
                <w:rStyle w:val="Hyperlink"/>
                <w:noProof/>
              </w:rPr>
              <w:t>Statistical Methods</w:t>
            </w:r>
            <w:r w:rsidR="000A6D79">
              <w:rPr>
                <w:noProof/>
                <w:webHidden/>
              </w:rPr>
              <w:tab/>
            </w:r>
            <w:r w:rsidR="000A6D79">
              <w:rPr>
                <w:noProof/>
                <w:webHidden/>
              </w:rPr>
              <w:fldChar w:fldCharType="begin"/>
            </w:r>
            <w:r w:rsidR="000A6D79">
              <w:rPr>
                <w:noProof/>
                <w:webHidden/>
              </w:rPr>
              <w:instrText xml:space="preserve"> PAGEREF _Toc165628308 \h </w:instrText>
            </w:r>
            <w:r w:rsidR="000A6D79">
              <w:rPr>
                <w:noProof/>
                <w:webHidden/>
              </w:rPr>
            </w:r>
            <w:r w:rsidR="000A6D79">
              <w:rPr>
                <w:noProof/>
                <w:webHidden/>
              </w:rPr>
              <w:fldChar w:fldCharType="separate"/>
            </w:r>
            <w:r w:rsidR="008157E1">
              <w:rPr>
                <w:noProof/>
                <w:webHidden/>
              </w:rPr>
              <w:t>20</w:t>
            </w:r>
            <w:r w:rsidR="000A6D79">
              <w:rPr>
                <w:noProof/>
                <w:webHidden/>
              </w:rPr>
              <w:fldChar w:fldCharType="end"/>
            </w:r>
          </w:hyperlink>
        </w:p>
        <w:p w14:paraId="1D97A7B5" w14:textId="60218C23" w:rsidR="000A6D79" w:rsidRDefault="00000000">
          <w:pPr>
            <w:pStyle w:val="TOC3"/>
            <w:tabs>
              <w:tab w:val="left" w:pos="1100"/>
              <w:tab w:val="right" w:leader="dot" w:pos="9962"/>
            </w:tabs>
            <w:rPr>
              <w:rFonts w:eastAsiaTheme="minorEastAsia"/>
              <w:noProof/>
              <w:lang w:val="da-DK" w:eastAsia="da-DK"/>
            </w:rPr>
          </w:pPr>
          <w:hyperlink w:anchor="_Toc165628309" w:history="1">
            <w:r w:rsidR="000A6D79" w:rsidRPr="00E507F3">
              <w:rPr>
                <w:rStyle w:val="Hyperlink"/>
                <w:noProof/>
              </w:rPr>
              <w:t>6.2</w:t>
            </w:r>
            <w:r w:rsidR="000A6D79">
              <w:rPr>
                <w:rFonts w:eastAsiaTheme="minorEastAsia"/>
                <w:noProof/>
                <w:lang w:val="da-DK" w:eastAsia="da-DK"/>
              </w:rPr>
              <w:tab/>
            </w:r>
            <w:r w:rsidR="000A6D79" w:rsidRPr="00E507F3">
              <w:rPr>
                <w:rStyle w:val="Hyperlink"/>
                <w:noProof/>
              </w:rPr>
              <w:t>Significance levels of the claims</w:t>
            </w:r>
            <w:r w:rsidR="000A6D79">
              <w:rPr>
                <w:noProof/>
                <w:webHidden/>
              </w:rPr>
              <w:tab/>
            </w:r>
            <w:r w:rsidR="000A6D79">
              <w:rPr>
                <w:noProof/>
                <w:webHidden/>
              </w:rPr>
              <w:fldChar w:fldCharType="begin"/>
            </w:r>
            <w:r w:rsidR="000A6D79">
              <w:rPr>
                <w:noProof/>
                <w:webHidden/>
              </w:rPr>
              <w:instrText xml:space="preserve"> PAGEREF _Toc165628309 \h </w:instrText>
            </w:r>
            <w:r w:rsidR="000A6D79">
              <w:rPr>
                <w:noProof/>
                <w:webHidden/>
              </w:rPr>
            </w:r>
            <w:r w:rsidR="000A6D79">
              <w:rPr>
                <w:noProof/>
                <w:webHidden/>
              </w:rPr>
              <w:fldChar w:fldCharType="separate"/>
            </w:r>
            <w:r w:rsidR="008157E1">
              <w:rPr>
                <w:noProof/>
                <w:webHidden/>
              </w:rPr>
              <w:t>20</w:t>
            </w:r>
            <w:r w:rsidR="000A6D79">
              <w:rPr>
                <w:noProof/>
                <w:webHidden/>
              </w:rPr>
              <w:fldChar w:fldCharType="end"/>
            </w:r>
          </w:hyperlink>
        </w:p>
        <w:p w14:paraId="5E0991DC" w14:textId="544B0500" w:rsidR="000A6D79" w:rsidRDefault="00000000">
          <w:pPr>
            <w:pStyle w:val="TOC3"/>
            <w:tabs>
              <w:tab w:val="left" w:pos="1100"/>
              <w:tab w:val="right" w:leader="dot" w:pos="9962"/>
            </w:tabs>
            <w:rPr>
              <w:rFonts w:eastAsiaTheme="minorEastAsia"/>
              <w:noProof/>
              <w:lang w:val="da-DK" w:eastAsia="da-DK"/>
            </w:rPr>
          </w:pPr>
          <w:hyperlink w:anchor="_Toc165628310" w:history="1">
            <w:r w:rsidR="000A6D79" w:rsidRPr="00E507F3">
              <w:rPr>
                <w:rStyle w:val="Hyperlink"/>
                <w:noProof/>
              </w:rPr>
              <w:t>6.3</w:t>
            </w:r>
            <w:r w:rsidR="000A6D79">
              <w:rPr>
                <w:rFonts w:eastAsiaTheme="minorEastAsia"/>
                <w:noProof/>
                <w:lang w:val="da-DK" w:eastAsia="da-DK"/>
              </w:rPr>
              <w:tab/>
            </w:r>
            <w:r w:rsidR="000A6D79" w:rsidRPr="00E507F3">
              <w:rPr>
                <w:rStyle w:val="Hyperlink"/>
                <w:noProof/>
              </w:rPr>
              <w:t>Tools for statistical analysis</w:t>
            </w:r>
            <w:r w:rsidR="000A6D79">
              <w:rPr>
                <w:noProof/>
                <w:webHidden/>
              </w:rPr>
              <w:tab/>
            </w:r>
            <w:r w:rsidR="000A6D79">
              <w:rPr>
                <w:noProof/>
                <w:webHidden/>
              </w:rPr>
              <w:fldChar w:fldCharType="begin"/>
            </w:r>
            <w:r w:rsidR="000A6D79">
              <w:rPr>
                <w:noProof/>
                <w:webHidden/>
              </w:rPr>
              <w:instrText xml:space="preserve"> PAGEREF _Toc165628310 \h </w:instrText>
            </w:r>
            <w:r w:rsidR="000A6D79">
              <w:rPr>
                <w:noProof/>
                <w:webHidden/>
              </w:rPr>
            </w:r>
            <w:r w:rsidR="000A6D79">
              <w:rPr>
                <w:noProof/>
                <w:webHidden/>
              </w:rPr>
              <w:fldChar w:fldCharType="separate"/>
            </w:r>
            <w:r w:rsidR="008157E1">
              <w:rPr>
                <w:noProof/>
                <w:webHidden/>
              </w:rPr>
              <w:t>20</w:t>
            </w:r>
            <w:r w:rsidR="000A6D79">
              <w:rPr>
                <w:noProof/>
                <w:webHidden/>
              </w:rPr>
              <w:fldChar w:fldCharType="end"/>
            </w:r>
          </w:hyperlink>
        </w:p>
        <w:p w14:paraId="302D8D39" w14:textId="2415FDBD" w:rsidR="000A6D79" w:rsidRDefault="00000000">
          <w:pPr>
            <w:pStyle w:val="TOC2"/>
            <w:tabs>
              <w:tab w:val="left" w:pos="660"/>
              <w:tab w:val="right" w:leader="dot" w:pos="9962"/>
            </w:tabs>
            <w:rPr>
              <w:rFonts w:eastAsiaTheme="minorEastAsia"/>
              <w:noProof/>
              <w:lang w:val="da-DK" w:eastAsia="da-DK"/>
            </w:rPr>
          </w:pPr>
          <w:hyperlink w:anchor="_Toc165628311" w:history="1">
            <w:r w:rsidR="000A6D79" w:rsidRPr="00E507F3">
              <w:rPr>
                <w:rStyle w:val="Hyperlink"/>
                <w:noProof/>
              </w:rPr>
              <w:t>7</w:t>
            </w:r>
            <w:r w:rsidR="000A6D79">
              <w:rPr>
                <w:rFonts w:eastAsiaTheme="minorEastAsia"/>
                <w:noProof/>
                <w:lang w:val="da-DK" w:eastAsia="da-DK"/>
              </w:rPr>
              <w:tab/>
            </w:r>
            <w:r w:rsidR="000A6D79" w:rsidRPr="00E507F3">
              <w:rPr>
                <w:rStyle w:val="Hyperlink"/>
                <w:rFonts w:ascii="Times New Roman" w:hAnsi="Times New Roman" w:cs="Times New Roman"/>
                <w:noProof/>
              </w:rPr>
              <w:t>DEVIATIONS FROM THE ORIGINAL PROTOCOL</w:t>
            </w:r>
            <w:r w:rsidR="000A6D79">
              <w:rPr>
                <w:noProof/>
                <w:webHidden/>
              </w:rPr>
              <w:tab/>
            </w:r>
            <w:r w:rsidR="000A6D79">
              <w:rPr>
                <w:noProof/>
                <w:webHidden/>
              </w:rPr>
              <w:fldChar w:fldCharType="begin"/>
            </w:r>
            <w:r w:rsidR="000A6D79">
              <w:rPr>
                <w:noProof/>
                <w:webHidden/>
              </w:rPr>
              <w:instrText xml:space="preserve"> PAGEREF _Toc165628311 \h </w:instrText>
            </w:r>
            <w:r w:rsidR="000A6D79">
              <w:rPr>
                <w:noProof/>
                <w:webHidden/>
              </w:rPr>
            </w:r>
            <w:r w:rsidR="000A6D79">
              <w:rPr>
                <w:noProof/>
                <w:webHidden/>
              </w:rPr>
              <w:fldChar w:fldCharType="separate"/>
            </w:r>
            <w:r w:rsidR="008157E1">
              <w:rPr>
                <w:noProof/>
                <w:webHidden/>
              </w:rPr>
              <w:t>21</w:t>
            </w:r>
            <w:r w:rsidR="000A6D79">
              <w:rPr>
                <w:noProof/>
                <w:webHidden/>
              </w:rPr>
              <w:fldChar w:fldCharType="end"/>
            </w:r>
          </w:hyperlink>
        </w:p>
        <w:p w14:paraId="5E8F978D" w14:textId="6725BE24" w:rsidR="000A6D79" w:rsidRDefault="00000000">
          <w:pPr>
            <w:pStyle w:val="TOC2"/>
            <w:tabs>
              <w:tab w:val="left" w:pos="660"/>
              <w:tab w:val="right" w:leader="dot" w:pos="9962"/>
            </w:tabs>
            <w:rPr>
              <w:rFonts w:eastAsiaTheme="minorEastAsia"/>
              <w:noProof/>
              <w:lang w:val="da-DK" w:eastAsia="da-DK"/>
            </w:rPr>
          </w:pPr>
          <w:hyperlink w:anchor="_Toc165628312" w:history="1">
            <w:r w:rsidR="000A6D79" w:rsidRPr="00E507F3">
              <w:rPr>
                <w:rStyle w:val="Hyperlink"/>
                <w:noProof/>
              </w:rPr>
              <w:t>8</w:t>
            </w:r>
            <w:r w:rsidR="000A6D79">
              <w:rPr>
                <w:rFonts w:eastAsiaTheme="minorEastAsia"/>
                <w:noProof/>
                <w:lang w:val="da-DK" w:eastAsia="da-DK"/>
              </w:rPr>
              <w:tab/>
            </w:r>
            <w:r w:rsidR="000A6D79" w:rsidRPr="00E507F3">
              <w:rPr>
                <w:rStyle w:val="Hyperlink"/>
                <w:noProof/>
              </w:rPr>
              <w:t>IMPLEMENTATION OF THE STASTITICAL ANALYSIS PLAN</w:t>
            </w:r>
            <w:r w:rsidR="000A6D79">
              <w:rPr>
                <w:noProof/>
                <w:webHidden/>
              </w:rPr>
              <w:tab/>
            </w:r>
            <w:r w:rsidR="000A6D79">
              <w:rPr>
                <w:noProof/>
                <w:webHidden/>
              </w:rPr>
              <w:fldChar w:fldCharType="begin"/>
            </w:r>
            <w:r w:rsidR="000A6D79">
              <w:rPr>
                <w:noProof/>
                <w:webHidden/>
              </w:rPr>
              <w:instrText xml:space="preserve"> PAGEREF _Toc165628312 \h </w:instrText>
            </w:r>
            <w:r w:rsidR="000A6D79">
              <w:rPr>
                <w:noProof/>
                <w:webHidden/>
              </w:rPr>
            </w:r>
            <w:r w:rsidR="000A6D79">
              <w:rPr>
                <w:noProof/>
                <w:webHidden/>
              </w:rPr>
              <w:fldChar w:fldCharType="separate"/>
            </w:r>
            <w:r w:rsidR="008157E1">
              <w:rPr>
                <w:noProof/>
                <w:webHidden/>
              </w:rPr>
              <w:t>23</w:t>
            </w:r>
            <w:r w:rsidR="000A6D79">
              <w:rPr>
                <w:noProof/>
                <w:webHidden/>
              </w:rPr>
              <w:fldChar w:fldCharType="end"/>
            </w:r>
          </w:hyperlink>
        </w:p>
        <w:p w14:paraId="45B5DFE1" w14:textId="423D396C" w:rsidR="000A6D79" w:rsidRDefault="00000000">
          <w:pPr>
            <w:pStyle w:val="TOC2"/>
            <w:tabs>
              <w:tab w:val="left" w:pos="660"/>
              <w:tab w:val="right" w:leader="dot" w:pos="9962"/>
            </w:tabs>
            <w:rPr>
              <w:rFonts w:eastAsiaTheme="minorEastAsia"/>
              <w:noProof/>
              <w:lang w:val="da-DK" w:eastAsia="da-DK"/>
            </w:rPr>
          </w:pPr>
          <w:hyperlink w:anchor="_Toc165628313" w:history="1">
            <w:r w:rsidR="000A6D79" w:rsidRPr="00E507F3">
              <w:rPr>
                <w:rStyle w:val="Hyperlink"/>
                <w:noProof/>
              </w:rPr>
              <w:t>9</w:t>
            </w:r>
            <w:r w:rsidR="000A6D79">
              <w:rPr>
                <w:rFonts w:eastAsiaTheme="minorEastAsia"/>
                <w:noProof/>
                <w:lang w:val="da-DK" w:eastAsia="da-DK"/>
              </w:rPr>
              <w:tab/>
            </w:r>
            <w:r w:rsidR="000A6D79" w:rsidRPr="00E507F3">
              <w:rPr>
                <w:rStyle w:val="Hyperlink"/>
                <w:rFonts w:eastAsia="Times"/>
                <w:noProof/>
              </w:rPr>
              <w:t xml:space="preserve">EXPECTED </w:t>
            </w:r>
            <w:r w:rsidR="000A6D79" w:rsidRPr="00E507F3">
              <w:rPr>
                <w:rStyle w:val="Hyperlink"/>
                <w:noProof/>
              </w:rPr>
              <w:t>WRITING</w:t>
            </w:r>
            <w:r w:rsidR="000A6D79" w:rsidRPr="00E507F3">
              <w:rPr>
                <w:rStyle w:val="Hyperlink"/>
                <w:rFonts w:eastAsia="Times"/>
                <w:noProof/>
              </w:rPr>
              <w:t xml:space="preserve"> COMMITTEE</w:t>
            </w:r>
            <w:r w:rsidR="000A6D79">
              <w:rPr>
                <w:noProof/>
                <w:webHidden/>
              </w:rPr>
              <w:tab/>
            </w:r>
            <w:r w:rsidR="000A6D79">
              <w:rPr>
                <w:noProof/>
                <w:webHidden/>
              </w:rPr>
              <w:fldChar w:fldCharType="begin"/>
            </w:r>
            <w:r w:rsidR="000A6D79">
              <w:rPr>
                <w:noProof/>
                <w:webHidden/>
              </w:rPr>
              <w:instrText xml:space="preserve"> PAGEREF _Toc165628313 \h </w:instrText>
            </w:r>
            <w:r w:rsidR="000A6D79">
              <w:rPr>
                <w:noProof/>
                <w:webHidden/>
              </w:rPr>
            </w:r>
            <w:r w:rsidR="000A6D79">
              <w:rPr>
                <w:noProof/>
                <w:webHidden/>
              </w:rPr>
              <w:fldChar w:fldCharType="separate"/>
            </w:r>
            <w:r w:rsidR="008157E1">
              <w:rPr>
                <w:noProof/>
                <w:webHidden/>
              </w:rPr>
              <w:t>23</w:t>
            </w:r>
            <w:r w:rsidR="000A6D79">
              <w:rPr>
                <w:noProof/>
                <w:webHidden/>
              </w:rPr>
              <w:fldChar w:fldCharType="end"/>
            </w:r>
          </w:hyperlink>
        </w:p>
        <w:p w14:paraId="6D5A848A" w14:textId="7FFBF1DD" w:rsidR="000A6D79" w:rsidRDefault="00000000">
          <w:pPr>
            <w:pStyle w:val="TOC2"/>
            <w:tabs>
              <w:tab w:val="left" w:pos="880"/>
              <w:tab w:val="right" w:leader="dot" w:pos="9962"/>
            </w:tabs>
            <w:rPr>
              <w:rFonts w:eastAsiaTheme="minorEastAsia"/>
              <w:noProof/>
              <w:lang w:val="da-DK" w:eastAsia="da-DK"/>
            </w:rPr>
          </w:pPr>
          <w:hyperlink w:anchor="_Toc165628314" w:history="1">
            <w:r w:rsidR="000A6D79" w:rsidRPr="00E507F3">
              <w:rPr>
                <w:rStyle w:val="Hyperlink"/>
                <w:noProof/>
              </w:rPr>
              <w:t>10</w:t>
            </w:r>
            <w:r w:rsidR="000A6D79">
              <w:rPr>
                <w:rFonts w:eastAsiaTheme="minorEastAsia"/>
                <w:noProof/>
                <w:lang w:val="da-DK" w:eastAsia="da-DK"/>
              </w:rPr>
              <w:tab/>
            </w:r>
            <w:r w:rsidR="000A6D79" w:rsidRPr="00E507F3">
              <w:rPr>
                <w:rStyle w:val="Hyperlink"/>
                <w:noProof/>
              </w:rPr>
              <w:t>EXPECTED OUTLINE OF REPORTS</w:t>
            </w:r>
            <w:r w:rsidR="000A6D79">
              <w:rPr>
                <w:noProof/>
                <w:webHidden/>
              </w:rPr>
              <w:tab/>
            </w:r>
            <w:r w:rsidR="000A6D79">
              <w:rPr>
                <w:noProof/>
                <w:webHidden/>
              </w:rPr>
              <w:fldChar w:fldCharType="begin"/>
            </w:r>
            <w:r w:rsidR="000A6D79">
              <w:rPr>
                <w:noProof/>
                <w:webHidden/>
              </w:rPr>
              <w:instrText xml:space="preserve"> PAGEREF _Toc165628314 \h </w:instrText>
            </w:r>
            <w:r w:rsidR="000A6D79">
              <w:rPr>
                <w:noProof/>
                <w:webHidden/>
              </w:rPr>
            </w:r>
            <w:r w:rsidR="000A6D79">
              <w:rPr>
                <w:noProof/>
                <w:webHidden/>
              </w:rPr>
              <w:fldChar w:fldCharType="separate"/>
            </w:r>
            <w:r w:rsidR="008157E1">
              <w:rPr>
                <w:noProof/>
                <w:webHidden/>
              </w:rPr>
              <w:t>24</w:t>
            </w:r>
            <w:r w:rsidR="000A6D79">
              <w:rPr>
                <w:noProof/>
                <w:webHidden/>
              </w:rPr>
              <w:fldChar w:fldCharType="end"/>
            </w:r>
          </w:hyperlink>
        </w:p>
        <w:p w14:paraId="449B9F1D" w14:textId="206DA805" w:rsidR="000A6D79" w:rsidRDefault="00000000">
          <w:pPr>
            <w:pStyle w:val="TOC2"/>
            <w:tabs>
              <w:tab w:val="left" w:pos="880"/>
              <w:tab w:val="right" w:leader="dot" w:pos="9962"/>
            </w:tabs>
            <w:rPr>
              <w:rFonts w:eastAsiaTheme="minorEastAsia"/>
              <w:noProof/>
              <w:lang w:val="da-DK" w:eastAsia="da-DK"/>
            </w:rPr>
          </w:pPr>
          <w:hyperlink w:anchor="_Toc165628315" w:history="1">
            <w:r w:rsidR="000A6D79" w:rsidRPr="00E507F3">
              <w:rPr>
                <w:rStyle w:val="Hyperlink"/>
                <w:noProof/>
              </w:rPr>
              <w:t>11</w:t>
            </w:r>
            <w:r w:rsidR="000A6D79">
              <w:rPr>
                <w:rFonts w:eastAsiaTheme="minorEastAsia"/>
                <w:noProof/>
                <w:lang w:val="da-DK" w:eastAsia="da-DK"/>
              </w:rPr>
              <w:tab/>
            </w:r>
            <w:r w:rsidR="000A6D79" w:rsidRPr="00E507F3">
              <w:rPr>
                <w:rStyle w:val="Hyperlink"/>
                <w:rFonts w:ascii="Times New Roman" w:hAnsi="Times New Roman" w:cs="Times New Roman"/>
                <w:noProof/>
              </w:rPr>
              <w:t>OVERVIEW OF CONTENT IN REPORTS</w:t>
            </w:r>
            <w:r w:rsidR="000A6D79">
              <w:rPr>
                <w:noProof/>
                <w:webHidden/>
              </w:rPr>
              <w:tab/>
            </w:r>
            <w:r w:rsidR="000A6D79">
              <w:rPr>
                <w:noProof/>
                <w:webHidden/>
              </w:rPr>
              <w:fldChar w:fldCharType="begin"/>
            </w:r>
            <w:r w:rsidR="000A6D79">
              <w:rPr>
                <w:noProof/>
                <w:webHidden/>
              </w:rPr>
              <w:instrText xml:space="preserve"> PAGEREF _Toc165628315 \h </w:instrText>
            </w:r>
            <w:r w:rsidR="000A6D79">
              <w:rPr>
                <w:noProof/>
                <w:webHidden/>
              </w:rPr>
            </w:r>
            <w:r w:rsidR="000A6D79">
              <w:rPr>
                <w:noProof/>
                <w:webHidden/>
              </w:rPr>
              <w:fldChar w:fldCharType="separate"/>
            </w:r>
            <w:r w:rsidR="008157E1">
              <w:rPr>
                <w:noProof/>
                <w:webHidden/>
              </w:rPr>
              <w:t>24</w:t>
            </w:r>
            <w:r w:rsidR="000A6D79">
              <w:rPr>
                <w:noProof/>
                <w:webHidden/>
              </w:rPr>
              <w:fldChar w:fldCharType="end"/>
            </w:r>
          </w:hyperlink>
        </w:p>
        <w:p w14:paraId="2133F47A" w14:textId="35668D4B" w:rsidR="000A6D79" w:rsidRDefault="00000000">
          <w:pPr>
            <w:pStyle w:val="TOC2"/>
            <w:tabs>
              <w:tab w:val="left" w:pos="880"/>
              <w:tab w:val="right" w:leader="dot" w:pos="9962"/>
            </w:tabs>
            <w:rPr>
              <w:rFonts w:eastAsiaTheme="minorEastAsia"/>
              <w:noProof/>
              <w:lang w:val="da-DK" w:eastAsia="da-DK"/>
            </w:rPr>
          </w:pPr>
          <w:hyperlink w:anchor="_Toc165628316" w:history="1">
            <w:r w:rsidR="000A6D79" w:rsidRPr="00E507F3">
              <w:rPr>
                <w:rStyle w:val="Hyperlink"/>
                <w:noProof/>
              </w:rPr>
              <w:t>12</w:t>
            </w:r>
            <w:r w:rsidR="000A6D79">
              <w:rPr>
                <w:rFonts w:eastAsiaTheme="minorEastAsia"/>
                <w:noProof/>
                <w:lang w:val="da-DK" w:eastAsia="da-DK"/>
              </w:rPr>
              <w:tab/>
            </w:r>
            <w:r w:rsidR="000A6D79" w:rsidRPr="00E507F3">
              <w:rPr>
                <w:rStyle w:val="Hyperlink"/>
                <w:rFonts w:ascii="Times New Roman" w:hAnsi="Times New Roman" w:cs="Times New Roman"/>
                <w:noProof/>
              </w:rPr>
              <w:t>Paper 1 – Primary &amp; Key Secondary outcomes</w:t>
            </w:r>
            <w:r w:rsidR="000A6D79">
              <w:rPr>
                <w:noProof/>
                <w:webHidden/>
              </w:rPr>
              <w:tab/>
            </w:r>
            <w:r w:rsidR="000A6D79">
              <w:rPr>
                <w:noProof/>
                <w:webHidden/>
              </w:rPr>
              <w:fldChar w:fldCharType="begin"/>
            </w:r>
            <w:r w:rsidR="000A6D79">
              <w:rPr>
                <w:noProof/>
                <w:webHidden/>
              </w:rPr>
              <w:instrText xml:space="preserve"> PAGEREF _Toc165628316 \h </w:instrText>
            </w:r>
            <w:r w:rsidR="000A6D79">
              <w:rPr>
                <w:noProof/>
                <w:webHidden/>
              </w:rPr>
            </w:r>
            <w:r w:rsidR="000A6D79">
              <w:rPr>
                <w:noProof/>
                <w:webHidden/>
              </w:rPr>
              <w:fldChar w:fldCharType="separate"/>
            </w:r>
            <w:r w:rsidR="008157E1">
              <w:rPr>
                <w:noProof/>
                <w:webHidden/>
              </w:rPr>
              <w:t>24</w:t>
            </w:r>
            <w:r w:rsidR="000A6D79">
              <w:rPr>
                <w:noProof/>
                <w:webHidden/>
              </w:rPr>
              <w:fldChar w:fldCharType="end"/>
            </w:r>
          </w:hyperlink>
        </w:p>
        <w:p w14:paraId="6136B719" w14:textId="5A88084E" w:rsidR="000A6D79" w:rsidRDefault="00000000">
          <w:pPr>
            <w:pStyle w:val="TOC3"/>
            <w:tabs>
              <w:tab w:val="left" w:pos="1100"/>
              <w:tab w:val="right" w:leader="dot" w:pos="9962"/>
            </w:tabs>
            <w:rPr>
              <w:rFonts w:eastAsiaTheme="minorEastAsia"/>
              <w:noProof/>
              <w:lang w:val="da-DK" w:eastAsia="da-DK"/>
            </w:rPr>
          </w:pPr>
          <w:hyperlink w:anchor="_Toc165628317" w:history="1">
            <w:r w:rsidR="000A6D79" w:rsidRPr="00E507F3">
              <w:rPr>
                <w:rStyle w:val="Hyperlink"/>
                <w:noProof/>
              </w:rPr>
              <w:t>12.1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_Toc165628317 \h </w:instrText>
            </w:r>
            <w:r w:rsidR="000A6D79">
              <w:rPr>
                <w:noProof/>
                <w:webHidden/>
              </w:rPr>
            </w:r>
            <w:r w:rsidR="000A6D79">
              <w:rPr>
                <w:noProof/>
                <w:webHidden/>
              </w:rPr>
              <w:fldChar w:fldCharType="separate"/>
            </w:r>
            <w:r w:rsidR="008157E1">
              <w:rPr>
                <w:noProof/>
                <w:webHidden/>
              </w:rPr>
              <w:t>24</w:t>
            </w:r>
            <w:r w:rsidR="000A6D79">
              <w:rPr>
                <w:noProof/>
                <w:webHidden/>
              </w:rPr>
              <w:fldChar w:fldCharType="end"/>
            </w:r>
          </w:hyperlink>
        </w:p>
        <w:p w14:paraId="0B1B1E90" w14:textId="12DC7243" w:rsidR="000A6D79" w:rsidRDefault="00000000">
          <w:pPr>
            <w:pStyle w:val="TOC3"/>
            <w:tabs>
              <w:tab w:val="left" w:pos="1100"/>
              <w:tab w:val="right" w:leader="dot" w:pos="9962"/>
            </w:tabs>
            <w:rPr>
              <w:rFonts w:eastAsiaTheme="minorEastAsia"/>
              <w:noProof/>
              <w:lang w:val="da-DK" w:eastAsia="da-DK"/>
            </w:rPr>
          </w:pPr>
          <w:hyperlink w:anchor="_Toc165628318" w:history="1">
            <w:r w:rsidR="000A6D79" w:rsidRPr="00E507F3">
              <w:rPr>
                <w:rStyle w:val="Hyperlink"/>
                <w:noProof/>
              </w:rPr>
              <w:t>12.2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_Toc165628318 \h </w:instrText>
            </w:r>
            <w:r w:rsidR="000A6D79">
              <w:rPr>
                <w:noProof/>
                <w:webHidden/>
              </w:rPr>
            </w:r>
            <w:r w:rsidR="000A6D79">
              <w:rPr>
                <w:noProof/>
                <w:webHidden/>
              </w:rPr>
              <w:fldChar w:fldCharType="separate"/>
            </w:r>
            <w:r w:rsidR="008157E1">
              <w:rPr>
                <w:noProof/>
                <w:webHidden/>
              </w:rPr>
              <w:t>24</w:t>
            </w:r>
            <w:r w:rsidR="000A6D79">
              <w:rPr>
                <w:noProof/>
                <w:webHidden/>
              </w:rPr>
              <w:fldChar w:fldCharType="end"/>
            </w:r>
          </w:hyperlink>
        </w:p>
        <w:p w14:paraId="2A70440B" w14:textId="72DB6AA4" w:rsidR="000A6D79" w:rsidRDefault="00000000">
          <w:pPr>
            <w:pStyle w:val="TOC3"/>
            <w:tabs>
              <w:tab w:val="left" w:pos="1100"/>
              <w:tab w:val="right" w:leader="dot" w:pos="9962"/>
            </w:tabs>
            <w:rPr>
              <w:rFonts w:eastAsiaTheme="minorEastAsia"/>
              <w:noProof/>
              <w:lang w:val="da-DK" w:eastAsia="da-DK"/>
            </w:rPr>
          </w:pPr>
          <w:hyperlink w:anchor="_Toc165628319" w:history="1">
            <w:r w:rsidR="000A6D79" w:rsidRPr="00E507F3">
              <w:rPr>
                <w:rStyle w:val="Hyperlink"/>
                <w:noProof/>
              </w:rPr>
              <w:t>12.3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_Toc165628319 \h </w:instrText>
            </w:r>
            <w:r w:rsidR="000A6D79">
              <w:rPr>
                <w:noProof/>
                <w:webHidden/>
              </w:rPr>
            </w:r>
            <w:r w:rsidR="000A6D79">
              <w:rPr>
                <w:noProof/>
                <w:webHidden/>
              </w:rPr>
              <w:fldChar w:fldCharType="separate"/>
            </w:r>
            <w:r w:rsidR="008157E1">
              <w:rPr>
                <w:noProof/>
                <w:webHidden/>
              </w:rPr>
              <w:t>25</w:t>
            </w:r>
            <w:r w:rsidR="000A6D79">
              <w:rPr>
                <w:noProof/>
                <w:webHidden/>
              </w:rPr>
              <w:fldChar w:fldCharType="end"/>
            </w:r>
          </w:hyperlink>
        </w:p>
        <w:p w14:paraId="2FEF29A5" w14:textId="4DE36320" w:rsidR="000A6D79" w:rsidRDefault="00000000">
          <w:pPr>
            <w:pStyle w:val="TOC3"/>
            <w:tabs>
              <w:tab w:val="left" w:pos="1100"/>
              <w:tab w:val="right" w:leader="dot" w:pos="9962"/>
            </w:tabs>
            <w:rPr>
              <w:rFonts w:eastAsiaTheme="minorEastAsia"/>
              <w:noProof/>
              <w:lang w:val="da-DK" w:eastAsia="da-DK"/>
            </w:rPr>
          </w:pPr>
          <w:hyperlink w:anchor="_Toc165628320" w:history="1">
            <w:r w:rsidR="000A6D79" w:rsidRPr="00E507F3">
              <w:rPr>
                <w:rStyle w:val="Hyperlink"/>
                <w:noProof/>
              </w:rPr>
              <w:t>12.4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_Toc165628320 \h </w:instrText>
            </w:r>
            <w:r w:rsidR="000A6D79">
              <w:rPr>
                <w:noProof/>
                <w:webHidden/>
              </w:rPr>
            </w:r>
            <w:r w:rsidR="000A6D79">
              <w:rPr>
                <w:noProof/>
                <w:webHidden/>
              </w:rPr>
              <w:fldChar w:fldCharType="separate"/>
            </w:r>
            <w:r w:rsidR="008157E1">
              <w:rPr>
                <w:noProof/>
                <w:webHidden/>
              </w:rPr>
              <w:t>25</w:t>
            </w:r>
            <w:r w:rsidR="000A6D79">
              <w:rPr>
                <w:noProof/>
                <w:webHidden/>
              </w:rPr>
              <w:fldChar w:fldCharType="end"/>
            </w:r>
          </w:hyperlink>
        </w:p>
        <w:p w14:paraId="051D7C02" w14:textId="75575F5F" w:rsidR="000A6D79" w:rsidRDefault="00000000">
          <w:pPr>
            <w:pStyle w:val="TOC2"/>
            <w:tabs>
              <w:tab w:val="left" w:pos="880"/>
              <w:tab w:val="right" w:leader="dot" w:pos="9962"/>
            </w:tabs>
            <w:rPr>
              <w:rFonts w:eastAsiaTheme="minorEastAsia"/>
              <w:noProof/>
              <w:lang w:val="da-DK" w:eastAsia="da-DK"/>
            </w:rPr>
          </w:pPr>
          <w:hyperlink w:anchor="_Toc165628321" w:history="1">
            <w:r w:rsidR="000A6D79" w:rsidRPr="00E507F3">
              <w:rPr>
                <w:rStyle w:val="Hyperlink"/>
                <w:noProof/>
              </w:rPr>
              <w:t>13</w:t>
            </w:r>
            <w:r w:rsidR="000A6D79">
              <w:rPr>
                <w:rFonts w:eastAsiaTheme="minorEastAsia"/>
                <w:noProof/>
                <w:lang w:val="da-DK" w:eastAsia="da-DK"/>
              </w:rPr>
              <w:tab/>
            </w:r>
            <w:r w:rsidR="000A6D79" w:rsidRPr="00E507F3">
              <w:rPr>
                <w:rStyle w:val="Hyperlink"/>
                <w:rFonts w:ascii="Times New Roman" w:hAnsi="Times New Roman" w:cs="Times New Roman"/>
                <w:noProof/>
              </w:rPr>
              <w:t>Paper 2 – Cardiopulmonary outcomes</w:t>
            </w:r>
            <w:r w:rsidR="000A6D79">
              <w:rPr>
                <w:noProof/>
                <w:webHidden/>
              </w:rPr>
              <w:tab/>
            </w:r>
            <w:r w:rsidR="000A6D79">
              <w:rPr>
                <w:noProof/>
                <w:webHidden/>
              </w:rPr>
              <w:fldChar w:fldCharType="begin"/>
            </w:r>
            <w:r w:rsidR="000A6D79">
              <w:rPr>
                <w:noProof/>
                <w:webHidden/>
              </w:rPr>
              <w:instrText xml:space="preserve"> PAGEREF _Toc165628321 \h </w:instrText>
            </w:r>
            <w:r w:rsidR="000A6D79">
              <w:rPr>
                <w:noProof/>
                <w:webHidden/>
              </w:rPr>
            </w:r>
            <w:r w:rsidR="000A6D79">
              <w:rPr>
                <w:noProof/>
                <w:webHidden/>
              </w:rPr>
              <w:fldChar w:fldCharType="separate"/>
            </w:r>
            <w:r w:rsidR="008157E1">
              <w:rPr>
                <w:noProof/>
                <w:webHidden/>
              </w:rPr>
              <w:t>26</w:t>
            </w:r>
            <w:r w:rsidR="000A6D79">
              <w:rPr>
                <w:noProof/>
                <w:webHidden/>
              </w:rPr>
              <w:fldChar w:fldCharType="end"/>
            </w:r>
          </w:hyperlink>
        </w:p>
        <w:p w14:paraId="572AFCC4" w14:textId="015B908C" w:rsidR="000A6D79" w:rsidRDefault="00000000">
          <w:pPr>
            <w:pStyle w:val="TOC3"/>
            <w:tabs>
              <w:tab w:val="left" w:pos="1100"/>
              <w:tab w:val="right" w:leader="dot" w:pos="9962"/>
            </w:tabs>
            <w:rPr>
              <w:rFonts w:eastAsiaTheme="minorEastAsia"/>
              <w:noProof/>
              <w:lang w:val="da-DK" w:eastAsia="da-DK"/>
            </w:rPr>
          </w:pPr>
          <w:hyperlink w:anchor="_Toc165628322" w:history="1">
            <w:r w:rsidR="000A6D79" w:rsidRPr="00E507F3">
              <w:rPr>
                <w:rStyle w:val="Hyperlink"/>
                <w:noProof/>
              </w:rPr>
              <w:t>13.1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_Toc165628322 \h </w:instrText>
            </w:r>
            <w:r w:rsidR="000A6D79">
              <w:rPr>
                <w:noProof/>
                <w:webHidden/>
              </w:rPr>
            </w:r>
            <w:r w:rsidR="000A6D79">
              <w:rPr>
                <w:noProof/>
                <w:webHidden/>
              </w:rPr>
              <w:fldChar w:fldCharType="separate"/>
            </w:r>
            <w:r w:rsidR="008157E1">
              <w:rPr>
                <w:noProof/>
                <w:webHidden/>
              </w:rPr>
              <w:t>26</w:t>
            </w:r>
            <w:r w:rsidR="000A6D79">
              <w:rPr>
                <w:noProof/>
                <w:webHidden/>
              </w:rPr>
              <w:fldChar w:fldCharType="end"/>
            </w:r>
          </w:hyperlink>
        </w:p>
        <w:p w14:paraId="272FD335" w14:textId="0F0DAA0D" w:rsidR="000A6D79" w:rsidRDefault="00000000">
          <w:pPr>
            <w:pStyle w:val="TOC3"/>
            <w:tabs>
              <w:tab w:val="left" w:pos="1100"/>
              <w:tab w:val="right" w:leader="dot" w:pos="9962"/>
            </w:tabs>
            <w:rPr>
              <w:rFonts w:eastAsiaTheme="minorEastAsia"/>
              <w:noProof/>
              <w:lang w:val="da-DK" w:eastAsia="da-DK"/>
            </w:rPr>
          </w:pPr>
          <w:hyperlink w:anchor="_Toc165628323" w:history="1">
            <w:r w:rsidR="000A6D79" w:rsidRPr="00E507F3">
              <w:rPr>
                <w:rStyle w:val="Hyperlink"/>
                <w:noProof/>
              </w:rPr>
              <w:t>13.2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_Toc165628323 \h </w:instrText>
            </w:r>
            <w:r w:rsidR="000A6D79">
              <w:rPr>
                <w:noProof/>
                <w:webHidden/>
              </w:rPr>
            </w:r>
            <w:r w:rsidR="000A6D79">
              <w:rPr>
                <w:noProof/>
                <w:webHidden/>
              </w:rPr>
              <w:fldChar w:fldCharType="separate"/>
            </w:r>
            <w:r w:rsidR="008157E1">
              <w:rPr>
                <w:noProof/>
                <w:webHidden/>
              </w:rPr>
              <w:t>26</w:t>
            </w:r>
            <w:r w:rsidR="000A6D79">
              <w:rPr>
                <w:noProof/>
                <w:webHidden/>
              </w:rPr>
              <w:fldChar w:fldCharType="end"/>
            </w:r>
          </w:hyperlink>
        </w:p>
        <w:p w14:paraId="70C65039" w14:textId="5973F7B4" w:rsidR="000A6D79" w:rsidRDefault="00000000">
          <w:pPr>
            <w:pStyle w:val="TOC3"/>
            <w:tabs>
              <w:tab w:val="left" w:pos="1100"/>
              <w:tab w:val="right" w:leader="dot" w:pos="9962"/>
            </w:tabs>
            <w:rPr>
              <w:rFonts w:eastAsiaTheme="minorEastAsia"/>
              <w:noProof/>
              <w:lang w:val="da-DK" w:eastAsia="da-DK"/>
            </w:rPr>
          </w:pPr>
          <w:hyperlink w:anchor="_Toc165628324" w:history="1">
            <w:r w:rsidR="000A6D79" w:rsidRPr="00E507F3">
              <w:rPr>
                <w:rStyle w:val="Hyperlink"/>
                <w:noProof/>
              </w:rPr>
              <w:t>13.3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_Toc165628324 \h </w:instrText>
            </w:r>
            <w:r w:rsidR="000A6D79">
              <w:rPr>
                <w:noProof/>
                <w:webHidden/>
              </w:rPr>
            </w:r>
            <w:r w:rsidR="000A6D79">
              <w:rPr>
                <w:noProof/>
                <w:webHidden/>
              </w:rPr>
              <w:fldChar w:fldCharType="separate"/>
            </w:r>
            <w:r w:rsidR="008157E1">
              <w:rPr>
                <w:noProof/>
                <w:webHidden/>
              </w:rPr>
              <w:t>27</w:t>
            </w:r>
            <w:r w:rsidR="000A6D79">
              <w:rPr>
                <w:noProof/>
                <w:webHidden/>
              </w:rPr>
              <w:fldChar w:fldCharType="end"/>
            </w:r>
          </w:hyperlink>
        </w:p>
        <w:p w14:paraId="03008EDA" w14:textId="067C15A9" w:rsidR="000A6D79" w:rsidRDefault="00000000">
          <w:pPr>
            <w:pStyle w:val="TOC3"/>
            <w:tabs>
              <w:tab w:val="left" w:pos="1100"/>
              <w:tab w:val="right" w:leader="dot" w:pos="9962"/>
            </w:tabs>
            <w:rPr>
              <w:rFonts w:eastAsiaTheme="minorEastAsia"/>
              <w:noProof/>
              <w:lang w:val="da-DK" w:eastAsia="da-DK"/>
            </w:rPr>
          </w:pPr>
          <w:hyperlink w:anchor="_Toc165628325" w:history="1">
            <w:r w:rsidR="000A6D79" w:rsidRPr="00E507F3">
              <w:rPr>
                <w:rStyle w:val="Hyperlink"/>
                <w:noProof/>
              </w:rPr>
              <w:t>13.4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_Toc165628325 \h </w:instrText>
            </w:r>
            <w:r w:rsidR="000A6D79">
              <w:rPr>
                <w:noProof/>
                <w:webHidden/>
              </w:rPr>
            </w:r>
            <w:r w:rsidR="000A6D79">
              <w:rPr>
                <w:noProof/>
                <w:webHidden/>
              </w:rPr>
              <w:fldChar w:fldCharType="separate"/>
            </w:r>
            <w:r w:rsidR="008157E1">
              <w:rPr>
                <w:noProof/>
                <w:webHidden/>
              </w:rPr>
              <w:t>27</w:t>
            </w:r>
            <w:r w:rsidR="000A6D79">
              <w:rPr>
                <w:noProof/>
                <w:webHidden/>
              </w:rPr>
              <w:fldChar w:fldCharType="end"/>
            </w:r>
          </w:hyperlink>
        </w:p>
        <w:p w14:paraId="4774E34A" w14:textId="799975A6" w:rsidR="000A6D79" w:rsidRDefault="00000000">
          <w:pPr>
            <w:pStyle w:val="TOC2"/>
            <w:tabs>
              <w:tab w:val="left" w:pos="880"/>
              <w:tab w:val="right" w:leader="dot" w:pos="9962"/>
            </w:tabs>
            <w:rPr>
              <w:rFonts w:eastAsiaTheme="minorEastAsia"/>
              <w:noProof/>
              <w:lang w:val="da-DK" w:eastAsia="da-DK"/>
            </w:rPr>
          </w:pPr>
          <w:hyperlink w:anchor="_Toc165628326" w:history="1">
            <w:r w:rsidR="000A6D79" w:rsidRPr="00E507F3">
              <w:rPr>
                <w:rStyle w:val="Hyperlink"/>
                <w:noProof/>
              </w:rPr>
              <w:t>14</w:t>
            </w:r>
            <w:r w:rsidR="000A6D79">
              <w:rPr>
                <w:rFonts w:eastAsiaTheme="minorEastAsia"/>
                <w:noProof/>
                <w:lang w:val="da-DK" w:eastAsia="da-DK"/>
              </w:rPr>
              <w:tab/>
            </w:r>
            <w:r w:rsidR="000A6D79" w:rsidRPr="00E507F3">
              <w:rPr>
                <w:rStyle w:val="Hyperlink"/>
                <w:rFonts w:ascii="Times New Roman" w:hAnsi="Times New Roman" w:cs="Times New Roman"/>
                <w:noProof/>
              </w:rPr>
              <w:t>Paper 3 – Dietary and physical activity outcomes</w:t>
            </w:r>
            <w:r w:rsidR="000A6D79">
              <w:rPr>
                <w:noProof/>
                <w:webHidden/>
              </w:rPr>
              <w:tab/>
            </w:r>
            <w:r w:rsidR="000A6D79">
              <w:rPr>
                <w:noProof/>
                <w:webHidden/>
              </w:rPr>
              <w:fldChar w:fldCharType="begin"/>
            </w:r>
            <w:r w:rsidR="000A6D79">
              <w:rPr>
                <w:noProof/>
                <w:webHidden/>
              </w:rPr>
              <w:instrText xml:space="preserve"> PAGEREF _Toc165628326 \h </w:instrText>
            </w:r>
            <w:r w:rsidR="000A6D79">
              <w:rPr>
                <w:noProof/>
                <w:webHidden/>
              </w:rPr>
            </w:r>
            <w:r w:rsidR="000A6D79">
              <w:rPr>
                <w:noProof/>
                <w:webHidden/>
              </w:rPr>
              <w:fldChar w:fldCharType="separate"/>
            </w:r>
            <w:r w:rsidR="008157E1">
              <w:rPr>
                <w:noProof/>
                <w:webHidden/>
              </w:rPr>
              <w:t>27</w:t>
            </w:r>
            <w:r w:rsidR="000A6D79">
              <w:rPr>
                <w:noProof/>
                <w:webHidden/>
              </w:rPr>
              <w:fldChar w:fldCharType="end"/>
            </w:r>
          </w:hyperlink>
        </w:p>
        <w:p w14:paraId="6A405A29" w14:textId="24A4E522" w:rsidR="000A6D79" w:rsidRDefault="00000000">
          <w:pPr>
            <w:pStyle w:val="TOC3"/>
            <w:tabs>
              <w:tab w:val="left" w:pos="1100"/>
              <w:tab w:val="right" w:leader="dot" w:pos="9962"/>
            </w:tabs>
            <w:rPr>
              <w:rFonts w:eastAsiaTheme="minorEastAsia"/>
              <w:noProof/>
              <w:lang w:val="da-DK" w:eastAsia="da-DK"/>
            </w:rPr>
          </w:pPr>
          <w:hyperlink w:anchor="_Toc165628327" w:history="1">
            <w:r w:rsidR="000A6D79" w:rsidRPr="00E507F3">
              <w:rPr>
                <w:rStyle w:val="Hyperlink"/>
                <w:noProof/>
              </w:rPr>
              <w:t>14.1</w:t>
            </w:r>
            <w:r w:rsidR="000A6D79">
              <w:rPr>
                <w:rFonts w:eastAsiaTheme="minorEastAsia"/>
                <w:noProof/>
                <w:lang w:val="da-DK" w:eastAsia="da-DK"/>
              </w:rPr>
              <w:tab/>
            </w:r>
            <w:r w:rsidR="000A6D79" w:rsidRPr="00E507F3">
              <w:rPr>
                <w:rStyle w:val="Hyperlink"/>
                <w:noProof/>
              </w:rPr>
              <w:t>Tables in paper</w:t>
            </w:r>
            <w:r w:rsidR="000A6D79">
              <w:rPr>
                <w:noProof/>
                <w:webHidden/>
              </w:rPr>
              <w:tab/>
            </w:r>
            <w:r w:rsidR="000A6D79">
              <w:rPr>
                <w:noProof/>
                <w:webHidden/>
              </w:rPr>
              <w:fldChar w:fldCharType="begin"/>
            </w:r>
            <w:r w:rsidR="000A6D79">
              <w:rPr>
                <w:noProof/>
                <w:webHidden/>
              </w:rPr>
              <w:instrText xml:space="preserve"> PAGEREF _Toc165628327 \h </w:instrText>
            </w:r>
            <w:r w:rsidR="000A6D79">
              <w:rPr>
                <w:noProof/>
                <w:webHidden/>
              </w:rPr>
            </w:r>
            <w:r w:rsidR="000A6D79">
              <w:rPr>
                <w:noProof/>
                <w:webHidden/>
              </w:rPr>
              <w:fldChar w:fldCharType="separate"/>
            </w:r>
            <w:r w:rsidR="008157E1">
              <w:rPr>
                <w:noProof/>
                <w:webHidden/>
              </w:rPr>
              <w:t>27</w:t>
            </w:r>
            <w:r w:rsidR="000A6D79">
              <w:rPr>
                <w:noProof/>
                <w:webHidden/>
              </w:rPr>
              <w:fldChar w:fldCharType="end"/>
            </w:r>
          </w:hyperlink>
        </w:p>
        <w:p w14:paraId="41CFC44A" w14:textId="767E5272" w:rsidR="000A6D79" w:rsidRDefault="00000000">
          <w:pPr>
            <w:pStyle w:val="TOC3"/>
            <w:tabs>
              <w:tab w:val="left" w:pos="1100"/>
              <w:tab w:val="right" w:leader="dot" w:pos="9962"/>
            </w:tabs>
            <w:rPr>
              <w:rFonts w:eastAsiaTheme="minorEastAsia"/>
              <w:noProof/>
              <w:lang w:val="da-DK" w:eastAsia="da-DK"/>
            </w:rPr>
          </w:pPr>
          <w:hyperlink w:anchor="_Toc165628328" w:history="1">
            <w:r w:rsidR="000A6D79" w:rsidRPr="00E507F3">
              <w:rPr>
                <w:rStyle w:val="Hyperlink"/>
                <w:noProof/>
              </w:rPr>
              <w:t>14.2</w:t>
            </w:r>
            <w:r w:rsidR="000A6D79">
              <w:rPr>
                <w:rFonts w:eastAsiaTheme="minorEastAsia"/>
                <w:noProof/>
                <w:lang w:val="da-DK" w:eastAsia="da-DK"/>
              </w:rPr>
              <w:tab/>
            </w:r>
            <w:r w:rsidR="000A6D79" w:rsidRPr="00E507F3">
              <w:rPr>
                <w:rStyle w:val="Hyperlink"/>
                <w:noProof/>
              </w:rPr>
              <w:t>Figures in paper</w:t>
            </w:r>
            <w:r w:rsidR="000A6D79">
              <w:rPr>
                <w:noProof/>
                <w:webHidden/>
              </w:rPr>
              <w:tab/>
            </w:r>
            <w:r w:rsidR="000A6D79">
              <w:rPr>
                <w:noProof/>
                <w:webHidden/>
              </w:rPr>
              <w:fldChar w:fldCharType="begin"/>
            </w:r>
            <w:r w:rsidR="000A6D79">
              <w:rPr>
                <w:noProof/>
                <w:webHidden/>
              </w:rPr>
              <w:instrText xml:space="preserve"> PAGEREF _Toc165628328 \h </w:instrText>
            </w:r>
            <w:r w:rsidR="000A6D79">
              <w:rPr>
                <w:noProof/>
                <w:webHidden/>
              </w:rPr>
            </w:r>
            <w:r w:rsidR="000A6D79">
              <w:rPr>
                <w:noProof/>
                <w:webHidden/>
              </w:rPr>
              <w:fldChar w:fldCharType="separate"/>
            </w:r>
            <w:r w:rsidR="008157E1">
              <w:rPr>
                <w:noProof/>
                <w:webHidden/>
              </w:rPr>
              <w:t>27</w:t>
            </w:r>
            <w:r w:rsidR="000A6D79">
              <w:rPr>
                <w:noProof/>
                <w:webHidden/>
              </w:rPr>
              <w:fldChar w:fldCharType="end"/>
            </w:r>
          </w:hyperlink>
        </w:p>
        <w:p w14:paraId="5AAA2C37" w14:textId="6572A785" w:rsidR="000A6D79" w:rsidRDefault="00000000">
          <w:pPr>
            <w:pStyle w:val="TOC3"/>
            <w:tabs>
              <w:tab w:val="left" w:pos="1100"/>
              <w:tab w:val="right" w:leader="dot" w:pos="9962"/>
            </w:tabs>
            <w:rPr>
              <w:rFonts w:eastAsiaTheme="minorEastAsia"/>
              <w:noProof/>
              <w:lang w:val="da-DK" w:eastAsia="da-DK"/>
            </w:rPr>
          </w:pPr>
          <w:hyperlink w:anchor="_Toc165628329" w:history="1">
            <w:r w:rsidR="000A6D79" w:rsidRPr="00E507F3">
              <w:rPr>
                <w:rStyle w:val="Hyperlink"/>
                <w:noProof/>
              </w:rPr>
              <w:t>14.3</w:t>
            </w:r>
            <w:r w:rsidR="000A6D79">
              <w:rPr>
                <w:rFonts w:eastAsiaTheme="minorEastAsia"/>
                <w:noProof/>
                <w:lang w:val="da-DK" w:eastAsia="da-DK"/>
              </w:rPr>
              <w:tab/>
            </w:r>
            <w:r w:rsidR="000A6D79" w:rsidRPr="00E507F3">
              <w:rPr>
                <w:rStyle w:val="Hyperlink"/>
                <w:noProof/>
              </w:rPr>
              <w:t>Tables in supplement</w:t>
            </w:r>
            <w:r w:rsidR="000A6D79">
              <w:rPr>
                <w:noProof/>
                <w:webHidden/>
              </w:rPr>
              <w:tab/>
            </w:r>
            <w:r w:rsidR="000A6D79">
              <w:rPr>
                <w:noProof/>
                <w:webHidden/>
              </w:rPr>
              <w:fldChar w:fldCharType="begin"/>
            </w:r>
            <w:r w:rsidR="000A6D79">
              <w:rPr>
                <w:noProof/>
                <w:webHidden/>
              </w:rPr>
              <w:instrText xml:space="preserve"> PAGEREF _Toc165628329 \h </w:instrText>
            </w:r>
            <w:r w:rsidR="000A6D79">
              <w:rPr>
                <w:noProof/>
                <w:webHidden/>
              </w:rPr>
            </w:r>
            <w:r w:rsidR="000A6D79">
              <w:rPr>
                <w:noProof/>
                <w:webHidden/>
              </w:rPr>
              <w:fldChar w:fldCharType="separate"/>
            </w:r>
            <w:r w:rsidR="008157E1">
              <w:rPr>
                <w:noProof/>
                <w:webHidden/>
              </w:rPr>
              <w:t>28</w:t>
            </w:r>
            <w:r w:rsidR="000A6D79">
              <w:rPr>
                <w:noProof/>
                <w:webHidden/>
              </w:rPr>
              <w:fldChar w:fldCharType="end"/>
            </w:r>
          </w:hyperlink>
        </w:p>
        <w:p w14:paraId="4D6F11F2" w14:textId="3D540528" w:rsidR="000A6D79" w:rsidRDefault="00000000">
          <w:pPr>
            <w:pStyle w:val="TOC3"/>
            <w:tabs>
              <w:tab w:val="left" w:pos="1100"/>
              <w:tab w:val="right" w:leader="dot" w:pos="9962"/>
            </w:tabs>
            <w:rPr>
              <w:rFonts w:eastAsiaTheme="minorEastAsia"/>
              <w:noProof/>
              <w:lang w:val="da-DK" w:eastAsia="da-DK"/>
            </w:rPr>
          </w:pPr>
          <w:hyperlink w:anchor="_Toc165628330" w:history="1">
            <w:r w:rsidR="000A6D79" w:rsidRPr="00E507F3">
              <w:rPr>
                <w:rStyle w:val="Hyperlink"/>
                <w:noProof/>
              </w:rPr>
              <w:t>14.4</w:t>
            </w:r>
            <w:r w:rsidR="000A6D79">
              <w:rPr>
                <w:rFonts w:eastAsiaTheme="minorEastAsia"/>
                <w:noProof/>
                <w:lang w:val="da-DK" w:eastAsia="da-DK"/>
              </w:rPr>
              <w:tab/>
            </w:r>
            <w:r w:rsidR="000A6D79" w:rsidRPr="00E507F3">
              <w:rPr>
                <w:rStyle w:val="Hyperlink"/>
                <w:noProof/>
              </w:rPr>
              <w:t>Figures in supplement</w:t>
            </w:r>
            <w:r w:rsidR="000A6D79">
              <w:rPr>
                <w:noProof/>
                <w:webHidden/>
              </w:rPr>
              <w:tab/>
            </w:r>
            <w:r w:rsidR="000A6D79">
              <w:rPr>
                <w:noProof/>
                <w:webHidden/>
              </w:rPr>
              <w:fldChar w:fldCharType="begin"/>
            </w:r>
            <w:r w:rsidR="000A6D79">
              <w:rPr>
                <w:noProof/>
                <w:webHidden/>
              </w:rPr>
              <w:instrText xml:space="preserve"> PAGEREF _Toc165628330 \h </w:instrText>
            </w:r>
            <w:r w:rsidR="000A6D79">
              <w:rPr>
                <w:noProof/>
                <w:webHidden/>
              </w:rPr>
            </w:r>
            <w:r w:rsidR="000A6D79">
              <w:rPr>
                <w:noProof/>
                <w:webHidden/>
              </w:rPr>
              <w:fldChar w:fldCharType="separate"/>
            </w:r>
            <w:r w:rsidR="008157E1">
              <w:rPr>
                <w:noProof/>
                <w:webHidden/>
              </w:rPr>
              <w:t>28</w:t>
            </w:r>
            <w:r w:rsidR="000A6D79">
              <w:rPr>
                <w:noProof/>
                <w:webHidden/>
              </w:rPr>
              <w:fldChar w:fldCharType="end"/>
            </w:r>
          </w:hyperlink>
        </w:p>
        <w:p w14:paraId="39105432" w14:textId="2353D9BA" w:rsidR="000A6D79" w:rsidRDefault="00000000">
          <w:pPr>
            <w:pStyle w:val="TOC2"/>
            <w:tabs>
              <w:tab w:val="left" w:pos="880"/>
              <w:tab w:val="right" w:leader="dot" w:pos="9962"/>
            </w:tabs>
            <w:rPr>
              <w:rFonts w:eastAsiaTheme="minorEastAsia"/>
              <w:noProof/>
              <w:lang w:val="da-DK" w:eastAsia="da-DK"/>
            </w:rPr>
          </w:pPr>
          <w:hyperlink w:anchor="_Toc165628331" w:history="1">
            <w:r w:rsidR="000A6D79" w:rsidRPr="00E507F3">
              <w:rPr>
                <w:rStyle w:val="Hyperlink"/>
                <w:noProof/>
              </w:rPr>
              <w:t>15</w:t>
            </w:r>
            <w:r w:rsidR="000A6D79">
              <w:rPr>
                <w:rFonts w:eastAsiaTheme="minorEastAsia"/>
                <w:noProof/>
                <w:lang w:val="da-DK" w:eastAsia="da-DK"/>
              </w:rPr>
              <w:tab/>
            </w:r>
            <w:r w:rsidR="000A6D79" w:rsidRPr="00E507F3">
              <w:rPr>
                <w:rStyle w:val="Hyperlink"/>
                <w:noProof/>
              </w:rPr>
              <w:t>REFERENCES</w:t>
            </w:r>
            <w:r w:rsidR="000A6D79">
              <w:rPr>
                <w:noProof/>
                <w:webHidden/>
              </w:rPr>
              <w:tab/>
            </w:r>
            <w:r w:rsidR="000A6D79">
              <w:rPr>
                <w:noProof/>
                <w:webHidden/>
              </w:rPr>
              <w:fldChar w:fldCharType="begin"/>
            </w:r>
            <w:r w:rsidR="000A6D79">
              <w:rPr>
                <w:noProof/>
                <w:webHidden/>
              </w:rPr>
              <w:instrText xml:space="preserve"> PAGEREF _Toc165628331 \h </w:instrText>
            </w:r>
            <w:r w:rsidR="000A6D79">
              <w:rPr>
                <w:noProof/>
                <w:webHidden/>
              </w:rPr>
            </w:r>
            <w:r w:rsidR="000A6D79">
              <w:rPr>
                <w:noProof/>
                <w:webHidden/>
              </w:rPr>
              <w:fldChar w:fldCharType="separate"/>
            </w:r>
            <w:r w:rsidR="008157E1">
              <w:rPr>
                <w:noProof/>
                <w:webHidden/>
              </w:rPr>
              <w:t>29</w:t>
            </w:r>
            <w:r w:rsidR="000A6D79">
              <w:rPr>
                <w:noProof/>
                <w:webHidden/>
              </w:rPr>
              <w:fldChar w:fldCharType="end"/>
            </w:r>
          </w:hyperlink>
        </w:p>
        <w:p w14:paraId="427ACF7E" w14:textId="09A86609" w:rsidR="000A6D79" w:rsidRDefault="00000000">
          <w:pPr>
            <w:pStyle w:val="TOC2"/>
            <w:tabs>
              <w:tab w:val="left" w:pos="880"/>
              <w:tab w:val="right" w:leader="dot" w:pos="9962"/>
            </w:tabs>
            <w:rPr>
              <w:rFonts w:eastAsiaTheme="minorEastAsia"/>
              <w:noProof/>
              <w:lang w:val="da-DK" w:eastAsia="da-DK"/>
            </w:rPr>
          </w:pPr>
          <w:hyperlink w:anchor="_Toc165628332" w:history="1">
            <w:r w:rsidR="000A6D79" w:rsidRPr="00E507F3">
              <w:rPr>
                <w:rStyle w:val="Hyperlink"/>
                <w:noProof/>
              </w:rPr>
              <w:t>16</w:t>
            </w:r>
            <w:r w:rsidR="000A6D79">
              <w:rPr>
                <w:rFonts w:eastAsiaTheme="minorEastAsia"/>
                <w:noProof/>
                <w:lang w:val="da-DK" w:eastAsia="da-DK"/>
              </w:rPr>
              <w:tab/>
            </w:r>
            <w:r w:rsidR="000A6D79" w:rsidRPr="00E507F3">
              <w:rPr>
                <w:rStyle w:val="Hyperlink"/>
                <w:noProof/>
              </w:rPr>
              <w:t>UNFORMATTED TABLES WITH INTENDED CONTENT</w:t>
            </w:r>
            <w:r w:rsidR="000A6D79">
              <w:rPr>
                <w:noProof/>
                <w:webHidden/>
              </w:rPr>
              <w:tab/>
            </w:r>
            <w:r w:rsidR="000A6D79">
              <w:rPr>
                <w:noProof/>
                <w:webHidden/>
              </w:rPr>
              <w:fldChar w:fldCharType="begin"/>
            </w:r>
            <w:r w:rsidR="000A6D79">
              <w:rPr>
                <w:noProof/>
                <w:webHidden/>
              </w:rPr>
              <w:instrText xml:space="preserve"> PAGEREF _Toc165628332 \h </w:instrText>
            </w:r>
            <w:r w:rsidR="000A6D79">
              <w:rPr>
                <w:noProof/>
                <w:webHidden/>
              </w:rPr>
            </w:r>
            <w:r w:rsidR="000A6D79">
              <w:rPr>
                <w:noProof/>
                <w:webHidden/>
              </w:rPr>
              <w:fldChar w:fldCharType="separate"/>
            </w:r>
            <w:r w:rsidR="008157E1">
              <w:rPr>
                <w:noProof/>
                <w:webHidden/>
              </w:rPr>
              <w:t>33</w:t>
            </w:r>
            <w:r w:rsidR="000A6D79">
              <w:rPr>
                <w:noProof/>
                <w:webHidden/>
              </w:rPr>
              <w:fldChar w:fldCharType="end"/>
            </w:r>
          </w:hyperlink>
        </w:p>
        <w:p w14:paraId="4B7BDCCC" w14:textId="7C76D9A1" w:rsidR="000B5C56" w:rsidRPr="009616A0" w:rsidRDefault="000B5C56" w:rsidP="000B5C56">
          <w:pPr>
            <w:rPr>
              <w:rFonts w:ascii="Times New Roman" w:hAnsi="Times New Roman" w:cs="Times New Roman"/>
            </w:rPr>
          </w:pPr>
          <w:r w:rsidRPr="009616A0">
            <w:rPr>
              <w:rFonts w:ascii="Times New Roman" w:hAnsi="Times New Roman" w:cs="Times New Roman"/>
              <w:b/>
              <w:bCs/>
              <w:noProof/>
            </w:rPr>
            <w:fldChar w:fldCharType="end"/>
          </w:r>
        </w:p>
      </w:sdtContent>
    </w:sdt>
    <w:p w14:paraId="69D266A2" w14:textId="77777777" w:rsidR="000B5C56" w:rsidRPr="009616A0" w:rsidRDefault="000B5C56" w:rsidP="000B5C56">
      <w:pPr>
        <w:rPr>
          <w:rFonts w:ascii="Times New Roman" w:hAnsi="Times New Roman" w:cs="Times New Roman"/>
          <w:sz w:val="24"/>
          <w:szCs w:val="24"/>
        </w:rPr>
      </w:pPr>
      <w:r w:rsidRPr="009616A0">
        <w:rPr>
          <w:rFonts w:ascii="Times New Roman" w:hAnsi="Times New Roman" w:cs="Times New Roman"/>
          <w:sz w:val="24"/>
          <w:szCs w:val="24"/>
        </w:rPr>
        <w:br w:type="page"/>
      </w:r>
    </w:p>
    <w:p w14:paraId="47B83D9A" w14:textId="77777777" w:rsidR="000B5C56" w:rsidRPr="009616A0" w:rsidRDefault="000B5C56" w:rsidP="001C45D6">
      <w:pPr>
        <w:pStyle w:val="Heading2"/>
      </w:pPr>
      <w:bookmarkStart w:id="2" w:name="_Toc165628290"/>
      <w:r w:rsidRPr="009616A0">
        <w:lastRenderedPageBreak/>
        <w:t>BACKGROUND AND RATIONAL</w:t>
      </w:r>
      <w:bookmarkEnd w:id="2"/>
      <w:r w:rsidRPr="009616A0">
        <w:t xml:space="preserve"> </w:t>
      </w:r>
    </w:p>
    <w:p w14:paraId="3D95FC44" w14:textId="77777777" w:rsidR="0092035A" w:rsidRPr="00CF4F86" w:rsidRDefault="0092035A" w:rsidP="0092035A">
      <w:pPr>
        <w:rPr>
          <w:color w:val="000000"/>
          <w:lang w:val="en-GB"/>
        </w:rPr>
      </w:pPr>
      <w:r w:rsidRPr="00CF4F86">
        <w:rPr>
          <w:lang w:val="en-GB" w:eastAsia="da-DK"/>
        </w:rPr>
        <w:t>Systemic lupus erythematosus (SLE) is a rare chronic autoimmune disease with a varied phenotype and a predisposition for women of childbearing age</w:t>
      </w:r>
      <w:r w:rsidRPr="00CF4F86">
        <w:rPr>
          <w:lang w:val="en-GB" w:eastAsia="da-DK"/>
        </w:rPr>
        <w:fldChar w:fldCharType="begin" w:fldLock="1"/>
      </w:r>
      <w:r w:rsidRPr="00CF4F86">
        <w:rPr>
          <w:lang w:val="en-GB" w:eastAsia="da-DK"/>
        </w:rPr>
        <w:instrText>ADDIN CSL_CITATION {"citationItems":[{"id":"ITEM-1","itemData":{"DOI":"10.3899/jrheum.151221","ISSN":"14992752","PMID":"27134247","abstract":"Objective. To determine the incidence of systemic lupus erythematosus (SLE) and SLE with concomitant or subsequent lupus nephritis (LN) in Denmark during 1995.2011, using data from the Danish National Patient Registry (NPR). Methods. To assess the incidence of SLE, we identified all persons aged . 18 years in the NPR with at least 1 International Classification of Diseases, 10th ed (ICD-10) code of SLE and at least 365 days of followup under this diagnosis. Identification of LN cases was based on fulfillment of these criteria and . 1 registration under an ICD-10 code of nephritis concomitantly with or after first SLE registration. Results. The overall annual incidence rate per 100,000 for SLE was 2.35 (95% CI 2.24.2.49); 0.69 (95% CI 0.60.0.78) for men and 3.96 (95% CI 3.75.4.17) for women. For LN, the mean annual incidence rate per 100,000 was estimated to be 0.45 (95% CI 0.38.0.53); 0.20 (95% CI 0.13.0.28) for men and 0.69 (95% CI 0.57.0.83) for women. The differences in SLE incidence rates between sexes decreased by age, and the incidence did not differ between men and women after the age of 60 years for LN. The estimated incidences showed no trends by calendar time. Estimated overall point prevalence (December 31, 2011) per 100,000 was 45.2 (95% CI 43.3.47.4) and 6.4 (95% CI 5.7.7.2) for SLE and LN, respectively. Conclusion. Our Danish population-based data showed a stable incidence of SLE and LN. As expected, we found higher incidence rates among women than among men, particularly in younger persons.","author":[{"dropping-particle":"","family":"Hermansen","given":"Marie Louise F.","non-dropping-particle":"","parse-names":false,"suffix":""},{"dropping-particle":"","family":"Lindhardsen","given":"Jesper","non-dropping-particle":"","parse-names":false,"suffix":""},{"dropping-particle":"","family":"Torp-Pedersen","given":"Christian","non-dropping-particle":"","parse-names":false,"suffix":""},{"dropping-particle":"","family":"Faurschou","given":"Mikkel","non-dropping-particle":"","parse-names":false,"suffix":""},{"dropping-particle":"","family":"Jacobsen","given":"Søren","non-dropping-particle":"","parse-names":false,"suffix":""}],"container-title":"Journal of Rheumatology","id":"ITEM-1","issue":"7","issued":{"date-parts":[["2016"]]},"page":"1335-1339","title":"Incidence of systemic lupus erythematosus and lupus nephritis in Denmark: A nationwide cohort study","type":"article-journal","volume":"43"},"uris":["http://www.mendeley.com/documents/?uuid=75db8c16-4f91-46ed-9e3f-79746dd7290e"]}],"mendeley":{"formattedCitation":"&lt;sup&gt;1&lt;/sup&gt;","plainTextFormattedCitation":"1","previouslyFormattedCitation":"&lt;sup&gt;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w:t>
      </w:r>
      <w:r w:rsidRPr="00CF4F86">
        <w:rPr>
          <w:lang w:val="en-GB" w:eastAsia="da-DK"/>
        </w:rPr>
        <w:fldChar w:fldCharType="end"/>
      </w:r>
      <w:r w:rsidRPr="00CF4F86">
        <w:rPr>
          <w:lang w:val="en-GB" w:eastAsia="da-DK"/>
        </w:rPr>
        <w:t xml:space="preserve">. Systemic involvement of skin, joints and internal organs are based on a </w:t>
      </w:r>
      <w:r w:rsidRPr="00CF4F86">
        <w:rPr>
          <w:color w:val="000000"/>
          <w:lang w:val="en-GB"/>
        </w:rPr>
        <w:t>complex interaction between distinct immunopathogenic pathways including overexpression of interferons (IFN)</w:t>
      </w:r>
      <w:r w:rsidRPr="00CF4F86" w:rsidDel="00E462E2">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{"citationItems":[{"id":"ITEM-1","itemData":{"DOI":"10.1136/lupus-2018-000270","ISSN":"20538790","abstract":"SLE is characterised by an activation of the interferon (IFN) system, which leads to an increased expression of IFN-regulated genes. The reasons behind the IFN signature in SLE are (1) the existence of endogenous IFN inducers, (2) activation of several IFN-producing cell types, (3) production of many different IFNs, (4) a genetic setup promoting IFN production and (5) deficient negative feedback mechanisms. The consequences for the immune system is a continuous stimulation to an immune response, and for the patient a number of different organ manifestations leading to typical symptoms for SLE. In the current review, we will present the existing knowledge of the IFN system and pathway activation in SLE. We will also discuss how this information can contribute to our understanding of both the aetiopathogenesis and some organ manifestations of the disease. We will put forward some issues that are unresolved and should be clarified in order to make a proper stratification of patients with SLE, which seems important when selecting a therapy aiming to downregulate the IFN system.","author":[{"dropping-particle":"","family":"Rönnblom","given":"Lars","non-dropping-particle":"","parse-names":false,"suffix":""},{"dropping-particle":"","family":"Leonard","given":"Dag","non-dropping-particle":"","parse-names":false,"suffix":""}],"container-title":"Lupus Science and Medicine","id":"ITEM-1","issue":"1","issued":{"date-parts":[["2019","1"]]},"page":"270","publisher":"BMJ Publishing Group","title":"Interferon pathway in SLE: One key to unlocking the mystery of the disease","type":"article-journal","volume":"6"},"uris":["http://www.mendeley.com/documents/?uuid=5fe24720-13cf-4cac-b017-ca3529209747"]},{"id":"ITEM-2","itemData":{"DOI":"10.1038/NRDP.2016.39","ISSN":"2056-676X","PMID":"27306639","abstract":"Systemic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primers","id":"ITEM-2","issued":{"date-parts":[["2016","6","16"]]},"publisher":"Nat Rev Dis Primers","title":"Systemic lupus erythematosus","type":"article-journal","volume":"2"},"uris":["http://www.mendeley.com/documents/?uuid=4f510ced-2338-3d65-8a5e-77c6aca733cc"]}],"mendeley":{"formattedCitation":"&lt;sup&gt;2,3&lt;/sup&gt;","plainTextFormattedCitation":"2,3","previouslyFormattedCitation":"&lt;sup&gt;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2,3</w:t>
      </w:r>
      <w:r w:rsidRPr="00CF4F86">
        <w:rPr>
          <w:lang w:val="en-GB" w:eastAsia="da-DK"/>
        </w:rPr>
        <w:fldChar w:fldCharType="end"/>
      </w:r>
      <w:r w:rsidRPr="00CF4F86">
        <w:rPr>
          <w:lang w:val="en-GB" w:eastAsia="da-DK"/>
        </w:rPr>
        <w:t xml:space="preserve">. Disease manifestations comprise </w:t>
      </w:r>
      <w:r w:rsidRPr="00CF4F86">
        <w:rPr>
          <w:color w:val="000000"/>
          <w:lang w:val="en-GB"/>
        </w:rPr>
        <w:t>flares interspaced by periods of inactive disease, cumulative accrual of organ damage and constitutive symptoms such as pain and fatigue</w:t>
      </w:r>
      <w:r w:rsidRPr="00CF4F86">
        <w:rPr>
          <w:color w:val="000000"/>
          <w:lang w:val="en-GB"/>
        </w:rPr>
        <w:fldChar w:fldCharType="begin" w:fldLock="1"/>
      </w:r>
      <w:r w:rsidRPr="00CF4F86">
        <w:rPr>
          <w:color w:val="000000"/>
          <w:lang w:val="en-GB"/>
        </w:rPr>
        <w:instrText>ADDIN CSL_CITATION {"citationItems":[{"id":"ITEM-1","itemData":{"DOI":"10.1038/NRDP.2016.39","ISSN":"2056-676X","PMID":"27306639","abstract":"Systemic lupus erythematosus (SLE) is an autoimmune disease that can affect many organs, including the skin, joints, the central nervous system and the kidneys. Women of childbearing age and certain racial groups are typically predisposed to developing the condition. Rare, inherited, single-gene complement deficiencies are strongly associated with SLE, but the disease is inherited in a polygenic manner in most patients. Genetic interactions with environmental factors, particularly UV light exposure, Epstein-Barr virus infection and hormonal factors, might initiate the disease, resulting in immune dysregulation at the level of cytokines, T cells, B cells and macrophages. Diagnosis is primarily clinical and remains challenging because of the heterogeneity of SLE. Classification criteria have aided clinical trials, but, despite this, only one drug (that is, belimumab) has been approved for use in SLE in the past 60 years. The 10-year mortality has improved and toxic adverse effects of older medications such as cyclophosphamide and glucocorticoids have been partially offset by newer drugs such as mycophenolate mofetil and glucocorticoid-sparing regimes. However, further improvements have been hampered by the adverse effects of renal and neuropsychiatric involvement and late diagnosis. Adding to this burden is the increased risk of premature cardiovascular disease in SLE together with the risk of infection made worse by immunosuppressive therapy. Challenges remain with treatment-resistant disease and symptoms such as fatigue. Newer therapies may bring hope of better outcomes, and the refinement to stem cell and genetic techniques might offer a cure in the future.","author":[{"dropping-particle":"","family":"Kaul","given":"Arvind","non-dropping-particle":"","parse-names":false,"suffix":""},{"dropping-particle":"","family":"Gordon","given":"Caroline","non-dropping-particle":"","parse-names":false,"suffix":""},{"dropping-particle":"","family":"Crow","given":"Mary K.","non-dropping-particle":"","parse-names":false,"suffix":""},{"dropping-particle":"","family":"Touma","given":"Zahi","non-dropping-particle":"","parse-names":false,"suffix":""},{"dropping-particle":"","family":"Urowitz","given":"Murray B.","non-dropping-particle":"","parse-names":false,"suffix":""},{"dropping-particle":"","family":"Vollenhoven","given":"Ronald","non-dropping-particle":"Van","parse-names":false,"suffix":""},{"dropping-particle":"","family":"Ruiz-Irastorza","given":"Guillermo","non-dropping-particle":"","parse-names":false,"suffix":""},{"dropping-particle":"","family":"Hughes","given":"Graham","non-dropping-particle":"","parse-names":false,"suffix":""}],"container-title":"Nature reviews. Disease primers","id":"ITEM-1","issued":{"date-parts":[["2016","6","16"]]},"publisher":"Nat Rev Dis Primers","title":"Systemic lupus erythematosus","type":"article-journal","volume":"2"},"uris":["http://www.mendeley.com/documents/?uuid=4f510ced-2338-3d65-8a5e-77c6aca733cc"]},{"id":"ITEM-2","itemData":{"DOI":"10.1016/J.JAUT.2021.102692","ISSN":"1095-9157","PMID":"34364172","abstract":"The objective of this study was to assess the cumulative prevalence of pre-existing comorbidities among patients diagnosed with systemic lupus erythematosus (SLE) in Denmark. The study included patients aged ≥18 years at the index date set to the date of first registration of SLE in the Danish National Patient Registry (DNPR) between 1996 and 2018. Up to 19 age- and sex-matched general population comparators per case were selected. Comorbidity diagnoses were retrieved from the DNPR based on International Classification of Diseases codes. We estimated cumulative prevalence of various comorbidities among cases and comparators, prevalence differences (PDs), and prevalence ratios (PRs), with PDs and PRs adjusted for age and sex, at the index date and 1, 2, 5, and 10 years before the index date. We identified 3,010 SLE cases and 57,046 comparators (mean age at index date: 47.3 years). Most comorbidities occurred more often in SLE patients versus comparators at the index date and up to 10 years before. Overrepresented comorbidities in SLE patients 10 years before SLE diagnosis included neuropsychiatric, cardiovascular, and venous thromboembolic diseases; PDs (95% CI) were 2.3% (1.4–3.3%), 1.3% (0.6–1.9%), and 1.1% (0.6–1.5%), respectively; corresponding PRs (95% CI) were 1.5 (1.3–1.8), 1.7 (1.4–2.1), and 4.3 (3.1–6.1). We found a higher prevalence of multiple comorbidities—not only at the time of SLE diagnosis but likewise during the 10-year pre-diagnosis period—among individuals with SLE. These findings underscore the importance of early clinical vigilance toward comorbidities starting in the diagnostic phase of SLE.","author":[{"dropping-particle":"","family":"Hansen","given":"Renata Baronaite","non-dropping-particle":"","parse-names":false,"suffix":""},{"dropping-particle":"","family":"Simard","given":"Julia F.","non-dropping-particle":"","parse-names":false,"suffix":""},{"dropping-particle":"","family":"Faurschou","given":"Mikkel","non-dropping-particle":"","parse-names":false,"suffix":""},{"dropping-particle":"","family":"Jacobsen","given":"Søren","non-dropping-particle":"","parse-names":false,"suffix":""}],"container-title":"Journal of autoimmunity","id":"ITEM-2","issued":{"date-parts":[["2021","9","1"]]},"publisher":"J Autoimmun","title":"Distinct patterns of comorbidity prior to diagnosis of incident systemic lupus erythematosus in the Danish population","type":"article-journal","volume":"123"},"uris":["http://www.mendeley.com/documents/?uuid=e14e7552-aa3f-342f-960b-c06dfe014157"]},{"id":"ITEM-3","itemData":{"DOI":"10.1002/ACR.24639/ABSTRACT","ISSN":"21514658","PMID":"34133081","abstract":"Objective: To explore the experience of patients with systemic lupus erythematosus (SLE). Methods: A systematic review of qualitative studies published in English in the past 10 years and identified through the PubMed, CINAHL, Scopus, and Web of Science databases was performed following the Preferred Reporting Items for Systematic Reviews and Meta-Analyses guidelines. The methodologic quality of each included study was assessed using the Critical Appraisal Screening Programme tool. Study findings were then subjected to a meta-summary and meta-synthesis. Results: Twenty-six studies with a good overall methodologic quality were included, documenting the experience of 565 adult patients (95% women). A total of 17 codes emerged, summarizing the life experience of SLE patients; the most and least frequent codes in the meta-summary were “feeling not as I usually do” (69.2%) and “having wishes” (7.7%). The codes were then categorized into 5 main themes, summarizing the experience of living with SLE: 1) “experiencing waves of emotions due to the unpredictable nature of the disease,” 2) “trying to live an ordinary life,” 3) “listening to and obeying the body's limitations,” 4) “reviewing my life projects,” and 5) “dealing with future uncertainties.”. Conclusion: Several qualitative studies have been published to date using good methodologic approaches. According to the findings, SLE negatively impacts patient experiences by affecting multiple dimensions of their daily lives, with fatigue and pain as the most frequent symptoms.","author":[{"dropping-particle":"","family":"Petrocchi","given":"Valentina","non-dropping-particle":"","parse-names":false,"suffix":""},{"dropping-particle":"","family":"Visintini","given":"Erica","non-dropping-particle":"","parse-names":false,"suffix":""},{"dropping-particle":"","family":"Marchi","given":"Ginevra","non-dropping-particle":"De","parse-names":false,"suffix":""},{"dropping-particle":"","family":"Quartuccio","given":"Luca","non-dropping-particle":"","parse-names":false,"suffix":""},{"dropping-particle":"","family":"Palese","given":"Alvisa","non-dropping-particle":"","parse-names":false,"suffix":""}],"container-title":"Arthritis Care and Research","id":"ITEM-3","issue":"11","issued":{"date-parts":[["2022","11","1"]]},"page":"1813-1821","publisher":"John Wiley and Sons Inc","title":"Patient Experiences of Systemic Lupus Erythematosus: Findings From a Systematic Review, Meta-Summary, and Meta-Synthesis","type":"article-journal","volume":"74"},"uris":["http://www.mendeley.com/documents/?uuid=edab3a23-9f7d-330e-8310-993c825e6262"]},{"id":"ITEM-4","itemData":{"DOI":"10.1093/RHEUMATOLOGY/KEG289","ISSN":"1462-0324","PMID":"12730519","abstract":"Objective. To test the efficacy of a graded aerobic exercise programme in treating fatigue in systemic lupus erythematosus. Methods. Ninety-three patients with systemic lupus erythematosus without active disease in any major organ were randomized, using a minimization protocol, to 12 weeks of graded exercise therapy, relaxation therapy or no intervention. Results. Analysis by intention to treat showed that 16 of the 33 (49%) patients in the exercise group rated themselves as 'much' or 'very much' better compared with eight out of 29 (28%) in the relaxation group and five out of 32 (16%) in the control group (χ2 = 8.3, df = 2, P = 0.02). Fatigue improved significantly on one out of three measures after exercise therapy and there was a trend for fatigue to improve on all measures after exercise. Conclusion. These findings support the use of appropriately prescribed graded aerobic exercise in the management of patients with fatigue and systemic lupus erythematosus.","author":[{"dropping-particle":"","family":"Tench","given":"CM","non-dropping-particle":"","parse-names":false,"suffix":""},{"dropping-particle":"","family":"McCarthy","given":"J","non-dropping-particle":"","parse-names":false,"suffix":""},{"dropping-particle":"","family":"McCurdie","given":"I","non-dropping-particle":"","parse-names":false,"suffix":""},{"dropping-particle":"","family":"White","given":"PD","non-dropping-particle":"","parse-names":false,"suffix":""},{"dropping-particle":"","family":"D'Cruz","given":"DP","non-dropping-particle":"","parse-names":false,"suffix":""}],"container-title":"Rheumatology (Oxford, England)","id":"ITEM-4","issue":"9","issued":{"date-parts":[["2003","9","1"]]},"page":"1050-1054","publisher":"Rheumatology (Oxford)","title":"Fatigue in systemic lupus erythematosus: a randomized controlled trial of exercise","type":"article-journal","volume":"42"},"uris":["http://www.mendeley.com/documents/?uuid=cf5e4ba5-0c1a-3f0f-af27-cd6098d6a6c1"]},{"id":"ITEM-5","itemData":{"DOI":"10.1016/j.semarthrit.2017.04.003","ISSN":"1532866X","PMID":"28477898","abstract":"Systemic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Rheumatism","id":"ITEM-5","issue":"2","issued":{"date-parts":[["2017","10"]]},"page":"204-215","publisher":"Elsevier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3–7&lt;/sup&gt;","plainTextFormattedCitation":"3–7","previouslyFormattedCitation":"&lt;sup&gt;3–7&lt;/sup&gt;"},"properties":{"noteIndex":0},"schema":"https://github.com/citation-style-language/schema/raw/master/csl-citation.json"}</w:instrText>
      </w:r>
      <w:r w:rsidRPr="00CF4F86">
        <w:rPr>
          <w:color w:val="000000"/>
          <w:lang w:val="en-GB"/>
        </w:rPr>
        <w:fldChar w:fldCharType="separate"/>
      </w:r>
      <w:r w:rsidRPr="00CF4F86">
        <w:rPr>
          <w:noProof/>
          <w:color w:val="000000"/>
          <w:vertAlign w:val="superscript"/>
          <w:lang w:val="en-GB"/>
        </w:rPr>
        <w:t>3–7</w:t>
      </w:r>
      <w:r w:rsidRPr="00CF4F86">
        <w:rPr>
          <w:color w:val="000000"/>
          <w:lang w:val="en-GB"/>
        </w:rPr>
        <w:fldChar w:fldCharType="end"/>
      </w:r>
      <w:r w:rsidRPr="00CF4F86">
        <w:rPr>
          <w:color w:val="000000"/>
          <w:lang w:val="en-GB"/>
        </w:rPr>
        <w:t xml:space="preserve">. </w:t>
      </w:r>
    </w:p>
    <w:p w14:paraId="3DFB9126" w14:textId="77777777" w:rsidR="0092035A" w:rsidRPr="00CF4F86" w:rsidRDefault="0092035A" w:rsidP="0092035A">
      <w:pPr>
        <w:rPr>
          <w:lang w:val="en-GB" w:eastAsia="da-DK"/>
        </w:rPr>
      </w:pPr>
      <w:r w:rsidRPr="00CF4F86">
        <w:rPr>
          <w:lang w:val="en-GB" w:eastAsia="da-DK"/>
        </w:rPr>
        <w:t>Patients with SLE also suffer from reduced exercise capacity with lower improvement in maximal oxygen uptake (V̇O</w:t>
      </w:r>
      <w:r w:rsidRPr="00CF4F86">
        <w:rPr>
          <w:vertAlign w:val="subscript"/>
          <w:lang w:val="en-GB" w:eastAsia="da-DK"/>
        </w:rPr>
        <w:t>2</w:t>
      </w:r>
      <w:r w:rsidRPr="00CF4F86">
        <w:rPr>
          <w:lang w:val="en-GB" w:eastAsia="da-DK"/>
        </w:rPr>
        <w:t>max) and fatigue severity scores (FSS) following moderate continuous exercise training (MCT) compared to healthy controls</w:t>
      </w:r>
      <w:r w:rsidRPr="00CF4F86">
        <w:rPr>
          <w:lang w:val="en-GB" w:eastAsia="da-DK"/>
        </w:rPr>
        <w:fldChar w:fldCharType="begin" w:fldLock="1"/>
      </w:r>
      <w:r w:rsidRPr="00CF4F86">
        <w:rPr>
          <w:lang w:val="en-GB" w:eastAsia="da-DK"/>
        </w:rPr>
        <w:instrText xml:space="preserve">ADDIN CSL_CITATION {"citationItems":[{"id":"ITEM-1","itemData":{"DOI":"10.1186/ar3264","ISSN":"14786354","PMID":"21371346","abstract":"Patients with systemic lupus erythematosus have up to a 50-fold increased risk of developing atherosclerotic cardiovascular disease. Recent advances in the etiology of vascular damage in this disease stress the interplay of lupus-specific inflammatory factors with traditional cardiac risk factors, leading to increased endothelial damage. This review analyzes the putative role that immune dysregulation and lupus-specific factors may play in the pathogenesis of premature vascular damage in this disease. The potential role of various cytokines, in particular type I interferons, in the development of accelerated atherosclerosis is examined. Potential therapeutic targets are discussed. © 2011 BioMed Central Ltd.","author":[{"dropping-particle":"","family":"Kahlenberg","given":"J. Michelle","non-dropping-particle":"","parse-names":false,"suffix":""},{"dropping-particle":"","family":"Kaplan","given":"Mariana J.","non-dropping-particle":"","parse-names":false,"suffix":""},{"dropping-particle":"","family":"Kahlenberg JM","given":"Kaplan MJ","non-dropping-particle":"","parse-names":false,"suffix":""}],"container-title":"Arthritis Research and Therapy","id":"ITEM-1","issue":"1","issued":{"date-parts":[["2011","2"]]},"page":"203","publisher":"BioMed Central","title":"The interplay of inflammation and cardiovascular disease in systemic lupus erythematosus","type":"bill","volume":"13"},"uris":["http://www.mendeley.com/documents/?uuid=72352535-2fbd-408a-a40d-a5a51b57d10f"]},{"id":"ITEM-2","itemData":{"DOI":"10.1093/rheumatology/28.6.500","ISSN":"14620324","PMID":"2590802","abstract":"Fatigue, a complex symptom, significantly affects the quality of life in many patients with systemic lupus erythematosus (SLE). To understand this phenomenon, 23 patients with SLE and fatigue were studied. Standardized tests of depression (NIMH), fatigue, exercise tolerance (ETT) on a bicycle ergometer, and SLE activity were obtained.At baseline, SLE patients had significantly lower maximum oxygen consumption (Vbj max) than normals (p </w:instrText>
      </w:r>
      <w:r w:rsidRPr="00CF4F86">
        <w:rPr>
          <w:rFonts w:ascii="Cambria Math" w:hAnsi="Cambria Math" w:cs="Cambria Math"/>
          <w:lang w:val="en-GB" w:eastAsia="da-DK"/>
        </w:rPr>
        <w:instrText>≪</w:instrText>
      </w:r>
      <w:r w:rsidRPr="00CF4F86">
        <w:rPr>
          <w:lang w:val="en-GB" w:eastAsia="da-DK"/>
        </w:rPr>
        <w:instrText xml:space="preserve"> 0.005). Adjusted for age and sex, SLE patients perform at 54% of their expected maximum Vo2, which is similar to published data from patients with rheumatoid arthritis. Depression by NIMH was not correlated with Vo2 max or length of time on ETT. Fatigue measured by Profile of Mood States (POMS) was correlated with ETT time (r = 0.476, p </w:instrText>
      </w:r>
      <w:r w:rsidRPr="00CF4F86">
        <w:rPr>
          <w:rFonts w:ascii="Cambria Math" w:hAnsi="Cambria Math" w:cs="Cambria Math"/>
          <w:lang w:val="en-GB" w:eastAsia="da-DK"/>
        </w:rPr>
        <w:instrText>≪</w:instrText>
      </w:r>
      <w:r w:rsidRPr="00CF4F86">
        <w:rPr>
          <w:lang w:val="en-GB" w:eastAsia="da-DK"/>
        </w:rPr>
        <w:instrText xml:space="preserve"> 0.025) and with Vfoj max (r = -0.402, p </w:instrText>
      </w:r>
      <w:r w:rsidRPr="00CF4F86">
        <w:rPr>
          <w:rFonts w:ascii="Cambria Math" w:hAnsi="Cambria Math" w:cs="Cambria Math"/>
          <w:lang w:val="en-GB" w:eastAsia="da-DK"/>
        </w:rPr>
        <w:instrText>≪</w:instrText>
      </w:r>
      <w:r w:rsidRPr="00CF4F86">
        <w:rPr>
          <w:lang w:val="en-GB" w:eastAsia="da-DK"/>
        </w:rPr>
        <w:instrText xml:space="preserve"> 0.07).After an 8-week aerobic conditioning programme the experimental group increased their aerobic capacity by 19% in contrast to 8% in controls. This change correlated with decreased fatigue as measured by visual analogue scales. Exercise did not exacerbate disease, and only two of 16 experimental subjects experienced transient joint symptoms during exercise. © 1989 Oxford University Press.","author":[{"dropping-particle":"","family":"L Celeste Robb-Nicholson","given":"","non-dropping-particle":"","parse-names":false,"suffix":""},{"dropping-particle":"","family":"Daltroy","given":"Lawren","non-dropping-particle":"","parse-names":false,"suffix":""},{"dropping-particle":"","family":"Eaton","given":"Holley","non-dropping-particle":"","parse-names":false,"suffix":""},{"dropping-particle":"","family":"Gall","given":"Victoria","non-dropping-particle":"","parse-names":false,"suffix":""},{"dropping-particle":"","family":"Wright","given":"Elizabeth","non-dropping-particle":"","parse-names":false,"suffix":""},{"dropping-particle":"","family":"Hartley","given":"L H","non-dropping-particle":"","parse-names":false,"suffix":""},{"dropping-particle":"","family":"Schur","given":"P H","non-dropping-particle":"","parse-names":false,"suffix":""},{"dropping-particle":"","family":"Liang","given":"M H","non-dropping-particle":"","parse-names":false,"suffix":""}],"container-title":"British journal of rheumatology","id":"ITEM-2","issue":"6","issued":{"date-parts":[["1989","12"]]},"page":"500-505","publisher":"Br J Rheumatol","title":"Effects of Aerobic Conditioning in Lupus Fatigue: A Pilot Study","type":"article-journal","volume":"28"},"uris":["http://www.mendeley.com/documents/?uuid=9ceadd26-9b1f-4a7c-94a4-4c7e82d14d2f"]},{"id":"ITEM-3","itemData":{"DOI":"10.1016/j.semarthrit.2017.04.003","ISSN":"1532866X","PMID":"28477898","abstract":"Systemic lupus erythematosus (SLE) associates with enhanced cardiovascular (CV) risk frequently unexplained by traditional risk factors. Physical inactivity, common in SLE, likely contributes to the burden of CV risk and may also be a factor in co-morbid chronic fatigue. This systematic review evaluates whether exercise has a deleterious effect on disease activity in SLE, and explores effects on CV function and risk factors, physical fitness and function and health-related measures. Materials and methods A systematic review, with meta-analyses, was conducted; quasi-randomised and randomised controlled trials in SLE comparing at least one exercise group to controls were included. MEDLINE/PubMed, EMBASE, PEDro, AMED, CINAHL, The Cochrane Central Register of Controlled Trials, and relevant conference abstracts were searched. Random-effects meta-analyses were used to pool extracted data as mean differences. Heterogeneity was evaluated with χ2 test and I2, with p &lt; 0.05 considered significant. Results The search identified 3068 records, and 31 full-texts were assessed for eligibility. Eleven studies, including 469 participants, were included. Overall risk of bias of these studies was unclear. Exercise interventions were reported to be safe, while adverse effects were rare. Meta-analyses suggest that exercise does not adversely affect disease activity, positively influences depression, improves cardiorespiratory capacity and reduces fatigue, compared to controls. Exercise programmes had no significant effects on CV risk factors compared to controls. Conclusion Therapeutic exercise programmes appear safe, and do not adversely affect disease activity. Fatigue, depression and physical fitness were improved following exercise-based interventions. A multimodal approach may be suggested, however the optimal exercise protocol remains unclear.","author":[{"dropping-particle":"","family":"O'Dwyer","given":"Tom","non-dropping-particle":"","parse-names":false,"suffix":""},{"dropping-particle":"","family":"Durcan","given":"Laura","non-dropping-particle":"","parse-names":false,"suffix":""},{"dropping-particle":"","family":"Wilson","given":"Fiona","non-dropping-particle":"","parse-names":false,"suffix":""}],"container-title":"Seminars in Arthritis and Rheumatism","id":"ITEM-3","issue":"2","issued":{"date-parts":[["2017","10"]]},"page":"204-215","publisher":"Elsevier Inc.","title":"Exercise and physical activity in systemic lupus erythematosus: A systematic review with meta-analyses","type":"article-journal","volume":"47"},"uris":["http://www.mendeley.com/documents/?uuid=8a492227-9d7c-4809-9e65-cff99326e9a1"]}],"mendeley":{"formattedCitation":"&lt;sup&gt;7–9&lt;/sup&gt;","plainTextFormattedCitation":"7–9","previouslyFormattedCitation":"&lt;sup&gt;7–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7–9</w:t>
      </w:r>
      <w:r w:rsidRPr="00CF4F86">
        <w:rPr>
          <w:lang w:val="en-GB" w:eastAsia="da-DK"/>
        </w:rPr>
        <w:fldChar w:fldCharType="end"/>
      </w:r>
      <w:r w:rsidRPr="00CF4F86">
        <w:rPr>
          <w:lang w:val="en-GB" w:eastAsia="da-DK"/>
        </w:rPr>
        <w:t xml:space="preserve">. </w:t>
      </w:r>
    </w:p>
    <w:p w14:paraId="76FC2D7A" w14:textId="77777777" w:rsidR="0092035A" w:rsidRPr="00CF4F86" w:rsidRDefault="0092035A" w:rsidP="0092035A">
      <w:pPr>
        <w:rPr>
          <w:lang w:val="en-GB" w:eastAsia="da-DK"/>
        </w:rPr>
      </w:pPr>
      <w:r w:rsidRPr="00CF4F86">
        <w:rPr>
          <w:lang w:val="en-GB" w:eastAsia="da-DK"/>
        </w:rPr>
        <w:t>High-intensity interval-training (HIIT) is a broad category of aerobic exercise programs. High intensity typically refers to exercising above a certain heart rate, ranging from 75% to 95% of the maximal heart rate (HR</w:t>
      </w:r>
      <w:r w:rsidRPr="00CF4F86">
        <w:rPr>
          <w:vertAlign w:val="subscript"/>
          <w:lang w:val="en-GB" w:eastAsia="da-DK"/>
        </w:rPr>
        <w:t>max</w:t>
      </w:r>
      <w:r w:rsidRPr="00CF4F86">
        <w:rPr>
          <w:lang w:val="en-GB" w:eastAsia="da-DK"/>
        </w:rPr>
        <w:t>)</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Sports","id":"ITEM-2","issue":"2","issued":{"date-parts":[["2021","2","1"]]},"page":"265-294","publisher":"John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10,11&lt;/sup&gt;","plainTextFormattedCitation":"10,11","previouslyFormattedCitation":"&lt;sup&gt;10,11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10,11</w:t>
      </w:r>
      <w:r w:rsidRPr="00CF4F86">
        <w:rPr>
          <w:lang w:val="en-GB" w:eastAsia="da-DK"/>
        </w:rPr>
        <w:fldChar w:fldCharType="end"/>
      </w:r>
      <w:r w:rsidRPr="00CF4F86">
        <w:rPr>
          <w:lang w:val="en-GB" w:eastAsia="da-DK"/>
        </w:rPr>
        <w:t>. Interval training refers to interspacing these high intensity intervals with durations ranging from 15 seconds to 5 minutes with lower intensity buffers. Multiple sets of these intervals will then compromise a total exercise duration of one session ranging from 20 to 180 minutes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11,12&lt;/sup&gt;","plainTextFormattedCitation":"11,12","previouslyFormattedCitation":"&lt;sup&gt;11,12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11,12</w:t>
      </w:r>
      <w:r w:rsidRPr="00CF4F86">
        <w:rPr>
          <w:lang w:val="en-GB" w:eastAsia="da-DK"/>
        </w:rPr>
        <w:fldChar w:fldCharType="end"/>
      </w:r>
      <w:r w:rsidRPr="00CF4F86">
        <w:rPr>
          <w:lang w:val="en-GB" w:eastAsia="da-DK"/>
        </w:rPr>
        <w:t>. These individual HIIT sessions are then repeated 2-5 times weekly</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Meta-Analysis","type":"article-journal"},"uris":["http://www.mendeley.com/documents/?uuid=c97a5ec6-98bf-376a-aa53-2bfd08f0c1cc"]},{"id":"ITEM-3","itemData":{"DOI":"10.1111/SMS.13861","ISSN":"1600-0838","PMID":"33098219","abstract":"Improving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Sports","id":"ITEM-3","issue":"2","issued":{"date-parts":[["2021","2","1"]]},"page":"265-294","publisher":"John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w:t>
      </w:r>
    </w:p>
    <w:p w14:paraId="436996E2" w14:textId="77777777" w:rsidR="0092035A" w:rsidRPr="00CF4F86" w:rsidRDefault="0092035A" w:rsidP="0092035A">
      <w:pPr>
        <w:rPr>
          <w:lang w:val="en-GB" w:eastAsia="da-DK"/>
        </w:rPr>
      </w:pPr>
      <w:r w:rsidRPr="00CF4F86">
        <w:rPr>
          <w:lang w:val="en-GB" w:eastAsia="da-DK"/>
        </w:rPr>
        <w:t>Compared to MCT, HIIT has proven particularly effective at increasing V̇O</w:t>
      </w:r>
      <w:r w:rsidRPr="00CF4F86">
        <w:rPr>
          <w:vertAlign w:val="subscript"/>
          <w:lang w:val="en-GB" w:eastAsia="da-DK"/>
        </w:rPr>
        <w:t>2</w:t>
      </w:r>
      <w:r w:rsidRPr="00CF4F86">
        <w:rPr>
          <w:lang w:val="en-GB" w:eastAsia="da-DK"/>
        </w:rPr>
        <w:t>max and alleviating fatigue in several other populations than SLE-patients, including healthy</w:t>
      </w:r>
      <w:r w:rsidRPr="00CF4F86">
        <w:rPr>
          <w:lang w:val="en-GB" w:eastAsia="da-DK"/>
        </w:rPr>
        <w:fldChar w:fldCharType="begin" w:fldLock="1"/>
      </w:r>
      <w:r w:rsidRPr="00CF4F86">
        <w:rPr>
          <w:lang w:val="en-GB" w:eastAsia="da-DK"/>
        </w:rPr>
        <w:instrText>ADDIN CSL_CITATION {"citationItems":[{"id":"ITEM-1","itemData":{"DOI":"10.1007/S40279-015-0365-0","ISSN":"1179-2035","PMID":"26243014","abstract":"Background: Enhancing cardiovascular fitness can lead to substantial health benefits. High-intensity interval training (HIT) is an efficient way to develop cardiovascular fitness, yet comparisons between this type of training and traditional endurance training are equivocal. Objective: Our objective was to meta-analyse the effects of endurance training and HIT on the maximal oxygen consumption (VO2max) of healthy, young to middle-aged adults. Methods: Six electronic databases were searched (MEDLINE, PubMed, SPORTDiscus, Web of Science, CINAHL and Google Scholar) for original research articles. A search was conducted and search terms included ‘high intensity’, ‘HIT’, ‘sprint interval training’, ‘endurance training’, ‘peak oxygen uptake’, and ‘VO2max’. Inclusion criteria were controlled trials, healthy adults aged 18–45 years, training duration ≥2 weeks, VO2max assessed pre- and post-training. Twenty-eight studies met the inclusion criteria and were included in the meta-analysis. This resulted in 723 participants with a mean ± standard deviation (SD) age and initial fitness of 25.1 ± 5 years and 40.8 ± 7.9 mL·kg−1·min−1, respectively. We made probabilistic magnitude-based inferences for meta-analysed effects based on standardised thresholds for small, moderate and large changes (0.2, 0.6 and 1.2, respectively) derived from between-subject SDs for baseline VO2max. Results: The meta-analysed effect of endurance training on VO2max was a possibly large beneficial effect (4.9 mL·kg−1·min−1; 95 % confidence limits ±1.4 mL·kg−1·min−1), when compared with no-exercise controls. A possibly moderate additional increase was observed for typically younger subjects (2.4 mL·kg−1·min−1; ±2.1 mL·kg−1·min−1) and interventions of longer duration (2.2 mL·kg−1·min−1; ±3.0 mL·kg−1·min−1), and a small additional improvement for subjects with lower baseline fitness (1.4 mL·kg−1·min−1; ±2.0 mL·kg−1·min−1). When compared with no-exercise controls, there was likely a large beneficial effect of HIT (5.5 mL·kg−1·min−1; ±1.2 mL·kg−1·min−1), with a likely moderate greater additional increase for subjects with lower baseline fitness (3.2 mL·kg−1·min−1; ±1.9 mL·kg−1·min−1) and interventions of longer duration (3.0 mL·kg−1·min−1; ±1.9 mL·kg−1·min−1), and a small lesser effect for typically longer HIT repetitions (−1.8 mL·kg−1·min−1; ±2.7 mL·kg−1·min−1). The modifying effects of age (0.8 mL·kg−1·min−1; ±2.1 mL·kg−1·min−1) and work/rest ratio (0.5 mL·kg−1·min−1; ±1.6 mL·kg−1·min−1) were unc…","author":[{"dropping-particle":"","family":"Milanović","given":"Zoran","non-dropping-particle":"","parse-names":false,"suffix":""},{"dropping-particle":"","family":"Sporiš","given":"Goran","non-dropping-particle":"","parse-names":false,"suffix":""},{"dropping-particle":"","family":"Weston","given":"Matthew","non-dropping-particle":"","parse-names":false,"suffix":""}],"container-title":"Sports medicine (Auckland, N.Z.)","id":"ITEM-1","issue":"10","issued":{"date-parts":[["2015","10","29"]]},"page":"1469-1481","publisher":"Sports Med","title":"Effectiveness of High-Intensity Interval Training (HIT) and Continuous Endurance Training for VO2max Improvements: A Systematic Review and Meta-Analysis of Controlled Trials","type":"article-journal","volume":"45"},"uris":["http://www.mendeley.com/documents/?uuid=353b0c44-e19b-3a27-8de0-cec709686d33"]},{"id":"ITEM-2","itemData":{"DOI":"10.1249/mss.0b013e3180304570","ISSN":"01959131","PMID":"17414804","abstract":"PURPOSE: The present study compared the effects of aerobic endurance training at different intensities and with different methods matched for total work and frequency. Responses in maximal oxygen uptake (V̇O2max), stroke volume of the heart (SV), blood volume, lactate threshold (LT), and running economy (CR) were examined. METHODS: Forty healthy, nonsmoking, moderately trained male subjects were randomly assigned to one of four groups:1) long slow distance (70% maximal heart rate; HRmax); 2)lactate threshold (85% HRmax); 3) 15/15 interval running (15 s of running at 90-95% HRmax followed by 15 s of active resting at 70% HRmax); and 4) 4 x 4 min of interval running (4 min of running at 90-95% HRmax followed by 3 min of active resting at 70%HRmax). All four training protocols resulted in similar total oxygen consumption and were performed 3 d·wk for 8 wk. RESULTS: High-intensity aerobic interval training resulted in significantly increased V̇O2max compared with long slow distance and lactate-threshold training intensities (P &lt; 0.01). The percentage increases for the 15/15 and 4 x 4 min groups were 5.5 and 7.2%, respectively, reflecting increases in V̇O2max from 60.5 to 64.4 mL·kg·min and 55.5 to 60.4 mL·kg·min. SV increased significantly by approximately 10% after interval training (P &lt; 0.05). CONCLUSIONS: High-aerobic intensity endurance interval training is significantly more effective than performing the same total work at either lactate threshold or at 70% HRmax, in improving V̇O2max. The changes in V̇O2max correspond with changes in SV, indicating a close link between the two. ©2007The American College of Sports Medicine.","author":[{"dropping-particle":"","family":"Helgerud","given":"Jan","non-dropping-particle":"","parse-names":false,"suffix":""},{"dropping-particle":"","family":"Høydal","given":"Kjetill","non-dropping-particle":"","parse-names":false,"suffix":""},{"dropping-particle":"","family":"Wang","given":"Eivind","non-dropping-particle":"","parse-names":false,"suffix":""},{"dropping-particle":"","family":"Karlsen","given":"Trine","non-dropping-particle":"","parse-names":false,"suffix":""},{"dropping-particle":"","family":"Berg","given":"Pålr","non-dropping-particle":"","parse-names":false,"suffix":""},{"dropping-particle":"","family":"Bjerkaas","given":"Marius","non-dropping-particle":"","parse-names":false,"suffix":""},{"dropping-particle":"","family":"Simonsen","given":"Thomas","non-dropping-particle":"","parse-names":false,"suffix":""},{"dropping-particle":"","family":"Helgesen","given":"Cecilies","non-dropping-particle":"","parse-names":false,"suffix":""},{"dropping-particle":"","family":"Hjorth","given":"Ninal","non-dropping-particle":"","parse-names":false,"suffix":""},{"dropping-particle":"","family":"Bach","given":"Ragnhild","non-dropping-particle":"","parse-names":false,"suffix":""},{"dropping-particle":"","family":"Hoff","given":"Jan","non-dropping-particle":"","parse-names":false,"suffix":""}],"container-title":"Medicine and Science in Sports and Exercise","id":"ITEM-2","issue":"4","issued":{"date-parts":[["2007","4"]]},"page":"665-671","publisher":"Med Sci Sports Exerc","title":"Aerobic high-intensity intervals improve V̇O2max more than moderate training","type":"article-journal","volume":"39"},"uris":["http://www.mendeley.com/documents/?uuid=36d4ac6f-dc79-4b57-bc41-29298b39df6f"]}],"mendeley":{"formattedCitation":"&lt;sup&gt;13,14&lt;/sup&gt;","plainTextFormattedCitation":"13,14","previouslyFormattedCitation":"&lt;sup&gt;13,14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13,14</w:t>
      </w:r>
      <w:r w:rsidRPr="00CF4F86">
        <w:rPr>
          <w:lang w:val="en-GB" w:eastAsia="da-DK"/>
        </w:rPr>
        <w:fldChar w:fldCharType="end"/>
      </w:r>
      <w:r w:rsidRPr="00CF4F86">
        <w:rPr>
          <w:lang w:val="en-GB" w:eastAsia="da-DK"/>
        </w:rPr>
        <w:t>, middle-aged</w:t>
      </w:r>
      <w:r w:rsidRPr="00CF4F86">
        <w:rPr>
          <w:lang w:val="en-GB" w:eastAsia="da-DK"/>
        </w:rPr>
        <w:fldChar w:fldCharType="begin" w:fldLock="1"/>
      </w:r>
      <w:r w:rsidRPr="00CF4F86">
        <w:rPr>
          <w:lang w:val="en-GB" w:eastAsia="da-DK"/>
        </w:rPr>
        <w:instrText>ADDIN CSL_CITATION {"citationItems":[{"id":"ITEM-1","itemData":{"DOI":"10.3390/IJERPH20064741","ISSN":"1660-4601","PMID":"36981649","abstract":"Objectives: This systematic review is conducted to evaluate the effect of high-intensity interval training (HIIT) and moderate-intensity continuous training (MICT) on body composition and cardiorespiratory fitness (CRF) in the young and middle-aged. Methods: Seven databases were searched from their inception to 22 October 2022 for studies (randomized controlled trials only) with HIIT and MICT intervention. Meta-analysis was carried out for within-group (pre-intervention vs. post-intervention) and between-group (HIIT vs. MICT) comparisons for change in body mass (BM), body mass index (BMI), waist circumference (WC), percent fat mass (PFM), fat mass (FM), fat-free mass (FFM), and CRF. Results: A total of 1738 studies were retrieved from the database, and 29 studies were included in the meta-analysis. Within-group analyses indicated that both HIIT and MICT can bring significant improvement in body composition and CRF, except for FFM. Between-group analyses found that compared to MICT, HIIT brings significant benefits to WC, PFM, and VO2peak. Conclusions: The effect of HIIT on fat loss and CRF in the young and middle-aged is similar to or better than MICT, which might be influenced by age (18–45 years), complications (obesity), duration (&gt;6 weeks), frequency, and HIIT interval. Despite the clinical significance of the improvement being limited, HIIT appears to be more time-saving and enjoyable than MICT.","author":[{"dropping-particle":"","family":"Guo","given":"Zhicheng","non-dropping-particle":"","parse-names":false,"suffix":""},{"dropping-particle":"","family":"Li","given":"Meng","non-dropping-particle":"","parse-names":false,"suffix":""},{"dropping-particle":"","family":"Cai","given":"Jianguang","non-dropping-particle":"","parse-names":false,"suffix":""},{"dropping-particle":"","family":"Gong","given":"Weiqi","non-dropping-particle":"","parse-names":false,"suffix":""},{"dropping-particle":"","family":"Liu","given":"Yin","non-dropping-particle":"","parse-names":false,"suffix":""},{"dropping-particle":"","family":"Liu","given":"Ze","non-dropping-particle":"","parse-names":false,"suffix":""}],"container-title":"International journal of environmental research and public health","id":"ITEM-1","issue":"6","issued":{"date-parts":[["2023","3","8"]]},"page":"4741","publisher":"Int J Environ Res Public Health","title":"Effect of High-Intensity Interval Training vs. Moderate-Intensity Continuous Training on Fat Loss and Cardiorespiratory Fitness in the Young and Middle-Aged a Systematic Review and Meta-Analysis","type":"article-journal","volume":"20"},"uris":["http://www.mendeley.com/documents/?uuid=1748af65-4061-3a92-a526-c8b1ee7ef663"]}],"mendeley":{"formattedCitation":"&lt;sup&gt;15&lt;/sup&gt;","plainTextFormattedCitation":"15","previouslyFormattedCitation":"&lt;sup&gt;15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15</w:t>
      </w:r>
      <w:r w:rsidRPr="00CF4F86">
        <w:rPr>
          <w:lang w:val="en-GB" w:eastAsia="da-DK"/>
        </w:rPr>
        <w:fldChar w:fldCharType="end"/>
      </w:r>
      <w:r w:rsidRPr="00CF4F86">
        <w:rPr>
          <w:lang w:val="en-GB" w:eastAsia="da-DK"/>
        </w:rPr>
        <w:t>, and elderly women</w:t>
      </w:r>
      <w:r w:rsidRPr="00CF4F86">
        <w:rPr>
          <w:lang w:val="en-GB" w:eastAsia="da-DK"/>
        </w:rPr>
        <w:fldChar w:fldCharType="begin" w:fldLock="1"/>
      </w:r>
      <w:r w:rsidRPr="00CF4F86">
        <w:rPr>
          <w:lang w:val="en-GB" w:eastAsia="da-DK"/>
        </w:rPr>
        <w:instrText>ADDIN CSL_CITATION {"citationItems":[{"id":"ITEM-1","itemData":{"DOI":"10.1177/00469580231172870","ISSN":"1945-7243","PMID":"37158072","abstract":"In elderly women, a lack of regular physical exercise may result in faster decreases in general health and functional performance. Although high-intensity interval training (HIIT) and moderate-intensity continuous training (MICT) have been effectively applied in young and clinical groups, there is no evidence to support their use in elderly women to achieve health benefits. Thus, the major goal of this study was to investigate how HIIT affected health-related outcomes in elderly women. Twenty-four inactive elderly women agreed to participate in the 16-week HIIT and MICT intervention. Body composition, insulin resistance, blood lipids, functional capacity, cardiorespiratory fitness, and quality of life were all measured before and after the intervention. The number of differences between groups was determined using Cohen's effect sizes, and the pre-post intra-group changes were compared using paired t-tests. Using 2 × 2 ANOVA, the time × group interaction effects between HIIT and MICT were evaluated. Body fat percentage, sagittal abdominal diameter, waist circumference, and hip circumference all were improved significantly in the 2 groups. HIIT substantially improved fasting plasma glucose and cardiorespiratory fitness as compared to the MICT. HIIT improved the lipid profile and functional ability more significantly compared to the MICT group. These findings show that HIIT is a useful exercise for improving elderly women's physical health.","author":[{"dropping-particle":"","family":"Rohmansyah","given":"Nur Azis","non-dropping-particle":"","parse-names":false,"suffix":""},{"dropping-particle":"","family":"Ka Praja","given":"Rian","non-dropping-particle":"","parse-names":false,"suffix":""},{"dropping-particle":"","family":"Phanpheng","given":"Yanyong","non-dropping-particle":"","parse-names":false,"suffix":""},{"dropping-particle":"","family":"Hiruntrakul","given":"Ashira","non-dropping-particle":"","parse-names":false,"suffix":""}],"container-title":"Inquiry : a journal of medical care organization, provision and financing","id":"ITEM-1","issued":{"date-parts":[["2023","1","1"]]},"publisher":"Inquiry","title":"High-Intensity Interval Training Versus Moderate-Intensity Continuous Training for Improving Physical Health in Elderly Women","type":"article-journal","volume":"60"},"uris":["http://www.mendeley.com/documents/?uuid=2442dd6f-e952-32af-aa2a-2feadc7738f6"]},{"id":"ITEM-2","itemData":{"DOI":"10.3390/IJERPH18031211","ISSN":"1660-4601","PMID":"33572909","abstract":"Poor sleep quality lessens general health quality and is related to physical and mental problems. Moreover, fatigue is one of the foremost common complaints in medical care and plays a role in the decreasing quality of life of the older population. For these reasons, the objective of this study was to examine the effect of high-and moderate-intensity interval training programs (HIIT vs. MIIT)—both consisting of twelve weeks of TRX training—on the sleep quality and fatigue levels of the elderly. A randomized controlled clinical trial (NCT03404830) was conducted. A total of 82 subjects were randomized to either a HIIT group (n = 28) that performed a main squat activity with a suspension system, comprising four four-minute intervals between 90–95% of the maximum heart rate (HR), an MIIT group (n = 27) with an intensity of 70% of the maximum HR, and a control group (CG) (n = 27) that continued their daily lifestyle. The two exercise groups trained twice a week for 12 weeks, with each session lasting 45 min. Sleep quality was measured using the Pittsburgh sleep quality index (PSQI), and fatigue was assessed using the fatigue severity scale (FSS). Outcomes were measured before the intervention and after the intervention period. Post-intervention sleep quality measurements revealed a statistically significant interaction regarding group × time (p &lt; 0.005) and fatigue (p = 0.002). Specifically, fatigue decreased in the HIIT group between both measurement moments (p = 0.003). In addition, differences were obtained in the post-intervention measure between the HIIT and MIIT groups (p = 0.013) and HIIT and control (p = 0.029). Our analysis indicates that a population of the elderly showed improvements in sleep quality and fatigue after performing a high-intensity intervention using suspension training (TRX), with markedly better results in the HIIT group.","author":[{"dropping-particle":"","family":"Jiménez-García","given":"José Daniel","non-dropping-particle":"","parse-names":false,"suffix":""},{"dropping-particle":"","family":"Hita-Contreras","given":"Fidel","non-dropping-particle":"","parse-names":false,"suffix":""},{"dropping-particle":"","family":"la Torre-Cruz","given":"Manuel Jesús","non-dropping-particle":"de","parse-names":false,"suffix":""},{"dropping-particle":"","family":"Aibar-Almazán","given":"Agustín","non-dropping-particle":"","parse-names":false,"suffix":""},{"dropping-particle":"","family":"Achalandabaso-Ochoa","given":"Alexander","non-dropping-particle":"","parse-names":false,"suffix":""},{"dropping-particle":"","family":"Fábrega-Cuadros","given":"Raquel","non-dropping-particle":"","parse-names":false,"suffix":""},{"dropping-particle":"","family":"Martínez-Amat","given":"Antonio","non-dropping-particle":"","parse-names":false,"suffix":""}],"container-title":"International journal of environmental research and public health","id":"ITEM-2","issue":"3","issued":{"date-parts":[["2021","2","1"]]},"page":"1-12","publisher":"Int J Environ Res Public Health","title":"Effects of HIIT and MIIT Suspension Training Programs on Sleep Quality and Fatigue in Older Adults: Randomized Controlled Clinical Trial","type":"article-journal","volume":"18"},"uris":["http://www.mendeley.com/documents/?uuid=8c6261fe-0951-32d1-915d-b2f2439f39f4"]}],"mendeley":{"formattedCitation":"&lt;sup&gt;16,17&lt;/sup&gt;","plainTextFormattedCitation":"16,17","previouslyFormattedCitation":"&lt;sup&gt;16,17&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16,17</w:t>
      </w:r>
      <w:r w:rsidRPr="00CF4F86">
        <w:rPr>
          <w:lang w:val="en-GB" w:eastAsia="da-DK"/>
        </w:rPr>
        <w:fldChar w:fldCharType="end"/>
      </w:r>
      <w:r w:rsidRPr="00CF4F86">
        <w:rPr>
          <w:lang w:val="en-GB" w:eastAsia="da-DK"/>
        </w:rPr>
        <w:t>, heart failure patients</w:t>
      </w:r>
      <w:r w:rsidRPr="00CF4F86">
        <w:rPr>
          <w:lang w:val="en-GB" w:eastAsia="da-DK"/>
        </w:rPr>
        <w:fldChar w:fldCharType="begin" w:fldLock="1"/>
      </w:r>
      <w:r w:rsidRPr="00CF4F86">
        <w:rPr>
          <w:lang w:val="en-GB" w:eastAsia="da-DK"/>
        </w:rPr>
        <w:instrText>ADDIN CSL_CITATION {"citationItems":[{"id":"ITEM-1","itemData":{"DOI":"10.1016/J.AMJCARD.2013.01.303","ISSN":"0002-9149","PMID":"23433767","abstract":"It is unknown if vigorous to maximal aerobic interval training (INT) is more effective than traditionally prescribed moderate-intensity continuous aerobic training (MCT) for improving peak oxygen uptake (Vo2) and the left ventricular ejection fraction (LVEF) in patients with heart failure with reduced ejection fraction. MEDLINE, PubMed, Scopus, and the Web of Science were searched using the following keywords: \"heart failure,\" high-intensity interval exercise,\" \"high-intensity interval training,\" \"aerobic interval training,\" and \"high-intensity aerobic interval training.\" Seven randomized trials were identified comparing the effects of INT and MCT on peak Vo2, 5 of which measured the LVEF at rest. The trials included clinically stable patients with heart failure with reduced ejection fraction with impaired left ventricular systolic function (mean LVEF 32%) who were relatively young (mean age 61 years) and predominantly men (82%). Weighted mean differences were calculated using a random-effects model. INT led to significantly higher increases in peak Vo2 compared with MCT (INT vs MCT, weighted mean difference 2.14 ml O2/kg/min, 95% confidence interval 0.66 to 3.63). Comparison of the effects of INT and MCT on the LVEF at rest was inconclusive (INT vs MCT, weighted mean difference 3.29%, 95% confidence interval -0.7% to 7.28%). In conclusion, in clinically stable patients with heart failure with reduced ejection fraction, INT is more effective than MCT for improving peak Vo2 but not the LVEF at rest. © 2013 Elsevier Inc. All rights reserved.","author":[{"dropping-particle":"","family":"Haykowsky","given":"Mark J.","non-dropping-particle":"","parse-names":false,"suffix":""},{"dropping-particle":"","family":"Timmons","given":"Meagan P.","non-dropping-particle":"","parse-names":false,"suffix":""},{"dropping-particle":"","family":"Kruger","given":"Calvin","non-dropping-particle":"","parse-names":false,"suffix":""},{"dropping-particle":"","family":"McNeely","given":"Margaret","non-dropping-particle":"","parse-names":false,"suffix":""},{"dropping-particle":"","family":"Taylor","given":"Dylan A.","non-dropping-particle":"","parse-names":false,"suffix":""},{"dropping-particle":"","family":"Clark","given":"Alexander M.","non-dropping-particle":"","parse-names":false,"suffix":""}],"container-title":"The American Journal of Cardiology","id":"ITEM-1","issue":"10","issued":{"date-parts":[["2013","5","15"]]},"page":"1466-1469","publisher":"Excerpta Medica","title":"Meta-Analysis of Aerobic Interval Training on Exercise Capacity and Systolic Function in Patients With Heart Failure and Reduced Ejection Fractions","type":"article-journal","volume":"111"},"uris":["http://www.mendeley.com/documents/?uuid=78841848-cc3a-3f24-972d-c2cfe4c6a31c"]},{"id":"ITEM-2","itemData":{"DOI":"10.1155/2022/4273809","abstract":"Objective. The purpose of this study is to compare the effects of high-intensity interval training (HIIT) versus moderate-intensity continuous training (MICT) on exercise capacity and several prognostic markers in patients with coronary artery disease (CAD) and heart failure (HF). Methods. This systematic review is registered on the INPLASY website (number: INPLASY202080112). We conducted a comprehensive search in eight databases of literature before September 13, 2019. Trials comparing HIIT and MICT in participants with CAD or HF aged 52-78 years were included. Exercise capacity (peak oxygen consumption (peak VO 2)) and prognostic markers, such as the anaerobic threshold (AT), minute ventilation/carbon dioxide production (VE/VCO 2) slope, left ventricular ejection fraction (LVEF), and prognostic value of the predicted VO 2 max per cent (the predicted VO 2 peak (%)) were examined. Results. A total of 15 studies were included comprising 664 patients, 50% of which were male, with an average age of 60:3 ± 13:2 years. For patients with CAD, HIIT significantly improved peak VO 2 values (95% CI 0.7 to 2.11) compared with MICT, but peak VO 2 values in patients with HF did not seem to change. For training lasting less than eight weeks, HIIT significantly improved peak VO 2 values (95% CI 0.70 to 2.10), while HIIT lasting 12 weeks or longer resulted in a modestly increased peak VO 2 value (95% CI 0.31 to 5.31). High-intensity interval training significantly increased the AT when compared with MICT (95% CI 0.50 to 1.48). High-intensity interval training also caused a moderate increase in LVEF (95% CI 0.55 to 5.71) but did not have a significant effect on the VE/VCO 2 slope (95% CI −2.32 to 0.98) or the predicted VO 2 peak (95% CI −2.54 to 9.59) compared with MICT. Conclusions. High-intensity interval training is an effective therapy for improving peak VO 2 values in patients with CAD. High-intensity interval training in the early stage (eight weeks or fewer) is superior to MICT. Finally, HIIT significantly improved prognostic markers, including the AT and LVEF in patients with CAD and HF.","author":[{"dropping-particle":"","family":"Wang","given":"Cuihua","non-dropping-particle":"","parse-names":false,"suffix":""},{"dropping-particle":"","family":"Xing","given":"Jun","non-dropping-particle":"","parse-names":false,"suffix":""},{"dropping-particle":"","family":"Zhao","given":"Baoli","non-dropping-particle":"","parse-names":false,"suffix":""},{"dropping-particle":"","family":"Wang","given":"Yahui","non-dropping-particle":"","parse-names":false,"suffix":""},{"dropping-particle":"","family":"Zhang","given":"Lizhuang","non-dropping-particle":"","parse-names":false,"suffix":""},{"dropping-particle":"","family":"Wang","given":"Yebo","non-dropping-particle":"","parse-names":false,"suffix":""},{"dropping-particle":"","family":"Zheng","given":"Mingqi","non-dropping-particle":"","parse-names":false,"suffix":""},{"dropping-particle":"","family":"Liu","given":"Gang","non-dropping-particle":"","parse-names":false,"suffix":""}],"id":"ITEM-2","issued":{"date-parts":[["2022"]]},"title":"The Effects of High-Intensity Interval Training on Exercise Capacity and Prognosis in Heart Failure and Coronary Artery Disease: A Systematic Review and Meta-Analysis","type":"article-journal"},"uris":["http://www.mendeley.com/documents/?uuid=c97a5ec6-98bf-376a-aa53-2bfd08f0c1cc"]}],"mendeley":{"formattedCitation":"&lt;sup&gt;10,12&lt;/sup&gt;","plainTextFormattedCitation":"10,12","previouslyFormattedCitation":"&lt;sup&gt;10,12&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10,12</w:t>
      </w:r>
      <w:r w:rsidRPr="00CF4F86">
        <w:rPr>
          <w:lang w:val="en-GB" w:eastAsia="da-DK"/>
        </w:rPr>
        <w:fldChar w:fldCharType="end"/>
      </w:r>
      <w:r w:rsidRPr="00CF4F86">
        <w:rPr>
          <w:lang w:val="en-GB" w:eastAsia="da-DK"/>
        </w:rPr>
        <w:t>, as well as pre- and perioperative cancer patients</w:t>
      </w:r>
      <w:r w:rsidRPr="00CF4F86">
        <w:rPr>
          <w:lang w:val="en-GB" w:eastAsia="da-DK"/>
        </w:rPr>
        <w:fldChar w:fldCharType="begin" w:fldLock="1"/>
      </w:r>
      <w:r w:rsidRPr="00CF4F86">
        <w:rPr>
          <w:lang w:val="en-GB" w:eastAsia="da-DK"/>
        </w:rPr>
        <w:instrText>ADDIN CSL_CITATION {"citationItems":[{"id":"ITEM-1","itemData":{"DOI":"10.1111/SMS.13861","ISSN":"1600-0838","PMID":"33098219","abstract":"Improving cardiorespiratory fitness (CRFit) in cancer patients is crucial to increase survivorship, promote health, and improve quality of life. High-intensity training (HIT) has the potential to increase CRFit, perhaps better than other exercise modalities, but the extant evidence has yet to be fully explored. This systematic review and meta-analysis aimed to evaluate the effects of HIT on CRFit in cancer patients and survivors and to identify the optimal characteristics of the interventions (eg, cancer type, intervention timing, exercise modality, intervention's duration, and the number of minutes of high-intensity exercise in each session). The Preferred Reporting Items for Systematic Reviews and Meta-Analyses (PRISMA) guidelines were followed. A total of 31 articles (2515 participants) were included in the systematic review and 25 in the meta-analyses. CRFit significantly improved with HIT in comparison with a control group (P &lt;.00001, SMD = 0.44 and a 95% confidence interval from 0.25 to 0.64). The results obtained in the sub-analysis were statistically significant except the comparison with the active group CRFit (P =.13). The results showed that higher effects could be achieved in: patients starting to exercise before treatment, interventions longer than eight weeks, programs including exclusively cardiovascular training and with a high-intensity part of session duration of at least 20 minutes.","author":[{"dropping-particle":"","family":"Lavín-Pérez","given":"Ana Myriam","non-dropping-particle":"","parse-names":false,"suffix":""},{"dropping-particle":"","family":"Collado-Mateo","given":"Daniel","non-dropping-particle":"","parse-names":false,"suffix":""},{"dropping-particle":"","family":"Mayo","given":"Xián","non-dropping-particle":"","parse-names":false,"suffix":""},{"dropping-particle":"","family":"Humphreys","given":"Liam","non-dropping-particle":"","parse-names":false,"suffix":""},{"dropping-particle":"","family":"Liguori","given":"Gary","non-dropping-particle":"","parse-names":false,"suffix":""},{"dropping-particle":"","family":"James Copeland","given":"Robert","non-dropping-particle":"","parse-names":false,"suffix":""},{"dropping-particle":"","family":"Villar Álvarez","given":"Fernando","non-dropping-particle":"Del","parse-names":false,"suffix":""},{"dropping-particle":"","family":"Jiménez","given":"Alfonso","non-dropping-particle":"","parse-names":false,"suffix":""}],"container-title":"Scandinavian Journal of Medicine &amp; Science in Sports","id":"ITEM-1","issue":"2","issued":{"date-parts":[["2021","2","1"]]},"page":"265-294","publisher":"John Wiley &amp; Sons, Ltd","title":"High-intensity exercise to improve cardiorespiratory fitness in cancer patients and survivors: A systematic review and meta-analysis","type":"article-journal","volume":"31"},"uris":["http://www.mendeley.com/documents/?uuid=804ea258-ffb1-36c7-9e7e-4af7f19f54b3"]},{"id":"ITEM-2","itemData":{"DOI":"10.1186/S12957-022-02807-8","ISSN":"1477-7819","PMID":"36261844","abstract":"Objective: This study focused on evaluating whether high-intensity interval training (HIIT) had an effect on aerobic capacity and fatigue among patients with prostate cancer (PCa) and exploring its effect on the immune system of PCa patients. Methods: To investigate the potential effect of HIIT on patients with prostate cancer, a meta-analysis was carried out. From January 2012 to August 2022, studies that met predefined criteria were searched in the Scopus, PubMed, Web of Science, and EBSCO databases. Analysis of the standardized mean differences was performed using Review Manager 5.4.1 software with a 95% confidence interval. Results: This review examined a total of 6 articles. There were 215 male patients with PCa involved, and the mean age was 64.4 years. According to the results of the meta-analysis, the HIIT group (n = 63) had greater VO2peak (P&lt;0.01) than the control group (CON) (n = 52) (P = 0.30, I2 = 19% in the heterogeneity test; MD, 1.39 [0.50, 2.27]). Moreover, fatigue was significantly different (P&lt;0.01) between the HIIT (n = 62) and CON (n = 61) groups (P = 0.78, I2 = 0% in the heterogeneity test; SMD, −0.52 [−0.88, −0.16]). Furthermore, among PCa patients, HIIT showed higher efficacy (P &lt; 0.01) in decreasing PSA than the CON regimen (P=0.22, I2 = 34% in the heterogeneity test; MD, −1.13 [−1.91, −0.34]). Conclusions: HIIT improves aerobic capacity, fatigue, and PSA levels among PCa patients but does not significantly affect IL-6 or TNF-α content. Therefore, HIIT may be a novel and potent intervention scheme for PCa patients.","author":[{"dropping-particle":"","family":"Chang","given":"Ming","non-dropping-particle":"","parse-names":false,"suffix":""},{"dropping-particle":"","family":"Wang","given":"Junguo","non-dropping-particle":"","parse-names":false,"suffix":""},{"dropping-particle":"","family":"Hashim","given":"Hairul A.","non-dropping-particle":"","parse-names":false,"suffix":""},{"dropping-particle":"","family":"Xie","given":"Shihao","non-dropping-particle":"","parse-names":false,"suffix":""},{"dropping-particle":"","family":"Malik","given":"Adam A.","non-dropping-particle":"","parse-names":false,"suffix":""}],"container-title":"World journal of surgical oncology","id":"ITEM-2","issue":"1","issued":{"date-parts":[["2022","12","1"]]},"publisher":"World J Surg Oncol","title":"Effect of high-intensity interval training on aerobic capacity and fatigue among patients with prostate cancer: a meta-analysis","type":"article-journal","volume":"20"},"uris":["http://www.mendeley.com/documents/?uuid=cdd4f0e0-4675-3fb2-a9ee-06634cd1b8ca"]}],"mendeley":{"formattedCitation":"&lt;sup&gt;11,18&lt;/sup&gt;","plainTextFormattedCitation":"11,18","previouslyFormattedCitation":"&lt;sup&gt;11,18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11,18</w:t>
      </w:r>
      <w:r w:rsidRPr="00CF4F86">
        <w:rPr>
          <w:lang w:val="en-GB" w:eastAsia="da-DK"/>
        </w:rPr>
        <w:fldChar w:fldCharType="end"/>
      </w:r>
      <w:r w:rsidRPr="00CF4F86">
        <w:rPr>
          <w:lang w:val="en-GB" w:eastAsia="da-DK"/>
        </w:rPr>
        <w:t>. As of now, no randomised controlled studies have investigated the impact of HIIT on fatigue or V̇O</w:t>
      </w:r>
      <w:r w:rsidRPr="00CF4F86">
        <w:rPr>
          <w:vertAlign w:val="subscript"/>
          <w:lang w:val="en-GB" w:eastAsia="da-DK"/>
        </w:rPr>
        <w:t>2</w:t>
      </w:r>
      <w:r w:rsidRPr="00CF4F86">
        <w:rPr>
          <w:lang w:val="en-GB" w:eastAsia="da-DK"/>
        </w:rPr>
        <w:t xml:space="preserve">max in SLE. </w:t>
      </w:r>
    </w:p>
    <w:p w14:paraId="44CE35CA" w14:textId="77777777" w:rsidR="0092035A" w:rsidRPr="00CF4F86" w:rsidRDefault="0092035A" w:rsidP="0092035A">
      <w:pPr>
        <w:rPr>
          <w:lang w:val="en-GB" w:eastAsia="da-DK"/>
        </w:rPr>
      </w:pPr>
      <w:r w:rsidRPr="00CF4F86">
        <w:rPr>
          <w:lang w:val="en-GB" w:eastAsia="da-DK"/>
        </w:rPr>
        <w:t>The fatigue and exercise impairment reported by patients with SLE remains unexplained but may reflect aberrations in immune function and physical adaptations to exercise</w:t>
      </w:r>
      <w:r w:rsidRPr="00CF4F86">
        <w:rPr>
          <w:lang w:val="en-GB" w:eastAsia="da-DK"/>
        </w:rPr>
        <w:fldChar w:fldCharType="begin" w:fldLock="1"/>
      </w:r>
      <w:r w:rsidRPr="00CF4F86">
        <w:rPr>
          <w:lang w:val="en-GB" w:eastAsia="da-DK"/>
        </w:rPr>
        <w:instrText>ADDIN CSL_CITATION {"citationItems":[{"id":"ITEM-1","itemData":{"DOI":"10.1016/J.AUTREV.2023.103412","ISSN":"1873-0183","PMID":"37597604","abstract":"Systemic Lupus Erythematosus (SLE) is a multisystemic autoimmune disorder characterized by flares-ups/remissions with a complex clinical picture related to disease severity and organ/tissue injury, which, if left untreated, may result in permanent damage. Enhanced fatigue and pain perception, worsened quality of life (QoL) and outcome are constant, albeit symptoms may differ. An aberrant SLE immunoprofiling, note as “interferon (IFN)α-signature”, is acknowledged to break immunotolerance. Recently, a deregulated “IFNγ-signature” is suggested to silently precede/trigger IFNα profile before clinical manifestations. IFNα- and IFNγ-over-signaling merge in cytokine/chemokine overexpression exacerbating autoimmunity. Remission achievement and QoL improvement are the main goals. The current therapy (i.e., corticosteroids, immunosuppressants) aims to downregulate immune over-response. Exercise could be a safe treatment due to its ever-emerging ability to shape and re-balance immune system without harmful side-effects; in addition, it improves cardiorespiratory capacity and musculoskeletal strength/power, usually impaired in SLE. Nevertheless, exercise is not yet included in SLE care plans. Furthermore, due to the fear to worsening pain/fatigue, SLE subjects experience kinesiophobia and sedentary lifestyle, worsening physical health. Training SLE patients to exercise is mandatory to fight inactive behavior and ameliorate health. This review aims to focus the attention on the role of exercise as a non-pharmacological therapy in SLE, considering its ability to mitigate IFN-signature and rebalance (auto)immune response. To this purpose, the significance of IFNα- and IFNγ-signaling in SLE etiopathogenesis will be addressed first and discussed thereafter as biotarget of exercise. Comments are addressed on the need to make aware all SLE care professional figures to promote exercise for health patients.","author":[{"dropping-particle":"","family":"Spinelli","given":"Francesca Romana","non-dropping-particle":"","parse-names":false,"suffix":""},{"dropping-particle":"","family":"Berti","given":"Riccardo","non-dropping-particle":"","parse-names":false,"suffix":""},{"dropping-particle":"","family":"Farina","given":"Gabriele","non-dropping-particle":"","parse-names":false,"suffix":""},{"dropping-particle":"","family":"Ceccarelli","given":"Fulvia","non-dropping-particle":"","parse-names":false,"suffix":""},{"dropping-particle":"","family":"Conti","given":"Fabrizio","non-dropping-particle":"","parse-names":false,"suffix":""},{"dropping-particle":"","family":"Crescioli","given":"Clara","non-dropping-particle":"","parse-names":false,"suffix":""}],"container-title":"Autoimmunity reviews","id":"ITEM-1","issue":"10","issued":{"date-parts":[["2023","10","1"]]},"publisher":"Autoimmun Rev","title":"Exercise-induced modulation of Interferon-signature: a therapeutic route toward management of Systemic Lupus Erythematosus","type":"article-journal","volume":"22"},"uris":["http://www.mendeley.com/documents/?uuid=8a937a02-efaf-3aeb-a057-18ebd6f4a80b"]}],"mendeley":{"formattedCitation":"&lt;sup&gt;19&lt;/sup&gt;","plainTextFormattedCitation":"19","previouslyFormattedCitation":"&lt;sup&gt;19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19</w:t>
      </w:r>
      <w:r w:rsidRPr="00CF4F86">
        <w:rPr>
          <w:lang w:val="en-GB" w:eastAsia="da-DK"/>
        </w:rPr>
        <w:fldChar w:fldCharType="end"/>
      </w:r>
      <w:r w:rsidRPr="00CF4F86">
        <w:rPr>
          <w:lang w:val="en-GB" w:eastAsia="da-DK"/>
        </w:rPr>
        <w:t>. Pathway analyses indicate a central role of IFN driven immune activation in SLE</w:t>
      </w:r>
      <w:r w:rsidRPr="00CF4F86">
        <w:rPr>
          <w:lang w:val="en-GB" w:eastAsia="da-DK"/>
        </w:rPr>
        <w:fldChar w:fldCharType="begin" w:fldLock="1"/>
      </w:r>
      <w:r w:rsidRPr="00CF4F86">
        <w:rPr>
          <w:lang w:val="en-GB" w:eastAsia="da-DK"/>
        </w:rPr>
        <w:instrText>ADDIN CSL_CITATION {"citationItems":[{"id":"ITEM-1","itemData":{"DOI":"10.1136/ANNRHEUMDIS-2020-218636","ISSN":"0003-4967","PMID":"33037003","abstract":"Objectives Systemic lupus erythematosus (SLE) is an autoimmune disease with extensive heterogeneity in disease presentation between patients, which is likely due to an underlying molecular diversity. Here, we aimed at elucidating the genetic aetiology of SLE from the immunity pathway level to the single variant level, and stratify patients with SLE into distinguishable molecular subgroups, which could inform treatment choices in SLE.\n\nMethods We undertook a pathway-centred approach, using sequencing of immunological pathway genes. Altogether 1832 candidate genes were analysed in 958 Swedish patients with SLE and 1026 healthy individuals. Aggregate and single variant association testing was performed, and we generated pathway polygenic risk scores (PRS).\n\nResults We identified two main independent pathways involved in SLE susceptibility: T lymphocyte differentiation and innate immunity, characterised by HLA and interferon, respectively. Pathway PRS defined pathways in individual patients, who on average were positive for seven pathways. We found that SLE organ damage was more pronounced in patients positive for the T or B cell receptor signalling pathways. Further, pathway PRS-based clustering allowed stratification of patients into four groups with different risk score profiles. Studying sets of genes with priors for involvement in SLE, we observed an aggregate common variant contribution to SLE at genes previously reported for monogenic SLE as well as at interferonopathy genes.\n\nConclusions Our results show that pathway risk scores have the potential to stratify patients with SLE beyond clinical manifestations into molecular subsets, which may have implications for clinical follow-up and therapy selection.","author":[{"dropping-particle":"","family":"Sandling","given":"Johanna K.","non-dropping-particle":"","parse-names":false,"suffix":""},{"dropping-particle":"","family":"Pucholt","given":"Pascal","non-dropping-particle":"","parse-names":false,"suffix":""},{"dropping-particle":"","family":"Hultin Rosenberg","given":"Lina","non-dropping-particle":"","parse-names":false,"suffix":""},{"dropping-particle":"","family":"Farias","given":"Fabiana H.G.","non-dropping-particle":"","parse-names":false,"suffix":""},{"dropping-particle":"V.","family":"Kozyrev","given":"Sergey","non-dropping-particle":"","parse-names":false,"suffix":""},{"dropping-particle":"","family":"Eloranta","given":"Maija Leena","non-dropping-particle":"","parse-names":false,"suffix":""},{"dropping-particle":"","family":"Alexsson","given":"Andrei","non-dropping-particle":"","parse-names":false,"suffix":""},{"dropping-particle":"","family":"Bianchi","given":"Matteo","non-dropping-particle":"","parse-names":false,"suffix":""},{"dropping-particle":"","family":"Padyukov","given":"Leonid","non-dropping-particle":"","parse-names":false,"suffix":""},{"dropping-particle":"","family":"Bengtsson","given":"Christine","non-dropping-particle":"","parse-names":false,"suffix":""},{"dropping-particle":"","family":"Jonsson","given":"Roland","non-dropping-particle":"","parse-names":false,"suffix":""},{"dropping-particle":"","family":"Omdal","given":"Roald","non-dropping-particle":"","parse-names":false,"suffix":""},{"dropping-particle":"","family":"Lie","given":"Benedicte A.","non-dropping-particle":"","parse-names":false,"suffix":""},{"dropping-particle":"","family":"Massarenti","given":"Laura","non-dropping-particle":"","parse-names":false,"suffix":""},{"dropping-particle":"","family":"Steffensen","given":"Rudi","non-dropping-particle":"","parse-names":false,"suffix":""},{"dropping-particle":"","family":"Jakobsen","given":"Marianne A.","non-dropping-particle":"","parse-names":false,"suffix":""},{"dropping-particle":"","family":"Lillevang","given":"Søren T.","non-dropping-particle":"","parse-names":false,"suffix":""},{"dropping-particle":"","family":"Lerang","given":"Karoline","non-dropping-particle":"","parse-names":false,"suffix":""},{"dropping-particle":"","family":"Molberg","given":"Øyvind","non-dropping-particle":"","parse-names":false,"suffix":""},{"dropping-particle":"","family":"Voss","given":"Anne","non-dropping-particle":"","parse-names":false,"suffix":""},{"dropping-particle":"","family":"Troldborg","given":"Anne","non-dropping-particle":"","parse-names":false,"suffix":""},{"dropping-particle":"","family":"Jacobsen","given":"Søren","non-dropping-particle":"","parse-names":false,"suffix":""},{"dropping-particle":"","family":"Syvänen","given":"Ann Christine","non-dropping-particle":"","parse-names":false,"suffix":""},{"dropping-particle":"","family":"Jönsen","given":"Andreas","non-dropping-particle":"","parse-names":false,"suffix":""},{"dropping-particle":"","family":"Gunnarsson","given":"Iva","non-dropping-particle":"","parse-names":false,"suffix":""},{"dropping-particle":"","family":"Svenungsson","given":"Elisabet","non-dropping-particle":"","parse-names":false,"suffix":""},{"dropping-particle":"","family":"Rantapää-Dahlqvist","given":"Solbritt","non-dropping-particle":"","parse-names":false,"suffix":""},{"dropping-particle":"","family":"Bengtsson","given":"Anders A.","non-dropping-particle":"","parse-names":false,"suffix":""},{"dropping-particle":"","family":"Sjöwall","given":"Christopher","non-dropping-particle":"","parse-names":false,"suffix":""},{"dropping-particle":"","family":"Leonard","given":"Dag","non-dropping-particle":"","parse-names":false,"suffix":""},{"dropping-particle":"","family":"Lindblad-Toh","given":"Kerstin","non-dropping-particle":"","parse-names":false,"suffix":""},{"dropping-particle":"","family":"Rönnblom","given":"Lars","non-dropping-particle":"","parse-names":false,"suffix":""}],"container-title":"Annals of the Rheumatic Diseases","id":"ITEM-1","issue":"1","issued":{"date-parts":[["2021","1","1"]]},"page":"109-117","publisher":"BMJ Publishing Group Ltd","title":"Molecular pathways in patients with systemic lupus erythematosus revealed by gene-centred DNA sequencing","type":"article-journal","volume":"80"},"uris":["http://www.mendeley.com/documents/?uuid=2e7bb93b-5fd7-3eb5-920b-97639cd83f98"]}],"mendeley":{"formattedCitation":"&lt;sup&gt;20&lt;/sup&gt;","plainTextFormattedCitation":"20","previouslyFormattedCitation":"&lt;sup&gt;20&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20</w:t>
      </w:r>
      <w:r w:rsidRPr="00CF4F86">
        <w:rPr>
          <w:lang w:val="en-GB" w:eastAsia="da-DK"/>
        </w:rPr>
        <w:fldChar w:fldCharType="end"/>
      </w:r>
      <w:r w:rsidRPr="00CF4F86">
        <w:rPr>
          <w:lang w:val="en-GB" w:eastAsia="da-DK"/>
        </w:rPr>
        <w:t>. In this respect, overexpression of type I IFNs (IFN-I) is of particular interest; often reported as a composite score reflecting whole blood mRNA expression of IFN regulated genes, denoted as the IFN gene signature (IFNGS)</w:t>
      </w:r>
      <w:r w:rsidRPr="00CF4F86">
        <w:rPr>
          <w:lang w:val="en-GB" w:eastAsia="da-DK"/>
        </w:rPr>
        <w:fldChar w:fldCharType="begin" w:fldLock="1"/>
      </w:r>
      <w:r w:rsidRPr="00CF4F86">
        <w:rPr>
          <w:lang w:val="en-GB" w:eastAsia="da-DK"/>
        </w:rPr>
        <w:instrText>ADDIN CSL_CITATION {"citationItems":[{"id":"ITEM-1","itemData":{"DOI":"10.1016/J.TRSL.2021.07.006","ISSN":"1931-5244","PMID":"34343626","abstract":"Type I interferons (IFN) are central players in the pathogenesis of systemic lupus erythematosus (SLE) and the up-regulation of interferon-stimulated genes (ISGs) in SLE patients is subjected to increasing scrutiny as for its use in diagnosis, stratification and monitoring of SLE patients. Determinants of this immunological phenomenon are yet to be fully charted. The purpose of this systematic review was to characterize expressions of ISGs in blood of SLE patients and to analyze if they associated with core demographic and clinical features of SLE. Twenty cross-sectional, case-control studies comprising 1033 SLE patients and 602 study controls could be included. ISG fold-change expression values (SLE vs controls), demographic and clinical data were extracted from the published material and analyzed by hierarchical cluster analysis and generalized linear modelling. ISG expression varied substantially within each study with IFI27, IFI44, IFI44L, IFIT4 and RSAD2, being the top-five upregulated ISGs. Analysis of inter-study variation showed that IFI27, IFI44, IFI44L, IFIT1, PRKR and RSAD2 expression clustered with the fraction of SLE cases having African ancestry or lupus nephritis. Generalized linear models adjusted for prevalence of lupus nephritis and usage of hydroxychloroquine confirmed the observed association between African ancestry and IFI27, IFI44L, IFIT1, PRKR and RSAD2, whereas disease activity was associated with expression of IFI27 and RNASE2. In conclusion, this systematic review revealed that expression of ISGs often used for deriving an IFN signature in SLE patients were influenced by African ancestry rather than disease activity. This underscores the necessity of taking ancestry into account when employing the IFN signature for clinical research in SLE.","author":[{"dropping-particle":"","family":"Siddiqi","given":"Kanwal Z.","non-dropping-particle":"","parse-names":false,"suffix":""},{"dropping-particle":"","family":"Wilhelm","given":"Theresa R.","non-dropping-particle":"","parse-names":false,"suffix":""},{"dropping-particle":"","family":"Ulff-Møller","given":"Constance J.","non-dropping-particle":"","parse-names":false,"suffix":""},{"dropping-particle":"","family":"Jacobsen","given":"Søren","non-dropping-particle":"","parse-names":false,"suffix":""}],"container-title":"Translational Research","id":"ITEM-1","issued":{"date-parts":[["2021","12","1"]]},"page":"63-75","publisher":"Mosby","title":"Cluster of highly expressed interferon-stimulated genes associate more with African ancestry than disease activity in patients with systemic lupus erythematosus. A systematic review of cross-sectional studies","type":"article-journal","volume":"238"},"uris":["http://www.mendeley.com/documents/?uuid=50480523-fe71-3efb-b2ae-00e281925dc9"]}],"mendeley":{"formattedCitation":"&lt;sup&gt;21&lt;/sup&gt;","plainTextFormattedCitation":"21","previouslyFormattedCitation":"&lt;sup&gt;21&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21</w:t>
      </w:r>
      <w:r w:rsidRPr="00CF4F86">
        <w:rPr>
          <w:lang w:val="en-GB" w:eastAsia="da-DK"/>
        </w:rPr>
        <w:fldChar w:fldCharType="end"/>
      </w:r>
      <w:r w:rsidRPr="00CF4F86">
        <w:rPr>
          <w:lang w:val="en-GB"/>
        </w:rPr>
        <w:t>.</w:t>
      </w:r>
    </w:p>
    <w:p w14:paraId="35F2707B" w14:textId="7722CBC8" w:rsidR="0092035A" w:rsidRPr="00CF4F86" w:rsidRDefault="0092035A" w:rsidP="0092035A">
      <w:pPr>
        <w:rPr>
          <w:lang w:val="en-GB" w:eastAsia="da-DK"/>
        </w:rPr>
      </w:pPr>
      <w:r w:rsidRPr="00CF4F86">
        <w:rPr>
          <w:lang w:val="en-GB" w:eastAsia="da-DK"/>
        </w:rPr>
        <w:t>Among the various effects of IFN-I is suppression of interleukin 6 (IL-6) signalling; in ex vivo studies, IFN-I has been found to attenuate IL-6 -induced phosphorylation of transducer and activator of transcription 3 (STAT3) leading to an abrogation of IL-6 activated intracellular pathways. Furthermore, IFN-I induces transcription of the suppressor of cytokine signalling 3 (SOCS3) gene further inhibiting IL-6 signaling</w:t>
      </w:r>
      <w:r w:rsidRPr="00CF4F86">
        <w:rPr>
          <w:lang w:val="en-GB" w:eastAsia="da-DK"/>
        </w:rPr>
        <w:fldChar w:fldCharType="begin" w:fldLock="1"/>
      </w:r>
      <w:r w:rsidRPr="00CF4F86">
        <w:rPr>
          <w:lang w:val="en-GB" w:eastAsia="da-DK"/>
        </w:rPr>
        <w:instrText>ADDIN CSL_CITATION {"citationItems":[{"id":"ITEM-1","itemData":{"DOI":"10.1016/j.yexcr.2007.08.007","abstract":"In multiple myeloma, which commonly depends on interleukin 6, IL-6, survival signaling induced by this cytokine is largely mediated by activation of STAT3. Interferon alpha (IFNα) treatment of cell lines derived from multiple myeloma or of myeloma tumor cells ex vivo leads to apoptosis. In this study we demonstrate that IFNα treatment of the two myeloma cell lines, U266-1984 and U-1958, results in the decrease of STAT3 activity as demonstrated by a diminished STAT3/3 DNA-binding activity and the shift from STAT3/3 towards STAT1/1 and STAT3/1 complexes in EMSA, leading to the down-regulation of known STAT3 target genes such as Bcl-X L , Mcl-1 and survivin. Ectopic expression of a form of STAT3, STAT3C, rescued U266-1984 cells from IFNα-induced apoptosis. IFNα promoted sustained accumulation of tyrosine phosphorylated STAT3C in the nucleus and a prolonged DNA binding of the STAT3/3 homodimers in EMSA. The shift towards a sustained STAT3 response in IFNα-treated STAT3C-transfected cells led to a hyper-induction of Bcl-2 and Mcl-1 proteins. Thus our data demonstrated that IFNα is able to interfere with IL-6 signaling by inhibiting STAT3 activity and that the abrogation of STAT3 activity accounts for the ability of IFNα to induce apoptosis in myeloma cells.","author":[{"dropping-particle":"","family":"Thyrell","given":"Lena","non-dropping-particle":"","parse-names":false,"suffix":""},{"dropping-particle":"","family":"Arulampalam","given":"Velmurugesan","non-dropping-particle":"","parse-names":false,"suffix":""},{"dropping-particle":"","family":"Hjortsberg","given":"Linn","non-dropping-particle":"","parse-names":false,"suffix":""},{"dropping-particle":"","family":"Farnebo","given":"Marianne","non-dropping-particle":"","parse-names":false,"suffix":""},{"dropping-particle":"","family":"Grandér","given":"Dan","non-dropping-particle":"","parse-names":false,"suffix":""},{"dropping-particle":"","family":"Tamm","given":"Katja Pokrovskaja","non-dropping-particle":"","parse-names":false,"suffix":""}],"id":"ITEM-1","issued":{"date-parts":[["2007"]]},"title":"Interferon alpha induces cell death through interference with interleukin 6 signaling and inhibition of STAT3 activity","type":"article-journal"},"uris":["http://www.mendeley.com/documents/?uuid=3736a4d8-0346-30e9-b282-4a2d7a12a602"]},{"id":"ITEM-2","itemData":{"DOI":"10.1182/blood.v89.1.261","ISSN":"0006-4971","abstract":"Type I interferons (IFNs-α and IFN-β) bind to a common receptor to exert strong antiproliferative activity on a broad range of cell types, including interleukin-6 (IL-6)–dependent myeloma cells. In this study, we investigated the effect of IFN-β pretreatment on IL-6–stimulated mitogenic signaling in the human myeloma cell line U266. IL-6 induced transient tyrosine phosphorylation of the IL-6 receptor signal-transducing subunit gp130, the gp130-associated protein tyrosine kinases Jak1, Jak2, and Tyk2, the phosphotyrosine phosphatase PTP1D/Syp, the adaptor protein Shc and the mitogen-activated protein kinase Erk2, and accumulation of GTP-bound p21ras. Prior treatment of U266 cells with IFN-β downregulated IL-6–induced tyrosine phosphorylation of gp130, Jak2, PTP1D/Syp, Shc, and Erk2, and GTP-loading of p21ras. Further analysis indicated that treatment with IFN-β disrupted IL-6–induced binding of PTP1D/Syp to gp130 and the adaptor protein Grb2; IFN-β pretreatment also interfered with IL-6–induced interaction of Shc with Grb2 and a 145-kD tyrosine-phosphorylated protein. These results suggest a novel mechanism whereby type I IFNs interrupt IL-6–promoted mitogenesis of myeloma cells in part by preventing the formation of essential signaling complexes leading to p21ras activation.","author":[{"dropping-particle":"","family":"Berger","given":"Lloyd C.","non-dropping-particle":"","parse-names":false,"suffix":""},{"dropping-particle":"","family":"Hawley","given":"Robert G.","non-dropping-particle":"","parse-names":false,"suffix":""}],"container-title":"Blood","id":"ITEM-2","issue":"1","issued":{"date-parts":[["1997","1"]]},"page":"261-271","publisher":"American Society of Hematology","title":"Interferon-β Interrupts Interleukin-6–Dependent Signaling Events in Myeloma Cells","type":"article-journal","volume":"89"},"uris":["http://www.mendeley.com/documents/?uuid=00ac4f2e-f9b7-4765-aa37-b9b39eec53db"]}],"mendeley":{"formattedCitation":"&lt;sup&gt;22,23&lt;/sup&gt;","plainTextFormattedCitation":"22,23","previouslyFormattedCitation":"&lt;sup&gt;22,23&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22,23</w:t>
      </w:r>
      <w:r w:rsidRPr="00CF4F86">
        <w:rPr>
          <w:lang w:val="en-GB" w:eastAsia="da-DK"/>
        </w:rPr>
        <w:fldChar w:fldCharType="end"/>
      </w:r>
      <w:r w:rsidRPr="00CF4F86">
        <w:rPr>
          <w:lang w:val="en-GB" w:eastAsia="da-DK"/>
        </w:rPr>
        <w:t xml:space="preserve">.  </w:t>
      </w:r>
      <w:r w:rsidRPr="00CF4F86">
        <w:rPr>
          <w:lang w:val="en-GB" w:eastAsia="da-DK"/>
        </w:rPr>
        <w:br/>
        <w:t>IL-6 is a cytokine with both pro- and anti-inflammatory effects, it has multiple sources including contracting skeletal muscle</w:t>
      </w:r>
      <w:r w:rsidRPr="00CF4F86">
        <w:rPr>
          <w:lang w:val="en-GB" w:eastAsia="da-DK"/>
        </w:rPr>
        <w:fldChar w:fldCharType="begin" w:fldLock="1"/>
      </w:r>
      <w:r w:rsidRPr="00CF4F86">
        <w:rPr>
          <w:lang w:val="en-GB" w:eastAsia="da-DK"/>
        </w:rPr>
        <w:instrText>ADDIN CSL_CITATION {"citationItems":[{"id":"ITEM-1","itemData":{"DOI":"10.1111/eci.12781","ISSN":"13652362","PMID":"28722106","abstract":"Background: Persistent inflammation is involved in the pathogenesis of chronic diseases such as type 2 diabetes mellitus (T2DM) and cardiovascular disease (CVD). Aims: The aim of this review was to provide the reader with an update of the mechanisms whereby exercise-induced cytokines may impact cardiometabolic diseases. Results: Evidence exists that interleukin (IL)-1β is involved in pancreatic β-cell damage, whereas TNF-α is a key molecule in peripheral insulin resistance. In addition, TNF-α appears to be involved in the pathogenesis of atherosclerosis and heart failure. A marked increase in IL-6 and IL-10 is provoked by exercise and exerts direct anti-inflammatory effects by an inhibition of TNF-α and by stimulating IL-1ra, thereby limiting IL-1β signalling. Moreover, muscle-derived IL-6 appears to have direct anti-inflammatory effects and serves as a mechanism to improve glucose tolerance. In addition, indirect anti-inflammatory effects of long-term exercise are mediated via improvements in body composition. Conclusion: Physical activity represents a natural, strong anti-inflammatory strategy with minor side effects and should be integrated in the management of patients with cardiometabolic diseases.","author":[{"dropping-particle":"","family":"Pedersen","given":"Bente Klarlund","non-dropping-particle":"","parse-names":false,"suffix":""}],"container-title":"European Journal of Clinical Investigation","id":"ITEM-1","issue":"8","issued":{"date-parts":[["2017","8"]]},"page":"600-611","publisher":"Blackwell Publishing Ltd","title":"Anti-inflammatory effects of exercise: role in diabetes and cardiovascular disease","type":"article","volume":"47"},"uris":["http://www.mendeley.com/documents/?uuid=6bc8fc04-8b06-4c5b-8b93-99a7e34d632d"]}],"mendeley":{"formattedCitation":"&lt;sup&gt;24&lt;/sup&gt;","plainTextFormattedCitation":"24","previouslyFormattedCitation":"&lt;sup&gt;24&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24</w:t>
      </w:r>
      <w:r w:rsidRPr="00CF4F86">
        <w:rPr>
          <w:lang w:val="en-GB" w:eastAsia="da-DK"/>
        </w:rPr>
        <w:fldChar w:fldCharType="end"/>
      </w:r>
      <w:r w:rsidRPr="00CF4F86">
        <w:rPr>
          <w:lang w:val="en-GB" w:eastAsia="da-DK"/>
        </w:rPr>
        <w:t xml:space="preserve">. IL-6 in humans can cause lipolysis </w:t>
      </w:r>
      <w:r w:rsidRPr="00CF4F86">
        <w:rPr>
          <w:lang w:val="en-GB" w:eastAsia="da-DK"/>
        </w:rPr>
        <w:fldChar w:fldCharType="begin" w:fldLock="1"/>
      </w:r>
      <w:r w:rsidRPr="00CF4F86">
        <w:rPr>
          <w:lang w:val="en-GB" w:eastAsia="da-DK"/>
        </w:rPr>
        <w:instrText>ADDIN CSL_CITATION {"citationItems":[{"id":"ITEM-1","itemData":{"DOI":"10.1210/jc.2002-021687","abstract":"Although IL-6 is a key modulator of immune function, it also plays a role in regulating substrate metabolism. To determine whether IL-6 affects lipid metabolism, 18 healthy men were infused for 3 h with saline (Con; n 6) or a high dose (High-rhIL6; n 6) or a low dose (Low-rhIL6; n 6) of recombinant human IL-6 (rhIL-6). The IL-6 concentration during Con, Low-rhIL6, and High-rhIL6 was at a steady state after 30 min of infusion at approximately 4, 140, and 320 pg/ml, respectively. Either dose of rhIL-6 was associated with a similar increase in fatty acid (FA) concentration and endogenous FA rate of appearance (R a) from 90 min after the start of the infusion. The FA concentration and FA R a continued to increase until the cessation of rhIL-6 infusion, reaching levels approximately 50% greater than Con values. The elevated levels reached at the end of rhIL-6 infusion persisted at least 3 h postinfusion. Triacylglycerol concentrations were unchanged during rhIL-6 infusion, whereas whole body fat oxidation increased after the second hour of rhIL-6 infusion. Of note, during Low-rhIL6, the induced elevation in FA concentration and FA R a occurred in the absence of any change in adrenaline, insulin, or glucagon, and no adverse side effects were observed. In conclusion, the data identify IL-6 as a potent modulator of fat metabolism in humans, increasing fat oxidation and FA rees-terification without causing hypertriacylglyceridemia. (J Clin Endocrinol Metab 88: 3005-3010, 2003) I NTERLEUKIN-6 IS A biologically active substance that is not only secreted by immune cells during inflammatory conditions, but is also released by adipose tissue (1) and by contracting skeletal muscle (2) in the absence of inflammation. Although little is known about the function of this release, it is possible that IL-6 is a key modulator of lipid homeostasis and metabolism, because adipose tissue and skeletal muscle are pivotal organs in the regulation of body fat and energy metabolism. Although inconclusive, there is evidence that IL-6 may affect lipid metabolism. Stouthard et al. (3) studied patients with metastatic renal cell cancer during 4 h of recombinant human IL-6 (rhIL-6) infusion and observed an increase in circulating fatty acid (FA) and whole body FA rate of appearance (R a). Importantly, however, in this study (3) all patients experienced clinical symptoms, such as fever, and consequently increased their whole body oxygen consumption. In addition, circulating hormones such …","author":[{"dropping-particle":"Van","family":"Hall","given":"Gerrit","non-dropping-particle":"","parse-names":false,"suffix":""},{"dropping-particle":"","family":"Steensberg","given":"Adam","non-dropping-particle":"","parse-names":false,"suffix":""},{"dropping-particle":"","family":"Sacchetti","given":"Massimo","non-dropping-particle":"","parse-names":false,"suffix":""},{"dropping-particle":"","family":"Fischer","given":"Christian","non-dropping-particle":"","parse-names":false,"suffix":""},{"dropping-particle":"","family":"Keller","given":"Charlotte","non-dropping-particle":"","parse-names":false,"suffix":""},{"dropping-particle":"","family":"Schjerling","given":"Peter","non-dropping-particle":"","parse-names":false,"suffix":""},{"dropping-particle":"","family":"Hiscock","given":"Natalie","non-dropping-particle":"","parse-names":false,"suffix":""},{"dropping-particle":"","family":"Møller","given":"Kirsten","non-dropping-particle":"","parse-names":false,"suffix":""},{"dropping-particle":"","family":"Saltin","given":"Bengt","non-dropping-particle":"","parse-names":false,"suffix":""},{"dropping-particle":"","family":"Febbraio","given":"Mark A","non-dropping-particle":"","parse-names":false,"suffix":""},{"dropping-particle":"","family":"Pedersen","given":"Bente K","non-dropping-particle":"","parse-names":false,"suffix":""}],"container-title":"The Journal of Clinical Endocrinology &amp; Metabolism","id":"ITEM-1","issue":"7","issued":{"date-parts":[["2003"]]},"page":"3005-3010","title":"Interleukin-6 Stimulates Lipolysis and Fat Oxidation in Humans","type":"article-journal","volume":"88"},"uris":["http://www.mendeley.com/documents/?uuid=205bb911-b49e-3b34-a2d3-087efc6ab77c"]}],"mendeley":{"formattedCitation":"&lt;sup&gt;25&lt;/sup&gt;","plainTextFormattedCitation":"25","previouslyFormattedCitation":"&lt;sup&gt;25&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25</w:t>
      </w:r>
      <w:r w:rsidRPr="00CF4F86">
        <w:rPr>
          <w:lang w:val="en-GB" w:eastAsia="da-DK"/>
        </w:rPr>
        <w:fldChar w:fldCharType="end"/>
      </w:r>
      <w:r w:rsidRPr="00CF4F86">
        <w:rPr>
          <w:lang w:val="en-GB" w:eastAsia="da-DK"/>
        </w:rPr>
        <w:t>, increase glucose uptake and glycogen storage in skeletal muscle</w:t>
      </w:r>
      <w:r w:rsidRPr="00CF4F86">
        <w:rPr>
          <w:lang w:val="en-GB" w:eastAsia="da-DK"/>
        </w:rPr>
        <w:fldChar w:fldCharType="begin" w:fldLock="1"/>
      </w:r>
      <w:r w:rsidRPr="00CF4F86">
        <w:rPr>
          <w:lang w:val="en-GB" w:eastAsia="da-DK"/>
        </w:rPr>
        <w:instrText>ADDIN CSL_CITATION {"citationItems":[{"id":"ITEM-1","itemData":{"DOI":"10.2337/DB05-1404","ISSN":"0012-1797","PMID":"17003332","abstract":"Although interleukin-6 (IL-6) has been associated with insulin resistance, little is known regarding the effects of IL-6 on insulin sensitivity in humans in vivo. Here, we show that IL-6 infusion increases glucose disposal without affecting the complete suppression of endogenous glucose production during a hyperinsulinemic-euglycemic clamp in healthy humans. Because skeletal muscle accounts for most of the insulin-stimulated glucose disposal in vivo, we examined the mechanism(s) by which IL-6 may affect muscle metabolism using L6 myotubes. IL-6 treatment increased fatty acid oxidation, basal and insulin-stimulated glucose uptake, and translocation of GLUT4 to the plasma membrane. Furthermore, IL-6 rapidly and markedly increased AMP-activated protein kinase (AMPK). To determine whether the activation of AMPK mediated cellular metabolic events, we conducted experiments using L6 myotubes infected with dominant-negative AMPK α-subunit. The effects described above were abrogated in AMPK dominant-negative-infected cells. Our results demonstrate that acute IL-6 treatment enhances insulin-stimulated glucose disposal in humans in vivo, while the effects of IL-6 on glucose and fatty acid metabolism in vitro appear to be mediated by AMPK. © 2006 by the American Diabetes Association.","author":[{"dropping-particle":"","family":"Carey","given":"Andrew L.","non-dropping-particle":"","parse-names":false,"suffix":""},{"dropping-particle":"","family":"Steinberg","given":"Gregory R.","non-dropping-particle":"","parse-names":false,"suffix":""},{"dropping-particle":"","family":"Macaulay","given":"S. Lance","non-dropping-particle":"","parse-names":false,"suffix":""},{"dropping-particle":"","family":"Thomas","given":"Walter G.","non-dropping-particle":"","parse-names":false,"suffix":""},{"dropping-particle":"","family":"Holmes","given":"Anna G.","non-dropping-particle":"","parse-names":false,"suffix":""},{"dropping-particle":"","family":"Ramm","given":"Georg","non-dropping-particle":"","parse-names":false,"suffix":""},{"dropping-particle":"","family":"Prelovsek","given":"Oja","non-dropping-particle":"","parse-names":false,"suffix":""},{"dropping-particle":"","family":"Hohnen-Behrens","given":"Cordula","non-dropping-particle":"","parse-names":false,"suffix":""},{"dropping-particle":"","family":"Watt","given":"Matthew J.","non-dropping-particle":"","parse-names":false,"suffix":""},{"dropping-particle":"","family":"James","given":"David E.","non-dropping-particle":"","parse-names":false,"suffix":""},{"dropping-particle":"","family":"Kemp","given":"Bruce E.","non-dropping-particle":"","parse-names":false,"suffix":""},{"dropping-particle":"","family":"Pedersen","given":"Bente K.","non-dropping-particle":"","parse-names":false,"suffix":""},{"dropping-particle":"","family":"Febbraio","given":"Mark A.","non-dropping-particle":"","parse-names":false,"suffix":""}],"container-title":"Diabetes","id":"ITEM-1","issue":"10","issued":{"date-parts":[["2006","10"]]},"page":"2688-2697","publisher":"Diabetes","title":"Interleukin-6 increases insulin-stimulated glucose disposal in humans and glucose uptake and fatty acid oxidation in vitro via AMP-activated protein kinase","type":"article-journal","volume":"55"},"uris":["http://www.mendeley.com/documents/?uuid=6c404c99-da6f-3814-bc68-62b06ab1f28e"]}],"mendeley":{"formattedCitation":"&lt;sup&gt;26&lt;/sup&gt;","plainTextFormattedCitation":"26","previouslyFormattedCitation":"&lt;sup&gt;26&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26</w:t>
      </w:r>
      <w:r w:rsidRPr="00CF4F86">
        <w:rPr>
          <w:lang w:val="en-GB" w:eastAsia="da-DK"/>
        </w:rPr>
        <w:fldChar w:fldCharType="end"/>
      </w:r>
      <w:r w:rsidRPr="00CF4F86">
        <w:rPr>
          <w:lang w:val="en-GB" w:eastAsia="da-DK"/>
        </w:rPr>
        <w:t>, and it may supress production of proinflammatory cytokines such as TNF and IL-1</w:t>
      </w:r>
      <w:r w:rsidRPr="00CF4F86">
        <w:rPr>
          <w:rFonts w:cstheme="minorHAnsi"/>
          <w:lang w:val="en-GB" w:eastAsia="da-DK"/>
        </w:rPr>
        <w:t>β</w:t>
      </w:r>
      <w:r w:rsidRPr="00CF4F86">
        <w:rPr>
          <w:lang w:val="en-GB" w:eastAsia="da-DK"/>
        </w:rPr>
        <w:t xml:space="preserve"> </w:t>
      </w:r>
      <w:r w:rsidRPr="00CF4F86">
        <w:rPr>
          <w:lang w:val="en-GB" w:eastAsia="da-DK"/>
        </w:rPr>
        <w:fldChar w:fldCharType="begin" w:fldLock="1"/>
      </w:r>
      <w:r w:rsidRPr="00CF4F86">
        <w:rPr>
          <w:lang w:val="en-GB" w:eastAsia="da-DK"/>
        </w:rPr>
        <w:instrText>ADDIN CSL_CITATION {"citationItems":[{"id":"ITEM-1","itemData":{"DOI":"10.1182/BLOOD.V75.1.40.40","ISSN":"0006-4971","abstract":"Interleukin-6 (IL-6) shares several biologic properties with IL-1, including hematopoietin-1 activity and stimulation of T cells. Because many of their biologic activities overlap, we developed and used a specific radioimmunoassay (RIA) for IL-6 to compare production of this cytokine on a molar basis with that of IL-1 alpha, IL-1 beta, and tumor necrosis factor (TNF)alpha. The RIA correlated well with the hybridoma bioassay for IL-6 (r = .87, P less than .001). Freshly isolated human peripheral blood mononuclear cells (PBMC) cultured in the absence of stimuli did not produce IL-6 in most cases. Kinetics of secretion and cell-association of IL-6 were studied. In contrast to IL-1 alpha but similar to TNF, IL-6 was almost entirely secreted into the extracellular fluid. Incubation with different stimuli (lipopolysaccharide [LPS], phytohemagglutinin [PHA], Staphylococcus epidermidis, or IL-1 alpha) resulted in production of IL-6. However, on a molar basis PBMC produced approximately two to three times less IL-6 than IL-1 alpha, IL-1 beta, or TNF, regardless of the stimulus. The amount of IL-6 produced from PBMC was consistent when measured in the same subjects six time during a 12-week period. In a cohort of 38 donors, the coefficient of variation for IL-6 production was .32, compared with .92 for IL-1 beta and .96 for TNF. Comparing cytokine production by PBMC, there was a significant correlation between IL-6 and IL-1 beta (r = .72) and between IL-6 and TNF (r = .66). IL-6 did not stimulate IL-1 beta or TNF production, but suppressed IL-1 beta and TNF production induced by LPS or PHA by 30% (P less than .01). This suppression of IL-1 beta and TNF by IL-6 appears to be on the level of transcription.","author":[{"dropping-particle":"","family":"Schindler","given":"R","non-dropping-particle":"","parse-names":false,"suffix":""},{"dropping-particle":"","family":"Mancilla","given":"J","non-dropping-particle":"","parse-names":false,"suffix":""},{"dropping-particle":"","family":"Endres","given":"S","non-dropping-particle":"","parse-names":false,"suffix":""},{"dropping-particle":"","family":"Ghorbani","given":"R","non-dropping-particle":"","parse-names":false,"suffix":""},{"dropping-particle":"","family":"Clark","given":"SC","non-dropping-particle":"","parse-names":false,"suffix":""},{"dropping-particle":"","family":"Dinarello","given":"CA","non-dropping-particle":"","parse-names":false,"suffix":""}],"container-title":"Blood","id":"ITEM-1","issue":"1","issued":{"date-parts":[["1990","1","1"]]},"page":"40-47","publisher":"Content Repository Only!","title":"Correlations and Interactions in the Production of Interleukin-6 (IL-6), IL-1, and Tumor Necrosis Factor (TNF) in Human Blood Mononuclear Cells: IL-6 Suppresses IL-1 and TNF","type":"article-journal","volume":"75"},"uris":["http://www.mendeley.com/documents/?uuid=3067b0c0-0897-368b-a82c-4d748bd72bbf"]},{"id":"ITEM-2","itemData":{"DOI":"10.1096/FJ.02-0670FJE","ISSN":"1530-6860","PMID":"12626436","abstract":"During \"nondamaging\" exercise, skeletal muscle markedly releases interleukin (IL)-6, and it has been suggested that one biological role of this phenomenon is to inhibit the production of tumor necrosis factor (TNF)- alpha, which is known to cause pathogenesis such as insulin resistance and atherosclerosis. To test this hypothesis, we performed three experiments in which eight healthy males either rested (CON), rode a bicycle for 3 h (EX), or were infused with recombinant human IL-6 (rhIL-6) for 3 h while they rested. After 2.5 h, the volunteers received a bolus of Escherichia coli lipopolysaccharide endotoxin (0.06 ng/kg) i.v. to induce low-grade inflammation. In CON, plasma TNF-alpha increased significantly in response to endotoxin. In contrast, during EX, which resulted in elevated IL-6, and rhIL-6, the endotoxin-induced increase in TNF-alpha was totally attenuated. In conclusion, physical exercise and rhIL-6 infusion at physiological concentrations inhibit endotoxin-induced TNF-alpha production in humans. Hence, these data provide the first experimental evidence that physical activity mediates antiinflammatory activity and suggest that the mechanism include IL-6, which is produced by and released from exercising muscles.","author":[{"dropping-particle":"","family":"Starkie","given":"Rebecca","non-dropping-particle":"","parse-names":false,"suffix":""},{"dropping-particle":"","family":"Ostrowski","given":"Sisse Rye","non-dropping-particle":"","parse-names":false,"suffix":""},{"dropping-particle":"","family":"Jauffred","given":"Sune","non-dropping-particle":"","parse-names":false,"suffix":""},{"dropping-particle":"","family":"Febbraio","given":"Mark","non-dropping-particle":"","parse-names":false,"suffix":""},{"dropping-particle":"","family":"Pedersen","given":"Bente Klarlund","non-dropping-particle":"","parse-names":false,"suffix":""}],"container-title":"FASEB journal : official publication of the Federation of American Societies for Experimental Biology","id":"ITEM-2","issue":"8","issued":{"date-parts":[["2003","5"]]},"page":"1-10","publisher":"FASEB J","title":"Exercise and IL-6 infusion inhibit endotoxin-induced TNF-alpha production in humans","type":"article-journal","volume":"17"},"uris":["http://www.mendeley.com/documents/?uuid=77c8a86f-daec-4b3d-a3b1-08219a54137d"]}],"mendeley":{"formattedCitation":"&lt;sup&gt;27,28&lt;/sup&gt;","plainTextFormattedCitation":"27,28","previouslyFormattedCitation":"&lt;sup&gt;27,28&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27,28</w:t>
      </w:r>
      <w:r w:rsidRPr="00CF4F86">
        <w:rPr>
          <w:lang w:val="en-GB" w:eastAsia="da-DK"/>
        </w:rPr>
        <w:fldChar w:fldCharType="end"/>
      </w:r>
      <w:r w:rsidRPr="00CF4F86">
        <w:rPr>
          <w:lang w:val="en-GB" w:eastAsia="da-DK"/>
        </w:rPr>
        <w:t>. Furthermore, it has been shown that IL-6 is required for exercise induced loss of visceral adipose tissue in overweight adults</w:t>
      </w:r>
      <w:r w:rsidRPr="00CF4F86">
        <w:rPr>
          <w:lang w:val="en-GB" w:eastAsia="da-DK"/>
        </w:rPr>
        <w:fldChar w:fldCharType="begin" w:fldLock="1"/>
      </w:r>
      <w:r w:rsidR="005054D2">
        <w:rPr>
          <w:lang w:val="en-GB" w:eastAsia="da-DK"/>
        </w:rPr>
        <w:instrText>ADDIN CSL_CITATION {"citationItems":[{"id":"ITEM-1","itemData":{"DOI":"10.1016/j.cmet.2018.12.007","ISSN":"15504131","PMID":"30595477","abstract":"Visceral adipose tissue is harmful to metabolic health. Exercise training reduces visceral adipose tissue mass, but the underlying mechanisms are not known. Interleukin-6 (IL-6) stimulates lipolysis and is released from skeletal muscle during exercise. We hypothesized that exercise-induced reductions in visceral adipose tissue mass are mediated by IL-6. In this randomized placebo-controlled trial, we assigned abdominally obese adults to tocilizumab (IL-6 receptor antibody) or placebo during a 12-week intervention with either bicycle exercise or no exercise. While exercise reduced visceral adipose tissue mass, this effect of exercise was abolished in the presence of IL-6 blockade. Changes in body weight and total adipose tissue mass showed similar tendencies, whereas lean body mass did not differ between groups. Also, IL-6 blockade increased cholesterol levels, an effect not reversed by exercise. Thus, IL-6 is required for exercise to reduce visceral adipose tissue mass and emphasizes a potentially important metabolic consequence of IL-6 blockade. Wedell-Neergaard et al. show that in abdominally obese people, exercise-mediated loss of visceral adipose tissue mass requires IL-6 receptor signaling. Given that abdominal fat is metabolically harmful to health, this study raises a potentially important side effect of IL-6 receptor antibodies, such as tocilizumab, used to treat some forms of arthritis.","author":[{"dropping-particle":"","family":"Wedell-Neergaard","given":"Anne-Sophie","non-dropping-particle":"","parse-names":false,"suffix":""},{"dropping-particle":"","family":"Lang Lehrskov","given":"Louise","non-dropping-particle":"","parse-names":false,"suffix":""},{"dropping-particle":"","family":"Christensen","given":"Regitse Højgaard","non-dropping-particle":"","parse-names":false,"suffix":""},{"dropping-particle":"","family":"Legaard","given":"Grit Elster","non-dropping-particle":"","parse-names":false,"suffix":""},{"dropping-particle":"","family":"Dorph","given":"Emma","non-dropping-particle":"","parse-names":false,"suffix":""},{"dropping-particle":"","family":"Larsen","given":"Monica Korsager","non-dropping-particle":"","parse-names":false,"suffix":""},{"dropping-particle":"","family":"Launbo","given":"Natja","non-dropping-particle":"","parse-names":false,"suffix":""},{"dropping-particle":"","family":"Fagerlind","given":"Sabrina Ravn","non-dropping-particle":"","parse-names":false,"suffix":""},{"dropping-particle":"","family":"Seide","given":"Sidsel Kofoed","non-dropping-particle":"","parse-names":false,"suffix":""},{"dropping-particle":"","family":"Nymand","given":"Stine","non-dropping-particle":"","parse-names":false,"suffix":""},{"dropping-particle":"","family":"Ball","given":"Maria","non-dropping-particle":"","parse-names":false,"suffix":""},{"dropping-particle":"","family":"Vinum","given":"Nicole","non-dropping-particle":"","parse-names":false,"suffix":""},{"dropping-particle":"","family":"Dahl","given":"Camilla Noerfelt","non-dropping-particle":"","parse-names":false,"suffix":""},{"dropping-particle":"","family":"Henneberg","given":"Marie","non-dropping-particle":"","parse-names":false,"suffix":""},{"dropping-particle":"","family":"Ried-Larsen","given":"Mathias","non-dropping-particle":"","parse-names":false,"suffix":""},{"dropping-particle":"","family":"Nybing","given":"Janus Damm","non-dropping-particle":"","parse-names":false,"suffix":""},{"dropping-particle":"","family":"Christensen","given":"Robin","non-dropping-particle":"","parse-names":false,"suffix":""},{"dropping-particle":"","family":"Rosenmeier","given":"Jaya Birgitte","non-dropping-particle":"","parse-names":false,"suffix":""},{"dropping-particle":"","family":"Karstoft","given":"Kristian","non-dropping-particle":"","parse-names":false,"suffix":""},{"dropping-particle":"","family":"Pedersen","given":"Bente Klarlund","non-dropping-particle":"","parse-names":false,"suffix":""},{"dropping-particle":"","family":"Ellingsgaard","given":"Helga","non-dropping-particle":"","parse-names":false,"suffix":""},{"dropping-particle":"","family":"Krogh-Madsen","given":"Rikke","non-dropping-particle":"","parse-names":false,"suffix":""}],"container-title":"Cell Metabolism","id":"ITEM-1","issue":"4","issued":{"date-parts":[["2019","4","2"]]},"page":"844-855.e3","publisher":"Elsevier Inc.","title":"Exercise-Induced Changes in Visceral Adipose Tissue Mass Are Regulated by IL-6 Signaling: A Randomized Controlled Trial","type":"article-journal","volume":"29"},"uris":["http://www.mendeley.com/documents/?uuid=5293a23f-eed7-4cc7-aebb-7d3622a62cd5"]}],"mendeley":{"formattedCitation":"&lt;sup&gt;29&lt;/sup&gt;","plainTextFormattedCitation":"29","previouslyFormattedCitation":"&lt;sup&gt;29&lt;/sup&gt;"},"properties":{"noteIndex":0},"schema":"https://github.com/citation-style-language/schema/raw/master/csl-citation.json"}</w:instrText>
      </w:r>
      <w:r w:rsidRPr="00CF4F86">
        <w:rPr>
          <w:lang w:val="en-GB" w:eastAsia="da-DK"/>
        </w:rPr>
        <w:fldChar w:fldCharType="separate"/>
      </w:r>
      <w:r w:rsidRPr="00CF4F86">
        <w:rPr>
          <w:noProof/>
          <w:vertAlign w:val="superscript"/>
          <w:lang w:val="en-GB" w:eastAsia="da-DK"/>
        </w:rPr>
        <w:t>29</w:t>
      </w:r>
      <w:r w:rsidRPr="00CF4F86">
        <w:rPr>
          <w:lang w:val="en-GB" w:eastAsia="da-DK"/>
        </w:rPr>
        <w:fldChar w:fldCharType="end"/>
      </w:r>
      <w:r w:rsidRPr="00CF4F86">
        <w:rPr>
          <w:lang w:val="en-GB" w:eastAsia="da-DK"/>
        </w:rPr>
        <w:t xml:space="preserve">. </w:t>
      </w:r>
    </w:p>
    <w:p w14:paraId="30D20051" w14:textId="77777777" w:rsidR="0092035A" w:rsidRPr="00CF4F86" w:rsidRDefault="0092035A" w:rsidP="0092035A">
      <w:pPr>
        <w:rPr>
          <w:lang w:val="en-GB" w:eastAsia="da-DK"/>
        </w:rPr>
      </w:pPr>
      <w:r w:rsidRPr="00CF4F86">
        <w:rPr>
          <w:lang w:val="en-GB" w:eastAsia="da-DK"/>
        </w:rPr>
        <w:t>Based on these observations, this study hypothesises that in patients with SLE followed in routine care, a high IFNGS, predicts poorer improvement in aerobic capacity and fatigue following a 12- week HIIT intervention.</w:t>
      </w:r>
    </w:p>
    <w:p w14:paraId="6B7AAD48" w14:textId="77777777" w:rsidR="00FD2609" w:rsidRDefault="00FD2609">
      <w:pPr>
        <w:rPr>
          <w:rFonts w:asciiTheme="majorHAnsi" w:eastAsiaTheme="majorEastAsia" w:hAnsiTheme="majorHAnsi" w:cstheme="majorBidi"/>
          <w:color w:val="2F5496" w:themeColor="accent1" w:themeShade="BF"/>
          <w:sz w:val="26"/>
          <w:szCs w:val="26"/>
        </w:rPr>
      </w:pPr>
      <w:r>
        <w:br w:type="page"/>
      </w:r>
    </w:p>
    <w:p w14:paraId="7D67A59E" w14:textId="15EE2128" w:rsidR="000B5C56" w:rsidRPr="00FD2609" w:rsidRDefault="000B5C56" w:rsidP="004F6E8B">
      <w:pPr>
        <w:pStyle w:val="Heading2"/>
        <w:rPr>
          <w:rFonts w:ascii="Times New Roman" w:eastAsia="Times New Roman" w:hAnsi="Times New Roman" w:cs="Times New Roman"/>
          <w:b/>
          <w:bCs/>
          <w:kern w:val="36"/>
          <w:sz w:val="48"/>
          <w:szCs w:val="48"/>
        </w:rPr>
      </w:pPr>
      <w:bookmarkStart w:id="3" w:name="_Toc165628291"/>
      <w:r w:rsidRPr="009616A0">
        <w:lastRenderedPageBreak/>
        <w:t>OBJECTIVES</w:t>
      </w:r>
      <w:bookmarkEnd w:id="3"/>
    </w:p>
    <w:p w14:paraId="0C49A293" w14:textId="59C0C303" w:rsidR="000B5C56" w:rsidRDefault="000B5C56" w:rsidP="007E4198">
      <w:pPr>
        <w:pStyle w:val="Heading3"/>
      </w:pPr>
      <w:bookmarkStart w:id="4" w:name="_Toc165628292"/>
      <w:commentRangeStart w:id="5"/>
      <w:r w:rsidRPr="009616A0">
        <w:t>Primary aim:</w:t>
      </w:r>
      <w:bookmarkEnd w:id="4"/>
      <w:commentRangeEnd w:id="5"/>
      <w:r w:rsidR="008157E1">
        <w:rPr>
          <w:rStyle w:val="CommentReference"/>
          <w:rFonts w:ascii="Cambria" w:eastAsia="Cambria" w:hAnsi="Cambria" w:cs="Cambria"/>
          <w:color w:val="000000"/>
        </w:rPr>
        <w:commentReference w:id="5"/>
      </w:r>
      <w:r w:rsidRPr="009616A0">
        <w:t xml:space="preserve"> </w:t>
      </w:r>
    </w:p>
    <w:p w14:paraId="2E078E59" w14:textId="6A4B5CDF" w:rsidR="00C51CC3" w:rsidRPr="00CF4F86" w:rsidRDefault="00C51CC3" w:rsidP="00C51CC3">
      <w:pPr>
        <w:rPr>
          <w:lang w:val="en-GB" w:eastAsia="da-DK"/>
        </w:rPr>
      </w:pPr>
      <w:r w:rsidRPr="00CF4F86">
        <w:rPr>
          <w:lang w:val="en-GB" w:eastAsia="da-DK"/>
        </w:rPr>
        <w:t xml:space="preserve">The primary aim is to investigate </w:t>
      </w:r>
      <w:ins w:id="6" w:author="Julie Lyng Forman" w:date="2024-05-21T14:02:00Z" w16du:dateUtc="2024-05-21T12:02:00Z">
        <w:r w:rsidR="008157E1">
          <w:rPr>
            <w:lang w:val="en-GB" w:eastAsia="da-DK"/>
          </w:rPr>
          <w:t xml:space="preserve">whether </w:t>
        </w:r>
        <w:r w:rsidR="008157E1" w:rsidRPr="00CF4F86">
          <w:rPr>
            <w:lang w:val="en-GB" w:eastAsia="da-DK"/>
          </w:rPr>
          <w:t>12-week supervised HIIT</w:t>
        </w:r>
        <w:r w:rsidR="008157E1" w:rsidRPr="00CF4F86">
          <w:rPr>
            <w:lang w:val="en-GB" w:eastAsia="da-DK"/>
          </w:rPr>
          <w:t xml:space="preserve"> </w:t>
        </w:r>
      </w:ins>
      <w:ins w:id="7" w:author="Julie Lyng Forman" w:date="2024-05-21T14:04:00Z" w16du:dateUtc="2024-05-21T12:04:00Z">
        <w:r w:rsidR="008157E1">
          <w:rPr>
            <w:lang w:val="en-GB" w:eastAsia="da-DK"/>
          </w:rPr>
          <w:t>has an effect on</w:t>
        </w:r>
      </w:ins>
      <w:ins w:id="8" w:author="Julie Lyng Forman" w:date="2024-05-21T14:03:00Z" w16du:dateUtc="2024-05-21T12:03:00Z">
        <w:r w:rsidR="008157E1">
          <w:rPr>
            <w:lang w:val="en-GB" w:eastAsia="da-DK"/>
          </w:rPr>
          <w:t xml:space="preserve"> </w:t>
        </w:r>
        <w:r w:rsidR="008157E1" w:rsidRPr="00CF4F86">
          <w:rPr>
            <w:lang w:val="en-GB" w:eastAsia="da-DK"/>
          </w:rPr>
          <w:t xml:space="preserve">aerobic exercise capacity </w:t>
        </w:r>
        <w:r w:rsidR="008157E1">
          <w:rPr>
            <w:lang w:val="en-GB" w:eastAsia="da-DK"/>
          </w:rPr>
          <w:t xml:space="preserve">measured by </w:t>
        </w:r>
        <w:r w:rsidR="008157E1" w:rsidRPr="00CF4F86">
          <w:rPr>
            <w:lang w:val="en-GB" w:eastAsia="da-DK"/>
          </w:rPr>
          <w:t>V̇O</w:t>
        </w:r>
        <w:r w:rsidR="008157E1" w:rsidRPr="00CF4F86">
          <w:rPr>
            <w:vertAlign w:val="subscript"/>
            <w:lang w:val="en-GB" w:eastAsia="da-DK"/>
          </w:rPr>
          <w:t>2</w:t>
        </w:r>
        <w:r w:rsidR="008157E1" w:rsidRPr="00CF4F86">
          <w:rPr>
            <w:lang w:val="en-GB" w:eastAsia="da-DK"/>
          </w:rPr>
          <w:t xml:space="preserve">max </w:t>
        </w:r>
        <w:r w:rsidR="008157E1">
          <w:rPr>
            <w:lang w:val="en-GB" w:eastAsia="da-DK"/>
          </w:rPr>
          <w:t>and</w:t>
        </w:r>
        <w:r w:rsidR="008157E1" w:rsidRPr="00CF4F86">
          <w:rPr>
            <w:lang w:val="en-GB" w:eastAsia="da-DK"/>
          </w:rPr>
          <w:t xml:space="preserve"> fatigue </w:t>
        </w:r>
        <w:r w:rsidR="008157E1">
          <w:rPr>
            <w:lang w:val="en-GB" w:eastAsia="da-DK"/>
          </w:rPr>
          <w:t xml:space="preserve">measured </w:t>
        </w:r>
        <w:r w:rsidR="008157E1" w:rsidRPr="00CF4F86">
          <w:rPr>
            <w:lang w:val="en-GB" w:eastAsia="da-DK"/>
          </w:rPr>
          <w:t>by FSS in patients with SLE</w:t>
        </w:r>
        <w:r w:rsidR="008157E1">
          <w:rPr>
            <w:lang w:val="en-GB" w:eastAsia="da-DK"/>
          </w:rPr>
          <w:t xml:space="preserve"> and</w:t>
        </w:r>
      </w:ins>
      <w:ins w:id="9" w:author="Julie Lyng Forman" w:date="2024-05-21T14:02:00Z" w16du:dateUtc="2024-05-21T12:02:00Z">
        <w:r w:rsidR="008157E1">
          <w:rPr>
            <w:lang w:val="en-GB" w:eastAsia="da-DK"/>
          </w:rPr>
          <w:t xml:space="preserve"> </w:t>
        </w:r>
      </w:ins>
      <w:r w:rsidRPr="00CF4F86">
        <w:rPr>
          <w:lang w:val="en-GB" w:eastAsia="da-DK"/>
        </w:rPr>
        <w:t xml:space="preserve">if </w:t>
      </w:r>
      <w:del w:id="10" w:author="Julie Lyng Forman" w:date="2024-05-21T14:04:00Z" w16du:dateUtc="2024-05-21T12:04:00Z">
        <w:r w:rsidRPr="00CF4F86" w:rsidDel="008157E1">
          <w:rPr>
            <w:lang w:val="en-GB" w:eastAsia="da-DK"/>
          </w:rPr>
          <w:delText xml:space="preserve">increasing </w:delText>
        </w:r>
      </w:del>
      <w:r w:rsidRPr="00CF4F86">
        <w:rPr>
          <w:lang w:val="en-GB" w:eastAsia="da-DK"/>
        </w:rPr>
        <w:t xml:space="preserve">IFN-I activity determined by IFNGS negatively influences </w:t>
      </w:r>
      <w:ins w:id="11" w:author="Julie Lyng Forman" w:date="2024-05-21T14:04:00Z" w16du:dateUtc="2024-05-21T12:04:00Z">
        <w:r w:rsidR="008157E1">
          <w:rPr>
            <w:lang w:val="en-GB" w:eastAsia="da-DK"/>
          </w:rPr>
          <w:t xml:space="preserve">these </w:t>
        </w:r>
      </w:ins>
      <w:del w:id="12" w:author="Julie Lyng Forman" w:date="2024-05-21T14:04:00Z" w16du:dateUtc="2024-05-21T12:04:00Z">
        <w:r w:rsidRPr="00CF4F86" w:rsidDel="008157E1">
          <w:rPr>
            <w:lang w:val="en-GB" w:eastAsia="da-DK"/>
          </w:rPr>
          <w:delText>any</w:delText>
        </w:r>
      </w:del>
      <w:r w:rsidRPr="00CF4F86">
        <w:rPr>
          <w:lang w:val="en-GB" w:eastAsia="da-DK"/>
        </w:rPr>
        <w:t xml:space="preserve"> effect</w:t>
      </w:r>
      <w:ins w:id="13" w:author="Julie Lyng Forman" w:date="2024-05-21T14:04:00Z" w16du:dateUtc="2024-05-21T12:04:00Z">
        <w:r w:rsidR="008157E1">
          <w:rPr>
            <w:lang w:val="en-GB" w:eastAsia="da-DK"/>
          </w:rPr>
          <w:t>s</w:t>
        </w:r>
      </w:ins>
      <w:r w:rsidRPr="00CF4F86">
        <w:rPr>
          <w:lang w:val="en-GB" w:eastAsia="da-DK"/>
        </w:rPr>
        <w:t xml:space="preserve"> </w:t>
      </w:r>
      <w:del w:id="14" w:author="Julie Lyng Forman" w:date="2024-05-21T14:05:00Z" w16du:dateUtc="2024-05-21T12:05:00Z">
        <w:r w:rsidRPr="00CF4F86" w:rsidDel="008157E1">
          <w:rPr>
            <w:lang w:val="en-GB" w:eastAsia="da-DK"/>
          </w:rPr>
          <w:delText xml:space="preserve">of a </w:delText>
        </w:r>
      </w:del>
      <w:del w:id="15" w:author="Julie Lyng Forman" w:date="2024-05-21T14:02:00Z" w16du:dateUtc="2024-05-21T12:02:00Z">
        <w:r w:rsidRPr="00CF4F86" w:rsidDel="008157E1">
          <w:rPr>
            <w:lang w:val="en-GB" w:eastAsia="da-DK"/>
          </w:rPr>
          <w:delText xml:space="preserve">12-week supervised HIIT </w:delText>
        </w:r>
      </w:del>
      <w:del w:id="16" w:author="Julie Lyng Forman" w:date="2024-05-21T14:05:00Z" w16du:dateUtc="2024-05-21T12:05:00Z">
        <w:r w:rsidRPr="00CF4F86" w:rsidDel="008157E1">
          <w:rPr>
            <w:lang w:val="en-GB" w:eastAsia="da-DK"/>
          </w:rPr>
          <w:delText>vs. no intervention on</w:delText>
        </w:r>
      </w:del>
      <w:del w:id="17" w:author="Julie Lyng Forman" w:date="2024-05-21T14:02:00Z" w16du:dateUtc="2024-05-21T12:02:00Z">
        <w:r w:rsidRPr="00CF4F86" w:rsidDel="008157E1">
          <w:rPr>
            <w:lang w:val="en-GB" w:eastAsia="da-DK"/>
          </w:rPr>
          <w:delText xml:space="preserve"> aerobic exercise capacity by V̇O</w:delText>
        </w:r>
        <w:r w:rsidRPr="00CF4F86" w:rsidDel="008157E1">
          <w:rPr>
            <w:vertAlign w:val="subscript"/>
            <w:lang w:val="en-GB" w:eastAsia="da-DK"/>
          </w:rPr>
          <w:delText>2</w:delText>
        </w:r>
        <w:r w:rsidRPr="00CF4F86" w:rsidDel="008157E1">
          <w:rPr>
            <w:lang w:val="en-GB" w:eastAsia="da-DK"/>
          </w:rPr>
          <w:delText>max or fatigue by FSS in patients with SLE</w:delText>
        </w:r>
      </w:del>
      <w:del w:id="18" w:author="Julie Lyng Forman" w:date="2024-05-21T14:05:00Z" w16du:dateUtc="2024-05-21T12:05:00Z">
        <w:r w:rsidRPr="00CF4F86" w:rsidDel="008157E1">
          <w:rPr>
            <w:lang w:val="en-GB" w:eastAsia="da-DK"/>
          </w:rPr>
          <w:delText>.</w:delText>
        </w:r>
      </w:del>
    </w:p>
    <w:p w14:paraId="530626B3" w14:textId="77777777" w:rsidR="00C51CC3" w:rsidRPr="00C51CC3" w:rsidRDefault="00C51CC3" w:rsidP="00C51CC3">
      <w:pPr>
        <w:rPr>
          <w:lang w:val="en-GB"/>
        </w:rPr>
      </w:pPr>
    </w:p>
    <w:p w14:paraId="0133B1FF" w14:textId="45813C66" w:rsidR="000B5C56" w:rsidRDefault="000B5C56" w:rsidP="007E4198">
      <w:pPr>
        <w:pStyle w:val="Heading3"/>
        <w:rPr>
          <w:shd w:val="clear" w:color="auto" w:fill="FFFFFF" w:themeFill="background1"/>
        </w:rPr>
      </w:pPr>
      <w:bookmarkStart w:id="19" w:name="_Toc165628293"/>
      <w:commentRangeStart w:id="20"/>
      <w:r w:rsidRPr="009616A0">
        <w:rPr>
          <w:shd w:val="clear" w:color="auto" w:fill="FFFFFF" w:themeFill="background1"/>
        </w:rPr>
        <w:t>Secondary aims:</w:t>
      </w:r>
      <w:bookmarkEnd w:id="19"/>
      <w:commentRangeEnd w:id="20"/>
      <w:r w:rsidR="008157E1">
        <w:rPr>
          <w:rStyle w:val="CommentReference"/>
          <w:rFonts w:ascii="Cambria" w:eastAsia="Cambria" w:hAnsi="Cambria" w:cs="Cambria"/>
          <w:color w:val="000000"/>
        </w:rPr>
        <w:commentReference w:id="20"/>
      </w:r>
      <w:r w:rsidRPr="009616A0">
        <w:rPr>
          <w:shd w:val="clear" w:color="auto" w:fill="FFFFFF" w:themeFill="background1"/>
        </w:rPr>
        <w:t xml:space="preserve"> </w:t>
      </w:r>
    </w:p>
    <w:p w14:paraId="5EB0D5F6" w14:textId="77777777" w:rsidR="00C51CC3" w:rsidRPr="00CF4F86" w:rsidRDefault="00C51CC3" w:rsidP="00C51CC3">
      <w:pPr>
        <w:rPr>
          <w:lang w:val="en-GB" w:eastAsia="da-DK"/>
        </w:rPr>
      </w:pPr>
      <w:r w:rsidRPr="00CF4F86">
        <w:rPr>
          <w:lang w:val="en-GB" w:eastAsia="da-DK"/>
        </w:rPr>
        <w:t>The secondary aim is to investigate if IFNGS negatively influences any effects of 12-week HIIT on measures of SLE disease activity and health related quality of life.</w:t>
      </w:r>
    </w:p>
    <w:p w14:paraId="09F6DE0A" w14:textId="77777777" w:rsidR="00C51CC3" w:rsidRPr="00C51CC3" w:rsidRDefault="00C51CC3" w:rsidP="00C51CC3">
      <w:pPr>
        <w:rPr>
          <w:lang w:val="en-GB"/>
        </w:rPr>
      </w:pPr>
    </w:p>
    <w:p w14:paraId="37403F81" w14:textId="04F71B29" w:rsidR="000B5C56" w:rsidRPr="009616A0" w:rsidRDefault="000B5C56" w:rsidP="007E4198">
      <w:pPr>
        <w:pStyle w:val="Heading3"/>
      </w:pPr>
      <w:bookmarkStart w:id="21" w:name="_Toc165628294"/>
      <w:commentRangeStart w:id="22"/>
      <w:r w:rsidRPr="009616A0">
        <w:t>Primary objective:</w:t>
      </w:r>
      <w:bookmarkEnd w:id="21"/>
      <w:r w:rsidRPr="009616A0">
        <w:t xml:space="preserve">  </w:t>
      </w:r>
    </w:p>
    <w:p w14:paraId="36D116B9" w14:textId="7364CD6B" w:rsidR="000B5C56" w:rsidRDefault="005054D2" w:rsidP="00CC44B1">
      <w:r>
        <w:t xml:space="preserve">Investigate the </w:t>
      </w:r>
      <w:r w:rsidR="004E18B2">
        <w:t>effect of HIIT relative to the</w:t>
      </w:r>
      <w:r w:rsidR="00CC44B1">
        <w:t xml:space="preserve"> no exercise</w:t>
      </w:r>
      <w:r w:rsidR="004E18B2">
        <w:t xml:space="preserve"> control comparator on changes in aerobic capacity and </w:t>
      </w:r>
      <w:r w:rsidR="00CC44B1">
        <w:t xml:space="preserve">fatigue following a </w:t>
      </w:r>
      <w:r w:rsidR="00F9002E">
        <w:t>12-week</w:t>
      </w:r>
      <w:r w:rsidR="00CC44B1">
        <w:t xml:space="preserve"> intervention.</w:t>
      </w:r>
    </w:p>
    <w:p w14:paraId="510CD00B" w14:textId="27FC0F40" w:rsidR="00CC44B1" w:rsidRDefault="00CC44B1" w:rsidP="00CC44B1">
      <w:r>
        <w:t>Furthermore</w:t>
      </w:r>
      <w:r w:rsidR="00BB07BA">
        <w:t>,</w:t>
      </w:r>
      <w:r>
        <w:t xml:space="preserve"> to investigate the effect modulation of IFNGS on this effect.</w:t>
      </w:r>
    </w:p>
    <w:p w14:paraId="7CBC0F8E" w14:textId="77777777" w:rsidR="003635BA" w:rsidRPr="009616A0" w:rsidRDefault="003635BA" w:rsidP="00CC44B1"/>
    <w:p w14:paraId="0E619ADD" w14:textId="71473A25" w:rsidR="000B5C56" w:rsidRPr="009616A0" w:rsidRDefault="003635BA" w:rsidP="007E4198">
      <w:pPr>
        <w:pStyle w:val="Heading3"/>
      </w:pPr>
      <w:bookmarkStart w:id="23" w:name="_Toc165628295"/>
      <w:r>
        <w:t>Key</w:t>
      </w:r>
      <w:r w:rsidR="000B5C56" w:rsidRPr="009616A0">
        <w:t xml:space="preserve"> secondary objective:</w:t>
      </w:r>
      <w:bookmarkEnd w:id="23"/>
      <w:r w:rsidR="000B5C56" w:rsidRPr="009616A0">
        <w:t xml:space="preserve"> </w:t>
      </w:r>
    </w:p>
    <w:p w14:paraId="517EDA17" w14:textId="5E5464BC" w:rsidR="000B5C56" w:rsidRDefault="00BB07BA" w:rsidP="000B5C56">
      <w:pPr>
        <w:spacing w:after="0" w:line="360" w:lineRule="auto"/>
        <w:jc w:val="both"/>
        <w:rPr>
          <w:rFonts w:ascii="Times New Roman" w:hAnsi="Times New Roman" w:cs="Times New Roman"/>
        </w:rPr>
      </w:pPr>
      <w:r>
        <w:rPr>
          <w:rFonts w:ascii="Times New Roman" w:hAnsi="Times New Roman" w:cs="Times New Roman"/>
        </w:rPr>
        <w:t xml:space="preserve">Examining the effects of physical activity on SLE-disease activity and health related quality of </w:t>
      </w:r>
      <w:proofErr w:type="gramStart"/>
      <w:r>
        <w:rPr>
          <w:rFonts w:ascii="Times New Roman" w:hAnsi="Times New Roman" w:cs="Times New Roman"/>
        </w:rPr>
        <w:t>life, and</w:t>
      </w:r>
      <w:proofErr w:type="gramEnd"/>
      <w:r>
        <w:rPr>
          <w:rFonts w:ascii="Times New Roman" w:hAnsi="Times New Roman" w:cs="Times New Roman"/>
        </w:rPr>
        <w:t xml:space="preserve"> investigating any effect modulation of IFNGS on this effect.</w:t>
      </w:r>
      <w:commentRangeEnd w:id="22"/>
      <w:r w:rsidR="008157E1">
        <w:rPr>
          <w:rStyle w:val="CommentReference"/>
          <w:rFonts w:ascii="Cambria" w:eastAsia="Cambria" w:hAnsi="Cambria" w:cs="Cambria"/>
          <w:color w:val="000000"/>
        </w:rPr>
        <w:commentReference w:id="22"/>
      </w:r>
    </w:p>
    <w:p w14:paraId="66A968E5" w14:textId="77777777" w:rsidR="00BB07BA" w:rsidRPr="009616A0" w:rsidRDefault="00BB07BA" w:rsidP="000B5C56">
      <w:pPr>
        <w:spacing w:after="0" w:line="360" w:lineRule="auto"/>
        <w:jc w:val="both"/>
        <w:rPr>
          <w:rFonts w:ascii="Times New Roman" w:hAnsi="Times New Roman" w:cs="Times New Roman"/>
        </w:rPr>
      </w:pPr>
    </w:p>
    <w:p w14:paraId="0A817AFA" w14:textId="383A1C91" w:rsidR="000B5C56" w:rsidRPr="009616A0" w:rsidRDefault="000B5C56" w:rsidP="007E4198">
      <w:pPr>
        <w:pStyle w:val="Heading3"/>
      </w:pPr>
      <w:bookmarkStart w:id="24" w:name="_Toc165628296"/>
      <w:r w:rsidRPr="009616A0">
        <w:t>Other objectives:</w:t>
      </w:r>
      <w:bookmarkEnd w:id="24"/>
      <w:r w:rsidRPr="009616A0">
        <w:t xml:space="preserve"> </w:t>
      </w:r>
    </w:p>
    <w:p w14:paraId="1169CA17" w14:textId="37412EA8"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pulmonary function of SLE patients. Considering effect modulation by IFNGS</w:t>
      </w:r>
      <w:r w:rsidR="00285E9F">
        <w:rPr>
          <w:rFonts w:ascii="Times New Roman" w:hAnsi="Times New Roman" w:cs="Times New Roman"/>
        </w:rPr>
        <w:t>.</w:t>
      </w:r>
    </w:p>
    <w:p w14:paraId="59C88260" w14:textId="1221D6FC" w:rsidR="00682081" w:rsidRDefault="00682081" w:rsidP="000B5C56">
      <w:pPr>
        <w:spacing w:after="0" w:line="360" w:lineRule="auto"/>
        <w:jc w:val="both"/>
        <w:rPr>
          <w:rFonts w:ascii="Times New Roman" w:hAnsi="Times New Roman" w:cs="Times New Roman"/>
        </w:rPr>
      </w:pPr>
      <w:r>
        <w:rPr>
          <w:rFonts w:ascii="Times New Roman" w:hAnsi="Times New Roman" w:cs="Times New Roman"/>
        </w:rPr>
        <w:t>Examine</w:t>
      </w:r>
      <w:r w:rsidR="00654560">
        <w:rPr>
          <w:rFonts w:ascii="Times New Roman" w:hAnsi="Times New Roman" w:cs="Times New Roman"/>
        </w:rPr>
        <w:t xml:space="preserve"> the effects of exercise on the cardiac adaptations of SLE patients. Considering effect modulation by IFNGS</w:t>
      </w:r>
      <w:r w:rsidR="00285E9F">
        <w:rPr>
          <w:rFonts w:ascii="Times New Roman" w:hAnsi="Times New Roman" w:cs="Times New Roman"/>
        </w:rPr>
        <w:t>.</w:t>
      </w:r>
    </w:p>
    <w:p w14:paraId="6CE55A91" w14:textId="1E0AE267" w:rsidR="00654560" w:rsidRDefault="00654560" w:rsidP="000B5C56">
      <w:pPr>
        <w:spacing w:after="0" w:line="360" w:lineRule="auto"/>
        <w:jc w:val="both"/>
        <w:rPr>
          <w:rFonts w:ascii="Times New Roman" w:hAnsi="Times New Roman" w:cs="Times New Roman"/>
        </w:rPr>
      </w:pPr>
      <w:r>
        <w:rPr>
          <w:rFonts w:ascii="Times New Roman" w:hAnsi="Times New Roman" w:cs="Times New Roman"/>
        </w:rPr>
        <w:t>Examine the effects of exerc</w:t>
      </w:r>
      <w:r w:rsidR="00F56848">
        <w:rPr>
          <w:rFonts w:ascii="Times New Roman" w:hAnsi="Times New Roman" w:cs="Times New Roman"/>
        </w:rPr>
        <w:t>ise on metabolic markers of SLE patients. Considering effect modulation by IFNGS</w:t>
      </w:r>
      <w:r w:rsidR="00285E9F">
        <w:rPr>
          <w:rFonts w:ascii="Times New Roman" w:hAnsi="Times New Roman" w:cs="Times New Roman"/>
        </w:rPr>
        <w:t>.</w:t>
      </w:r>
    </w:p>
    <w:p w14:paraId="229C50FA" w14:textId="14876E5E" w:rsidR="00285E9F" w:rsidRDefault="00285E9F" w:rsidP="000B5C56">
      <w:pPr>
        <w:spacing w:after="0" w:line="360" w:lineRule="auto"/>
        <w:jc w:val="both"/>
        <w:rPr>
          <w:rFonts w:ascii="Times New Roman" w:hAnsi="Times New Roman" w:cs="Times New Roman"/>
        </w:rPr>
      </w:pPr>
      <w:r>
        <w:rPr>
          <w:rFonts w:ascii="Times New Roman" w:hAnsi="Times New Roman" w:cs="Times New Roman"/>
        </w:rPr>
        <w:t xml:space="preserve">Examine the effects of exercise on </w:t>
      </w:r>
      <w:r w:rsidR="007A793D">
        <w:rPr>
          <w:rFonts w:ascii="Times New Roman" w:hAnsi="Times New Roman" w:cs="Times New Roman"/>
        </w:rPr>
        <w:t xml:space="preserve">body composition in SLE </w:t>
      </w:r>
      <w:proofErr w:type="spellStart"/>
      <w:r w:rsidR="007A793D">
        <w:rPr>
          <w:rFonts w:ascii="Times New Roman" w:hAnsi="Times New Roman" w:cs="Times New Roman"/>
        </w:rPr>
        <w:t>paitents</w:t>
      </w:r>
      <w:proofErr w:type="spellEnd"/>
      <w:r w:rsidR="007A793D">
        <w:rPr>
          <w:rFonts w:ascii="Times New Roman" w:hAnsi="Times New Roman" w:cs="Times New Roman"/>
        </w:rPr>
        <w:t>.</w:t>
      </w:r>
      <w:r w:rsidR="007A793D" w:rsidRPr="007A793D">
        <w:rPr>
          <w:rFonts w:ascii="Times New Roman" w:hAnsi="Times New Roman" w:cs="Times New Roman"/>
        </w:rPr>
        <w:t xml:space="preserve"> </w:t>
      </w:r>
      <w:r w:rsidR="007A793D">
        <w:rPr>
          <w:rFonts w:ascii="Times New Roman" w:hAnsi="Times New Roman" w:cs="Times New Roman"/>
        </w:rPr>
        <w:t>Considering effect modulation by IFNGS.</w:t>
      </w:r>
    </w:p>
    <w:p w14:paraId="24577B66" w14:textId="78E6DB28" w:rsidR="000B5C56" w:rsidRPr="009616A0" w:rsidRDefault="008F441C" w:rsidP="000B5C56">
      <w:pPr>
        <w:spacing w:after="0" w:line="360" w:lineRule="auto"/>
        <w:jc w:val="both"/>
        <w:rPr>
          <w:rFonts w:ascii="Times New Roman" w:hAnsi="Times New Roman" w:cs="Times New Roman"/>
        </w:rPr>
      </w:pPr>
      <w:r>
        <w:rPr>
          <w:rFonts w:ascii="Times New Roman" w:hAnsi="Times New Roman" w:cs="Times New Roman"/>
        </w:rPr>
        <w:t>Examine the effect of 12 weeks of HIIT on the transcriptome related to IFN-I, IFN-II, TNF, and IL-6</w:t>
      </w:r>
      <w:r w:rsidR="00682081">
        <w:rPr>
          <w:rFonts w:ascii="Times New Roman" w:hAnsi="Times New Roman" w:cs="Times New Roman"/>
        </w:rPr>
        <w:t xml:space="preserve"> in SLE patients.</w:t>
      </w:r>
    </w:p>
    <w:p w14:paraId="4B25C2D5" w14:textId="77777777" w:rsidR="000B5C56" w:rsidRPr="009616A0" w:rsidRDefault="000B5C56" w:rsidP="000B5C56">
      <w:pPr>
        <w:pStyle w:val="Default"/>
        <w:spacing w:line="360" w:lineRule="auto"/>
        <w:ind w:left="2880" w:hanging="2880"/>
        <w:jc w:val="both"/>
        <w:rPr>
          <w:color w:val="auto"/>
          <w:sz w:val="22"/>
          <w:szCs w:val="22"/>
        </w:rPr>
      </w:pPr>
    </w:p>
    <w:p w14:paraId="247ECB7E" w14:textId="68650C7E" w:rsidR="000B5C56" w:rsidRPr="009616A0" w:rsidRDefault="000B5C56" w:rsidP="00EB0B88">
      <w:pPr>
        <w:pStyle w:val="Heading2"/>
      </w:pPr>
      <w:bookmarkStart w:id="25" w:name="_Toc165628297"/>
      <w:r w:rsidRPr="009616A0">
        <w:lastRenderedPageBreak/>
        <w:t>HYPOTHES</w:t>
      </w:r>
      <w:r w:rsidR="00EB0B88">
        <w:t>E</w:t>
      </w:r>
      <w:r w:rsidRPr="009616A0">
        <w:t>S</w:t>
      </w:r>
      <w:bookmarkEnd w:id="25"/>
    </w:p>
    <w:p w14:paraId="603094DE" w14:textId="3178878B" w:rsidR="000B5C56" w:rsidRDefault="000B5C56" w:rsidP="00333A3F">
      <w:pPr>
        <w:pStyle w:val="Heading3"/>
      </w:pPr>
      <w:bookmarkStart w:id="26" w:name="_Toc165628298"/>
      <w:r w:rsidRPr="009616A0">
        <w:t>Primary</w:t>
      </w:r>
      <w:r w:rsidR="00EB0B88">
        <w:t xml:space="preserve"> </w:t>
      </w:r>
      <w:r w:rsidR="00FA5C3A">
        <w:t>H</w:t>
      </w:r>
      <w:r w:rsidR="00EB0B88">
        <w:t>ypothes</w:t>
      </w:r>
      <w:r w:rsidR="00FA5C3A">
        <w:t>e</w:t>
      </w:r>
      <w:r w:rsidR="00EB0B88">
        <w:t>s</w:t>
      </w:r>
      <w:bookmarkEnd w:id="26"/>
    </w:p>
    <w:p w14:paraId="37CFE347" w14:textId="09163CD1" w:rsidR="00333A3F" w:rsidDel="008157E1" w:rsidRDefault="008157E1" w:rsidP="008157E1">
      <w:pPr>
        <w:rPr>
          <w:del w:id="27" w:author="Julie Lyng Forman" w:date="2024-05-21T14:10:00Z" w16du:dateUtc="2024-05-21T12:10:00Z"/>
        </w:rPr>
      </w:pPr>
      <w:ins w:id="28" w:author="Julie Lyng Forman" w:date="2024-05-21T14:08:00Z" w16du:dateUtc="2024-05-21T12:08:00Z">
        <w:r>
          <w:t xml:space="preserve">We hypothesize that </w:t>
        </w:r>
      </w:ins>
      <w:r w:rsidR="00FA5C3A">
        <w:t xml:space="preserve">12 weeks of HIIT exercise will increase aerobic capacity </w:t>
      </w:r>
      <w:ins w:id="29" w:author="Julie Lyng Forman" w:date="2024-05-21T14:09:00Z" w16du:dateUtc="2024-05-21T12:09:00Z">
        <w:r>
          <w:t>and decrease fatigues score</w:t>
        </w:r>
      </w:ins>
      <w:del w:id="30" w:author="Julie Lyng Forman" w:date="2024-05-21T14:09:00Z" w16du:dateUtc="2024-05-21T12:09:00Z">
        <w:r w:rsidR="00FA5C3A" w:rsidDel="008157E1">
          <w:delText>as</w:delText>
        </w:r>
      </w:del>
      <w:r w:rsidR="00FA5C3A">
        <w:t xml:space="preserve"> compared to no intervention</w:t>
      </w:r>
      <w:ins w:id="31" w:author="Julie Lyng Forman" w:date="2024-05-21T14:09:00Z" w16du:dateUtc="2024-05-21T12:09:00Z">
        <w:r>
          <w:t xml:space="preserve">, </w:t>
        </w:r>
      </w:ins>
      <w:ins w:id="32" w:author="Julie Lyng Forman" w:date="2024-05-21T14:10:00Z" w16du:dateUtc="2024-05-21T12:10:00Z">
        <w:r>
          <w:t>and further that the effects are</w:t>
        </w:r>
      </w:ins>
      <w:del w:id="33" w:author="Julie Lyng Forman" w:date="2024-05-21T14:10:00Z" w16du:dateUtc="2024-05-21T12:10:00Z">
        <w:r w:rsidR="00FA5C3A" w:rsidDel="008157E1">
          <w:delText xml:space="preserve"> </w:delText>
        </w:r>
      </w:del>
      <w:del w:id="34" w:author="Julie Lyng Forman" w:date="2024-05-21T14:09:00Z" w16du:dateUtc="2024-05-21T12:09:00Z">
        <w:r w:rsidR="00FA5C3A" w:rsidDel="008157E1">
          <w:delText>control.</w:delText>
        </w:r>
      </w:del>
    </w:p>
    <w:p w14:paraId="10655D81" w14:textId="6DAA4D6D" w:rsidR="006614D6" w:rsidRDefault="006614D6" w:rsidP="008157E1">
      <w:del w:id="35" w:author="Julie Lyng Forman" w:date="2024-05-21T14:10:00Z" w16du:dateUtc="2024-05-21T12:10:00Z">
        <w:r w:rsidDel="008157E1">
          <w:tab/>
          <w:delText>This effect can be</w:delText>
        </w:r>
      </w:del>
      <w:r>
        <w:t xml:space="preserve"> modulated by IFNGS</w:t>
      </w:r>
      <w:ins w:id="36" w:author="Julie Lyng Forman" w:date="2024-05-21T14:10:00Z" w16du:dateUtc="2024-05-21T12:10:00Z">
        <w:r w:rsidR="008157E1">
          <w:t>, more specifically:</w:t>
        </w:r>
      </w:ins>
      <w:del w:id="37" w:author="Julie Lyng Forman" w:date="2024-05-21T14:10:00Z" w16du:dateUtc="2024-05-21T12:10:00Z">
        <w:r w:rsidDel="008157E1">
          <w:delText>.</w:delText>
        </w:r>
      </w:del>
    </w:p>
    <w:p w14:paraId="05BC91DA" w14:textId="500BBFEF" w:rsidR="00FA5C3A" w:rsidDel="008157E1" w:rsidRDefault="00FA5C3A" w:rsidP="00333A3F">
      <w:pPr>
        <w:rPr>
          <w:del w:id="38" w:author="Julie Lyng Forman" w:date="2024-05-21T14:10:00Z" w16du:dateUtc="2024-05-21T12:10:00Z"/>
        </w:rPr>
      </w:pPr>
      <w:del w:id="39" w:author="Julie Lyng Forman" w:date="2024-05-21T14:10:00Z" w16du:dateUtc="2024-05-21T12:10:00Z">
        <w:r w:rsidDel="008157E1">
          <w:delText>12 weeks of HIIT exercise will decrease fatigue scores, as compared to no intervention control.</w:delText>
        </w:r>
      </w:del>
    </w:p>
    <w:p w14:paraId="42FD132E" w14:textId="3A7A2DDF" w:rsidR="00AD5458" w:rsidDel="008157E1" w:rsidRDefault="00AD5458" w:rsidP="00AD5458">
      <w:pPr>
        <w:rPr>
          <w:del w:id="40" w:author="Julie Lyng Forman" w:date="2024-05-21T14:10:00Z" w16du:dateUtc="2024-05-21T12:10:00Z"/>
        </w:rPr>
      </w:pPr>
      <w:del w:id="41" w:author="Julie Lyng Forman" w:date="2024-05-21T14:10:00Z" w16du:dateUtc="2024-05-21T12:10:00Z">
        <w:r w:rsidDel="008157E1">
          <w:tab/>
          <w:delText>This effect can be modulated by IFNGS.</w:delText>
        </w:r>
      </w:del>
    </w:p>
    <w:p w14:paraId="3C026582" w14:textId="7C3E9767" w:rsidR="00AD5458" w:rsidDel="008157E1" w:rsidRDefault="00AD5458" w:rsidP="00333A3F">
      <w:pPr>
        <w:rPr>
          <w:del w:id="42" w:author="Julie Lyng Forman" w:date="2024-05-21T14:10:00Z" w16du:dateUtc="2024-05-21T12:10:00Z"/>
        </w:rPr>
      </w:pPr>
    </w:p>
    <w:p w14:paraId="7F60E3EB" w14:textId="1E06A231" w:rsidR="00B966BB" w:rsidRPr="00B966BB" w:rsidDel="008157E1" w:rsidRDefault="002A4F36" w:rsidP="00B966BB">
      <w:pPr>
        <w:spacing w:after="0" w:line="360" w:lineRule="auto"/>
        <w:jc w:val="both"/>
        <w:rPr>
          <w:del w:id="43" w:author="Julie Lyng Forman" w:date="2024-05-21T14:10:00Z" w16du:dateUtc="2024-05-21T12:10:00Z"/>
          <w:rFonts w:ascii="Times New Roman" w:hAnsi="Times New Roman" w:cs="Times New Roman"/>
        </w:rPr>
      </w:pPr>
      <w:commentRangeStart w:id="44"/>
      <w:commentRangeStart w:id="45"/>
      <w:del w:id="46" w:author="Julie Lyng Forman" w:date="2024-05-21T14:10:00Z" w16du:dateUtc="2024-05-21T12:10:00Z">
        <w:r w:rsidRPr="009616A0" w:rsidDel="008157E1">
          <w:rPr>
            <w:rFonts w:ascii="Times New Roman" w:hAnsi="Times New Roman" w:cs="Times New Roman"/>
          </w:rPr>
          <w:delText xml:space="preserve">The hierarchy of the hypotheses and subsequent </w:delText>
        </w:r>
        <w:r w:rsidDel="008157E1">
          <w:rPr>
            <w:rFonts w:ascii="Times New Roman" w:hAnsi="Times New Roman" w:cs="Times New Roman"/>
          </w:rPr>
          <w:delText>claims for the primary outcome are as follows;</w:delText>
        </w:r>
        <w:commentRangeEnd w:id="44"/>
        <w:r w:rsidR="009F6CAC" w:rsidDel="008157E1">
          <w:rPr>
            <w:rFonts w:ascii="Times New Roman" w:hAnsi="Times New Roman" w:cs="Times New Roman"/>
          </w:rPr>
          <w:delText xml:space="preserve"> both primary hypotheses are regarded as equal and</w:delText>
        </w:r>
        <w:r w:rsidR="0097688B" w:rsidDel="008157E1">
          <w:rPr>
            <w:rFonts w:ascii="Times New Roman" w:hAnsi="Times New Roman" w:cs="Times New Roman"/>
          </w:rPr>
          <w:delText xml:space="preserve"> significance</w:delText>
        </w:r>
        <w:r w:rsidR="009F6CAC" w:rsidDel="008157E1">
          <w:rPr>
            <w:rFonts w:ascii="Times New Roman" w:hAnsi="Times New Roman" w:cs="Times New Roman"/>
          </w:rPr>
          <w:delText xml:space="preserve"> will be corrected</w:delText>
        </w:r>
        <w:r w:rsidR="006E2B23" w:rsidDel="008157E1">
          <w:rPr>
            <w:rFonts w:ascii="Times New Roman" w:hAnsi="Times New Roman" w:cs="Times New Roman"/>
          </w:rPr>
          <w:delText xml:space="preserve"> as suggested by Bonferroni</w:delText>
        </w:r>
        <w:r w:rsidR="00E65DF0" w:rsidDel="008157E1">
          <w:rPr>
            <w:rFonts w:ascii="Times New Roman" w:hAnsi="Times New Roman" w:cs="Times New Roman"/>
          </w:rPr>
          <w:fldChar w:fldCharType="begin" w:fldLock="1"/>
        </w:r>
        <w:r w:rsidR="0019617B" w:rsidDel="008157E1">
          <w:rPr>
            <w:rFonts w:ascii="Times New Roman" w:hAnsi="Times New Roman" w:cs="Times New Roman"/>
          </w:rPr>
          <w:delInstrText>ADDIN CSL_CITATION {"citationItems":[{"id":"ITEM-1","itemData":{"abstract":"Bonferroni Correction","author":[{"dropping-particle":"","family":"Bonferroni","given":"Carlo E.","non-dropping-particle":"","parse-names":false,"suffix":""}],"collection-title":"Pubblicazioni del R. Istituto superiore di scienze economiche e commerciali di Firenze","id":"ITEM-1","issued":{"date-parts":[["1936"]]},"publisher":"Seeber","title":"Teoria statistica delle classi e calcolo delle probabilità","type":"book"},"uris":["http://www.mendeley.com/documents/?uuid=0b8b9da8-b110-48e9-8a6a-7471293a5c69"]}],"mendeley":{"formattedCitation":"&lt;sup&gt;30&lt;/sup&gt;","plainTextFormattedCitation":"30","previouslyFormattedCitation":"&lt;sup&gt;30&lt;/sup&gt;"},"properties":{"noteIndex":0},"schema":"https://github.com/citation-style-language/schema/raw/master/csl-citation.json"}</w:delInstrText>
        </w:r>
        <w:r w:rsidR="00E65DF0" w:rsidDel="008157E1">
          <w:rPr>
            <w:rFonts w:ascii="Times New Roman" w:hAnsi="Times New Roman" w:cs="Times New Roman"/>
          </w:rPr>
          <w:fldChar w:fldCharType="separate"/>
        </w:r>
        <w:r w:rsidR="00E65DF0" w:rsidRPr="00E65DF0" w:rsidDel="008157E1">
          <w:rPr>
            <w:rFonts w:ascii="Times New Roman" w:hAnsi="Times New Roman" w:cs="Times New Roman"/>
            <w:noProof/>
            <w:vertAlign w:val="superscript"/>
          </w:rPr>
          <w:delText>30</w:delText>
        </w:r>
        <w:r w:rsidR="00E65DF0" w:rsidDel="008157E1">
          <w:rPr>
            <w:rFonts w:ascii="Times New Roman" w:hAnsi="Times New Roman" w:cs="Times New Roman"/>
          </w:rPr>
          <w:fldChar w:fldCharType="end"/>
        </w:r>
        <w:r w:rsidR="009F6CAC" w:rsidDel="008157E1">
          <w:rPr>
            <w:rFonts w:ascii="Times New Roman" w:hAnsi="Times New Roman" w:cs="Times New Roman"/>
          </w:rPr>
          <w:delText>.</w:delText>
        </w:r>
        <w:r w:rsidR="006614D6" w:rsidDel="008157E1">
          <w:rPr>
            <w:rStyle w:val="CommentReference"/>
            <w:rFonts w:ascii="Cambria" w:eastAsia="Cambria" w:hAnsi="Cambria" w:cs="Cambria"/>
            <w:color w:val="000000"/>
          </w:rPr>
          <w:commentReference w:id="44"/>
        </w:r>
        <w:commentRangeEnd w:id="45"/>
        <w:r w:rsidR="009F6CAC" w:rsidDel="008157E1">
          <w:rPr>
            <w:rStyle w:val="CommentReference"/>
            <w:rFonts w:ascii="Cambria" w:eastAsia="Cambria" w:hAnsi="Cambria" w:cs="Cambria"/>
            <w:color w:val="000000"/>
          </w:rPr>
          <w:commentReference w:id="45"/>
        </w:r>
      </w:del>
    </w:p>
    <w:p w14:paraId="0D476F3C" w14:textId="67D5FFBD" w:rsidR="00A00DCC" w:rsidDel="00200D6D" w:rsidRDefault="00200D6D" w:rsidP="00340BA1">
      <w:pPr>
        <w:pStyle w:val="ListParagraph"/>
        <w:numPr>
          <w:ilvl w:val="0"/>
          <w:numId w:val="18"/>
        </w:numPr>
        <w:spacing w:after="0" w:line="360" w:lineRule="auto"/>
        <w:jc w:val="both"/>
        <w:rPr>
          <w:del w:id="47" w:author="Julie Lyng Forman" w:date="2024-05-21T14:11:00Z" w16du:dateUtc="2024-05-21T12:11:00Z"/>
          <w:rFonts w:ascii="Times New Roman" w:hAnsi="Times New Roman" w:cs="Times New Roman"/>
        </w:rPr>
      </w:pPr>
      <w:ins w:id="48" w:author="Julie Lyng Forman" w:date="2024-05-21T14:11:00Z" w16du:dateUtc="2024-05-21T12:11:00Z">
        <w:r>
          <w:rPr>
            <w:rFonts w:ascii="Times New Roman" w:hAnsi="Times New Roman" w:cs="Times New Roman"/>
          </w:rPr>
          <w:t>1</w:t>
        </w:r>
        <w:r w:rsidR="008157E1">
          <w:rPr>
            <w:rFonts w:ascii="Times New Roman" w:hAnsi="Times New Roman" w:cs="Times New Roman"/>
          </w:rPr>
          <w:t xml:space="preserve">a. </w:t>
        </w:r>
      </w:ins>
      <w:r w:rsidR="00A00DCC">
        <w:rPr>
          <w:rFonts w:ascii="Times New Roman" w:hAnsi="Times New Roman" w:cs="Times New Roman"/>
        </w:rPr>
        <w:t>HIIT is superior to no intervention control at improving aerobic capacity</w:t>
      </w:r>
      <w:r w:rsidR="001A36DC">
        <w:rPr>
          <w:rFonts w:ascii="Times New Roman" w:hAnsi="Times New Roman" w:cs="Times New Roman"/>
        </w:rPr>
        <w:t>.</w:t>
      </w:r>
      <w:del w:id="49" w:author="Julie Lyng Forman" w:date="2024-05-21T14:11:00Z" w16du:dateUtc="2024-05-21T12:11:00Z">
        <w:r w:rsidR="00AF4876" w:rsidDel="00200D6D">
          <w:rPr>
            <w:rFonts w:ascii="Times New Roman" w:hAnsi="Times New Roman" w:cs="Times New Roman"/>
          </w:rPr>
          <w:delText xml:space="preserve"> Superiority is claimed if the difference is statistically significant and favors the HIIT intervention.</w:delText>
        </w:r>
      </w:del>
    </w:p>
    <w:p w14:paraId="20C288EA" w14:textId="7E168152" w:rsidR="00A00DCC" w:rsidRPr="00200D6D" w:rsidRDefault="00200D6D" w:rsidP="00200D6D">
      <w:pPr>
        <w:pStyle w:val="ListParagraph"/>
        <w:numPr>
          <w:ilvl w:val="0"/>
          <w:numId w:val="18"/>
        </w:numPr>
        <w:spacing w:after="0" w:line="360" w:lineRule="auto"/>
        <w:jc w:val="both"/>
        <w:rPr>
          <w:rFonts w:ascii="Times New Roman" w:hAnsi="Times New Roman" w:cs="Times New Roman"/>
          <w:rPrChange w:id="50" w:author="Julie Lyng Forman" w:date="2024-05-21T14:11:00Z" w16du:dateUtc="2024-05-21T12:11:00Z">
            <w:rPr/>
          </w:rPrChange>
        </w:rPr>
        <w:pPrChange w:id="51" w:author="Julie Lyng Forman" w:date="2024-05-21T14:11:00Z" w16du:dateUtc="2024-05-21T12:11:00Z">
          <w:pPr>
            <w:pStyle w:val="ListParagraph"/>
            <w:numPr>
              <w:ilvl w:val="1"/>
              <w:numId w:val="18"/>
            </w:numPr>
            <w:spacing w:after="0" w:line="360" w:lineRule="auto"/>
            <w:ind w:left="1440" w:hanging="360"/>
            <w:jc w:val="both"/>
          </w:pPr>
        </w:pPrChange>
      </w:pPr>
      <w:ins w:id="52" w:author="Julie Lyng Forman" w:date="2024-05-21T14:11:00Z" w16du:dateUtc="2024-05-21T12:11:00Z">
        <w:r>
          <w:rPr>
            <w:rFonts w:ascii="Times New Roman" w:hAnsi="Times New Roman" w:cs="Times New Roman"/>
          </w:rPr>
          <w:t xml:space="preserve">1b. </w:t>
        </w:r>
      </w:ins>
      <w:r w:rsidR="00A00DCC" w:rsidRPr="00200D6D">
        <w:rPr>
          <w:rFonts w:ascii="Times New Roman" w:hAnsi="Times New Roman" w:cs="Times New Roman"/>
          <w:rPrChange w:id="53" w:author="Julie Lyng Forman" w:date="2024-05-21T14:11:00Z" w16du:dateUtc="2024-05-21T12:11:00Z">
            <w:rPr/>
          </w:rPrChange>
        </w:rPr>
        <w:t>The effect of HIIT on aerobic capacity is modulated by IFNGS, such that a higher IFNGS results in lower benefits of HIIT.</w:t>
      </w:r>
    </w:p>
    <w:p w14:paraId="3020B074" w14:textId="07D1A021" w:rsidR="00A00DCC" w:rsidRDefault="00200D6D" w:rsidP="00340BA1">
      <w:pPr>
        <w:pStyle w:val="ListParagraph"/>
        <w:numPr>
          <w:ilvl w:val="0"/>
          <w:numId w:val="18"/>
        </w:numPr>
        <w:spacing w:after="0" w:line="360" w:lineRule="auto"/>
        <w:jc w:val="both"/>
        <w:rPr>
          <w:rFonts w:ascii="Times New Roman" w:hAnsi="Times New Roman" w:cs="Times New Roman"/>
        </w:rPr>
      </w:pPr>
      <w:ins w:id="54" w:author="Julie Lyng Forman" w:date="2024-05-21T14:11:00Z" w16du:dateUtc="2024-05-21T12:11:00Z">
        <w:r>
          <w:rPr>
            <w:rFonts w:ascii="Times New Roman" w:hAnsi="Times New Roman" w:cs="Times New Roman"/>
          </w:rPr>
          <w:t xml:space="preserve">2a. </w:t>
        </w:r>
      </w:ins>
      <w:r w:rsidR="00A00DCC">
        <w:rPr>
          <w:rFonts w:ascii="Times New Roman" w:hAnsi="Times New Roman" w:cs="Times New Roman"/>
        </w:rPr>
        <w:t>HIIT is superior to no intervention control at alleviating fatigue</w:t>
      </w:r>
      <w:r w:rsidR="001A36DC">
        <w:rPr>
          <w:rFonts w:ascii="Times New Roman" w:hAnsi="Times New Roman" w:cs="Times New Roman"/>
        </w:rPr>
        <w:t>.</w:t>
      </w:r>
      <w:r w:rsidR="00AF4876">
        <w:rPr>
          <w:rFonts w:ascii="Times New Roman" w:hAnsi="Times New Roman" w:cs="Times New Roman"/>
        </w:rPr>
        <w:t xml:space="preserve"> </w:t>
      </w:r>
      <w:moveFromRangeStart w:id="55" w:author="Julie Lyng Forman" w:date="2024-05-21T14:12:00Z" w:name="move167193152"/>
      <w:moveFrom w:id="56" w:author="Julie Lyng Forman" w:date="2024-05-21T14:12:00Z" w16du:dateUtc="2024-05-21T12:12:00Z">
        <w:r w:rsidR="00AF4876" w:rsidDel="00200D6D">
          <w:rPr>
            <w:rFonts w:ascii="Times New Roman" w:hAnsi="Times New Roman" w:cs="Times New Roman"/>
          </w:rPr>
          <w:t>Superiority is claimed if the difference is statistically significant and favors the HIIT intervention.</w:t>
        </w:r>
      </w:moveFrom>
      <w:moveFromRangeEnd w:id="55"/>
    </w:p>
    <w:p w14:paraId="47E2E328" w14:textId="7CDAB3BE" w:rsidR="008157E1" w:rsidRPr="008157E1" w:rsidRDefault="00A00DCC" w:rsidP="008157E1">
      <w:pPr>
        <w:pStyle w:val="ListParagraph"/>
        <w:numPr>
          <w:ilvl w:val="1"/>
          <w:numId w:val="18"/>
        </w:numPr>
        <w:spacing w:after="0" w:line="360" w:lineRule="auto"/>
        <w:jc w:val="both"/>
        <w:rPr>
          <w:rFonts w:ascii="Times New Roman" w:hAnsi="Times New Roman" w:cs="Times New Roman"/>
          <w:rPrChange w:id="57" w:author="Julie Lyng Forman" w:date="2024-05-21T14:07:00Z" w16du:dateUtc="2024-05-21T12:07:00Z">
            <w:rPr/>
          </w:rPrChange>
        </w:rPr>
      </w:pPr>
      <w:r>
        <w:rPr>
          <w:rFonts w:ascii="Times New Roman" w:hAnsi="Times New Roman" w:cs="Times New Roman"/>
        </w:rPr>
        <w:t xml:space="preserve">The effect of HIIT on </w:t>
      </w:r>
      <w:r w:rsidR="001A36DC">
        <w:rPr>
          <w:rFonts w:ascii="Times New Roman" w:hAnsi="Times New Roman" w:cs="Times New Roman"/>
        </w:rPr>
        <w:t>fatigue</w:t>
      </w:r>
      <w:r>
        <w:rPr>
          <w:rFonts w:ascii="Times New Roman" w:hAnsi="Times New Roman" w:cs="Times New Roman"/>
        </w:rPr>
        <w:t xml:space="preserve"> is modulated by IFNGS</w:t>
      </w:r>
      <w:r w:rsidR="001A36DC">
        <w:rPr>
          <w:rFonts w:ascii="Times New Roman" w:hAnsi="Times New Roman" w:cs="Times New Roman"/>
        </w:rPr>
        <w:t>, such that a higher IFNGS results in less decrease of initial fatigue from HIIT.</w:t>
      </w:r>
    </w:p>
    <w:p w14:paraId="69B7C4F8" w14:textId="2B153919" w:rsidR="00E65DF0" w:rsidRPr="00CC3425" w:rsidRDefault="00200D6D" w:rsidP="00CC3425">
      <w:pPr>
        <w:spacing w:after="0" w:line="360" w:lineRule="auto"/>
        <w:jc w:val="both"/>
        <w:rPr>
          <w:rFonts w:ascii="Times New Roman" w:hAnsi="Times New Roman" w:cs="Times New Roman"/>
        </w:rPr>
      </w:pPr>
      <w:moveToRangeStart w:id="58" w:author="Julie Lyng Forman" w:date="2024-05-21T14:12:00Z" w:name="move167193152"/>
      <w:commentRangeStart w:id="59"/>
      <w:moveTo w:id="60" w:author="Julie Lyng Forman" w:date="2024-05-21T14:12:00Z" w16du:dateUtc="2024-05-21T12:12:00Z">
        <w:r>
          <w:rPr>
            <w:rFonts w:ascii="Times New Roman" w:hAnsi="Times New Roman" w:cs="Times New Roman"/>
          </w:rPr>
          <w:t>Superiority is claimed if the difference is statistically significant and favors the HIIT intervention.</w:t>
        </w:r>
      </w:moveTo>
      <w:moveToRangeEnd w:id="58"/>
      <w:ins w:id="61" w:author="Julie Lyng Forman" w:date="2024-05-21T14:12:00Z" w16du:dateUtc="2024-05-21T12:12:00Z">
        <w:r>
          <w:rPr>
            <w:rFonts w:ascii="Times New Roman" w:hAnsi="Times New Roman" w:cs="Times New Roman"/>
          </w:rPr>
          <w:t xml:space="preserve"> </w:t>
        </w:r>
      </w:ins>
      <w:proofErr w:type="gramStart"/>
      <w:ins w:id="62" w:author="Julie Lyng Forman" w:date="2024-05-21T14:13:00Z" w16du:dateUtc="2024-05-21T12:13:00Z">
        <w:r>
          <w:rPr>
            <w:rFonts w:ascii="Times New Roman" w:hAnsi="Times New Roman" w:cs="Times New Roman"/>
          </w:rPr>
          <w:t>In order to</w:t>
        </w:r>
        <w:proofErr w:type="gramEnd"/>
        <w:r>
          <w:rPr>
            <w:rFonts w:ascii="Times New Roman" w:hAnsi="Times New Roman" w:cs="Times New Roman"/>
          </w:rPr>
          <w:t xml:space="preserve"> control the family-wise error rate, h</w:t>
        </w:r>
      </w:ins>
      <w:ins w:id="63" w:author="Julie Lyng Forman" w:date="2024-05-21T14:12:00Z" w16du:dateUtc="2024-05-21T12:12:00Z">
        <w:r>
          <w:rPr>
            <w:rFonts w:ascii="Times New Roman" w:hAnsi="Times New Roman" w:cs="Times New Roman"/>
          </w:rPr>
          <w:t xml:space="preserve">ypotheses 1 and 2 will be tested in parallel with </w:t>
        </w:r>
        <w:proofErr w:type="spellStart"/>
        <w:r>
          <w:rPr>
            <w:rFonts w:ascii="Times New Roman" w:hAnsi="Times New Roman" w:cs="Times New Roman"/>
          </w:rPr>
          <w:t>Bonforroni</w:t>
        </w:r>
        <w:proofErr w:type="spellEnd"/>
        <w:r>
          <w:rPr>
            <w:rFonts w:ascii="Times New Roman" w:hAnsi="Times New Roman" w:cs="Times New Roman"/>
          </w:rPr>
          <w:t xml:space="preserve">-adjustment </w:t>
        </w:r>
      </w:ins>
      <w:ins w:id="64" w:author="Julie Lyng Forman" w:date="2024-05-21T14:13:00Z" w16du:dateUtc="2024-05-21T12:13:00Z">
        <w:r>
          <w:rPr>
            <w:rFonts w:ascii="Times New Roman" w:hAnsi="Times New Roman" w:cs="Times New Roman"/>
          </w:rPr>
          <w:t xml:space="preserve">and hypotheses a and b will be tested hierarchically, so that hypothesis b is only tested if </w:t>
        </w:r>
      </w:ins>
      <w:ins w:id="65" w:author="Julie Lyng Forman" w:date="2024-05-21T14:14:00Z" w16du:dateUtc="2024-05-21T12:14:00Z">
        <w:r>
          <w:rPr>
            <w:rFonts w:ascii="Times New Roman" w:hAnsi="Times New Roman" w:cs="Times New Roman"/>
          </w:rPr>
          <w:t>a is significant</w:t>
        </w:r>
      </w:ins>
      <w:commentRangeEnd w:id="59"/>
      <w:ins w:id="66" w:author="Julie Lyng Forman" w:date="2024-05-21T14:21:00Z" w16du:dateUtc="2024-05-21T12:21:00Z">
        <w:r>
          <w:rPr>
            <w:rStyle w:val="CommentReference"/>
            <w:rFonts w:ascii="Cambria" w:eastAsia="Cambria" w:hAnsi="Cambria" w:cs="Cambria"/>
            <w:color w:val="000000"/>
          </w:rPr>
          <w:commentReference w:id="59"/>
        </w:r>
      </w:ins>
      <w:ins w:id="67" w:author="Julie Lyng Forman" w:date="2024-05-21T14:14:00Z" w16du:dateUtc="2024-05-21T12:14:00Z">
        <w:r>
          <w:rPr>
            <w:rFonts w:ascii="Times New Roman" w:hAnsi="Times New Roman" w:cs="Times New Roman"/>
          </w:rPr>
          <w:t>.</w:t>
        </w:r>
      </w:ins>
    </w:p>
    <w:p w14:paraId="17D54A7E" w14:textId="5BB9AA3F" w:rsidR="00333A3F" w:rsidRPr="00333A3F" w:rsidRDefault="00333A3F" w:rsidP="00333A3F">
      <w:pPr>
        <w:pStyle w:val="Heading3"/>
      </w:pPr>
      <w:bookmarkStart w:id="68" w:name="_Toc165628299"/>
      <w:r>
        <w:t>Secondary Hypotheses</w:t>
      </w:r>
      <w:bookmarkEnd w:id="68"/>
    </w:p>
    <w:p w14:paraId="42CBE2CA" w14:textId="3B44F21A" w:rsidR="000B5C56" w:rsidRPr="009616A0" w:rsidRDefault="000B5C56" w:rsidP="000B5C56">
      <w:pPr>
        <w:spacing w:after="0" w:line="360" w:lineRule="auto"/>
        <w:jc w:val="both"/>
        <w:rPr>
          <w:rFonts w:ascii="Times New Roman" w:hAnsi="Times New Roman" w:cs="Times New Roman"/>
        </w:rPr>
      </w:pPr>
      <w:commentRangeStart w:id="69"/>
      <w:r w:rsidRPr="009616A0">
        <w:rPr>
          <w:rFonts w:ascii="Times New Roman" w:hAnsi="Times New Roman" w:cs="Times New Roman"/>
        </w:rPr>
        <w:t>The hierarchy of the</w:t>
      </w:r>
      <w:r w:rsidR="00F9002E">
        <w:rPr>
          <w:rFonts w:ascii="Times New Roman" w:hAnsi="Times New Roman" w:cs="Times New Roman"/>
        </w:rPr>
        <w:t xml:space="preserve"> </w:t>
      </w:r>
      <w:r w:rsidR="00CF76A1">
        <w:rPr>
          <w:rFonts w:ascii="Times New Roman" w:hAnsi="Times New Roman" w:cs="Times New Roman"/>
        </w:rPr>
        <w:t xml:space="preserve">secondary </w:t>
      </w:r>
      <w:r w:rsidRPr="009616A0">
        <w:rPr>
          <w:rFonts w:ascii="Times New Roman" w:hAnsi="Times New Roman" w:cs="Times New Roman"/>
        </w:rPr>
        <w:t xml:space="preserve">hypotheses and subsequent </w:t>
      </w:r>
      <w:r w:rsidR="00333A3F">
        <w:rPr>
          <w:rFonts w:ascii="Times New Roman" w:hAnsi="Times New Roman" w:cs="Times New Roman"/>
        </w:rPr>
        <w:t xml:space="preserve">claims </w:t>
      </w:r>
      <w:r w:rsidRPr="009616A0">
        <w:rPr>
          <w:rFonts w:ascii="Times New Roman" w:hAnsi="Times New Roman" w:cs="Times New Roman"/>
        </w:rPr>
        <w:t xml:space="preserve">are as </w:t>
      </w:r>
      <w:proofErr w:type="gramStart"/>
      <w:r w:rsidRPr="009616A0">
        <w:rPr>
          <w:rFonts w:ascii="Times New Roman" w:hAnsi="Times New Roman" w:cs="Times New Roman"/>
        </w:rPr>
        <w:t>follows;</w:t>
      </w:r>
      <w:proofErr w:type="gramEnd"/>
    </w:p>
    <w:p w14:paraId="4BE38B52" w14:textId="166B739E" w:rsidR="00FB02DF" w:rsidRDefault="00FB02DF" w:rsidP="00FB02DF">
      <w:pPr>
        <w:pStyle w:val="ListParagraph"/>
        <w:numPr>
          <w:ilvl w:val="0"/>
          <w:numId w:val="19"/>
        </w:numPr>
        <w:spacing w:after="0" w:line="360" w:lineRule="auto"/>
        <w:jc w:val="both"/>
        <w:rPr>
          <w:rFonts w:ascii="Times New Roman" w:hAnsi="Times New Roman" w:cs="Times New Roman"/>
        </w:rPr>
      </w:pPr>
      <w:r>
        <w:rPr>
          <w:rFonts w:ascii="Times New Roman" w:hAnsi="Times New Roman" w:cs="Times New Roman"/>
        </w:rPr>
        <w:t xml:space="preserve">HIIT is </w:t>
      </w:r>
      <w:commentRangeStart w:id="70"/>
      <w:r w:rsidR="002F3E4E">
        <w:rPr>
          <w:rFonts w:ascii="Times New Roman" w:hAnsi="Times New Roman" w:cs="Times New Roman"/>
        </w:rPr>
        <w:t xml:space="preserve">not inferior </w:t>
      </w:r>
      <w:commentRangeEnd w:id="70"/>
      <w:r w:rsidR="00277C16">
        <w:rPr>
          <w:rStyle w:val="CommentReference"/>
          <w:rFonts w:ascii="Cambria" w:eastAsia="Cambria" w:hAnsi="Cambria" w:cs="Cambria"/>
          <w:color w:val="000000"/>
        </w:rPr>
        <w:commentReference w:id="70"/>
      </w:r>
      <w:r>
        <w:rPr>
          <w:rFonts w:ascii="Times New Roman" w:hAnsi="Times New Roman" w:cs="Times New Roman"/>
        </w:rPr>
        <w:t xml:space="preserve">to no intervention control at </w:t>
      </w:r>
      <w:r w:rsidR="00AF1FF3">
        <w:rPr>
          <w:rFonts w:ascii="Times New Roman" w:hAnsi="Times New Roman" w:cs="Times New Roman"/>
        </w:rPr>
        <w:t>maintaining current</w:t>
      </w:r>
      <w:r>
        <w:rPr>
          <w:rFonts w:ascii="Times New Roman" w:hAnsi="Times New Roman" w:cs="Times New Roman"/>
        </w:rPr>
        <w:t xml:space="preserve"> SLE symptoms</w:t>
      </w:r>
      <w:r w:rsidR="00CC3425">
        <w:rPr>
          <w:rFonts w:ascii="Times New Roman" w:hAnsi="Times New Roman" w:cs="Times New Roman"/>
        </w:rPr>
        <w:t xml:space="preserve"> as evaluated</w:t>
      </w:r>
      <w:r w:rsidR="00044800">
        <w:rPr>
          <w:rFonts w:ascii="Times New Roman" w:hAnsi="Times New Roman" w:cs="Times New Roman"/>
        </w:rPr>
        <w:t xml:space="preserve"> using SELENA-SLEDAI</w:t>
      </w:r>
      <w:r w:rsidR="0019617B">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Genomics","id":"ITEM-1","issue":"1","issued":{"date-parts":[["2019","1"]]},"page":"4","publisher":"BioMed Central Ltd.","title":"Association between changes in gene signatures expression and disease activity among patients with systemic lupus erythematosus","type":"article-journal","volume":"12"},"uris":["http://www.mendeley.com/documents/?uuid=faacb7a5-0271-4a08-b01d-620a5fdc66dc"]}],"mendeley":{"formattedCitation":"&lt;sup&gt;31&lt;/sup&gt;","plainTextFormattedCitation":"31"},"properties":{"noteIndex":0},"schema":"https://github.com/citation-style-language/schema/raw/master/csl-citation.json"}</w:instrText>
      </w:r>
      <w:r w:rsidR="0019617B">
        <w:rPr>
          <w:rFonts w:ascii="Times New Roman" w:hAnsi="Times New Roman" w:cs="Times New Roman"/>
        </w:rPr>
        <w:fldChar w:fldCharType="separate"/>
      </w:r>
      <w:r w:rsidR="0019617B" w:rsidRPr="0019617B">
        <w:rPr>
          <w:rFonts w:ascii="Times New Roman" w:hAnsi="Times New Roman" w:cs="Times New Roman"/>
          <w:noProof/>
          <w:vertAlign w:val="superscript"/>
        </w:rPr>
        <w:t>31</w:t>
      </w:r>
      <w:r w:rsidR="0019617B">
        <w:rPr>
          <w:rFonts w:ascii="Times New Roman" w:hAnsi="Times New Roman" w:cs="Times New Roman"/>
        </w:rPr>
        <w:fldChar w:fldCharType="end"/>
      </w:r>
      <w:r w:rsidR="00CC3425">
        <w:rPr>
          <w:rFonts w:ascii="Times New Roman" w:hAnsi="Times New Roman" w:cs="Times New Roman"/>
        </w:rPr>
        <w:t xml:space="preserve"> by a physician</w:t>
      </w:r>
      <w:r w:rsidR="009A6F27">
        <w:rPr>
          <w:rFonts w:ascii="Times New Roman" w:hAnsi="Times New Roman" w:cs="Times New Roman"/>
        </w:rPr>
        <w:t>.</w:t>
      </w:r>
    </w:p>
    <w:p w14:paraId="7FA0838C" w14:textId="7BC4F4C3" w:rsidR="00FB02DF" w:rsidRPr="000433F4" w:rsidRDefault="00FB02DF" w:rsidP="000433F4">
      <w:pPr>
        <w:pStyle w:val="ListParagraph"/>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7225D">
        <w:rPr>
          <w:rFonts w:ascii="Times New Roman" w:hAnsi="Times New Roman" w:cs="Times New Roman"/>
        </w:rPr>
        <w:t>.</w:t>
      </w:r>
    </w:p>
    <w:p w14:paraId="17A009D1" w14:textId="6D7057DF" w:rsidR="001A7CAE" w:rsidRDefault="001A7CAE" w:rsidP="001A7CAE">
      <w:pPr>
        <w:pStyle w:val="ListParagraph"/>
        <w:numPr>
          <w:ilvl w:val="0"/>
          <w:numId w:val="1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health related quality of life</w:t>
      </w:r>
      <w:r w:rsidR="00277C16">
        <w:rPr>
          <w:rFonts w:ascii="Times New Roman" w:hAnsi="Times New Roman" w:cs="Times New Roman"/>
        </w:rPr>
        <w:t xml:space="preserve"> as estimated by the SF-36 domains</w:t>
      </w:r>
      <w:r w:rsidR="00626D45">
        <w:rPr>
          <w:rFonts w:ascii="Times New Roman" w:hAnsi="Times New Roman" w:cs="Times New Roman"/>
        </w:rPr>
        <w:t>.</w:t>
      </w:r>
    </w:p>
    <w:p w14:paraId="26D73597" w14:textId="0D59FFD0" w:rsidR="001A7CAE" w:rsidRPr="001A7CAE" w:rsidRDefault="001A7CAE" w:rsidP="001A7CAE">
      <w:pPr>
        <w:pStyle w:val="ListParagraph"/>
        <w:numPr>
          <w:ilvl w:val="1"/>
          <w:numId w:val="19"/>
        </w:numPr>
        <w:spacing w:after="0" w:line="360" w:lineRule="auto"/>
        <w:jc w:val="both"/>
        <w:rPr>
          <w:rFonts w:ascii="Times New Roman" w:hAnsi="Times New Roman" w:cs="Times New Roman"/>
        </w:rPr>
      </w:pPr>
      <w:r>
        <w:rPr>
          <w:rFonts w:ascii="Times New Roman" w:hAnsi="Times New Roman" w:cs="Times New Roman"/>
        </w:rPr>
        <w:t>This effect is modulated by IFNGS</w:t>
      </w:r>
      <w:r w:rsidR="00CD700E">
        <w:rPr>
          <w:rFonts w:ascii="Times New Roman" w:hAnsi="Times New Roman" w:cs="Times New Roman"/>
        </w:rPr>
        <w:t>.</w:t>
      </w:r>
      <w:commentRangeEnd w:id="69"/>
      <w:r w:rsidR="00200D6D">
        <w:rPr>
          <w:rStyle w:val="CommentReference"/>
          <w:rFonts w:ascii="Cambria" w:eastAsia="Cambria" w:hAnsi="Cambria" w:cs="Cambria"/>
          <w:color w:val="000000"/>
        </w:rPr>
        <w:commentReference w:id="69"/>
      </w:r>
    </w:p>
    <w:p w14:paraId="3E49CAEA" w14:textId="34F4988B" w:rsidR="00CF76A1" w:rsidRDefault="00CF76A1" w:rsidP="00CF76A1">
      <w:pPr>
        <w:spacing w:after="0" w:line="360" w:lineRule="auto"/>
        <w:jc w:val="both"/>
        <w:rPr>
          <w:rFonts w:ascii="Times New Roman" w:hAnsi="Times New Roman" w:cs="Times New Roman"/>
        </w:rPr>
      </w:pPr>
    </w:p>
    <w:p w14:paraId="027E3295" w14:textId="141C465D" w:rsidR="00CF76A1" w:rsidRPr="00333A3F" w:rsidRDefault="00CF76A1" w:rsidP="00CF76A1">
      <w:pPr>
        <w:pStyle w:val="Heading3"/>
      </w:pPr>
      <w:bookmarkStart w:id="71" w:name="_Toc165628300"/>
      <w:commentRangeStart w:id="72"/>
      <w:r>
        <w:t>Exploratory Hypotheses</w:t>
      </w:r>
      <w:commentRangeEnd w:id="72"/>
      <w:r w:rsidR="008E473C">
        <w:rPr>
          <w:rStyle w:val="CommentReference"/>
          <w:rFonts w:ascii="Cambria" w:eastAsia="Cambria" w:hAnsi="Cambria" w:cs="Cambria"/>
          <w:color w:val="000000"/>
        </w:rPr>
        <w:commentReference w:id="72"/>
      </w:r>
      <w:bookmarkEnd w:id="71"/>
    </w:p>
    <w:p w14:paraId="268CE909" w14:textId="765ED881" w:rsidR="00CF76A1" w:rsidRPr="00CF76A1" w:rsidRDefault="00CF76A1" w:rsidP="00CF76A1">
      <w:pPr>
        <w:spacing w:after="0" w:line="360" w:lineRule="auto"/>
        <w:jc w:val="both"/>
        <w:rPr>
          <w:rFonts w:ascii="Times New Roman" w:hAnsi="Times New Roman" w:cs="Times New Roman"/>
        </w:rPr>
      </w:pPr>
      <w:commentRangeStart w:id="73"/>
      <w:r w:rsidRPr="009616A0">
        <w:rPr>
          <w:rFonts w:ascii="Times New Roman" w:hAnsi="Times New Roman" w:cs="Times New Roman"/>
        </w:rPr>
        <w:t xml:space="preserve">The hierarchy of the </w:t>
      </w:r>
      <w:r>
        <w:rPr>
          <w:rFonts w:ascii="Times New Roman" w:hAnsi="Times New Roman" w:cs="Times New Roman"/>
        </w:rPr>
        <w:t xml:space="preserve">exploratory </w:t>
      </w:r>
      <w:r w:rsidRPr="009616A0">
        <w:rPr>
          <w:rFonts w:ascii="Times New Roman" w:hAnsi="Times New Roman" w:cs="Times New Roman"/>
        </w:rPr>
        <w:t xml:space="preserve">hypotheses and subsequent </w:t>
      </w:r>
      <w:r>
        <w:rPr>
          <w:rFonts w:ascii="Times New Roman" w:hAnsi="Times New Roman" w:cs="Times New Roman"/>
        </w:rPr>
        <w:t xml:space="preserve">claims </w:t>
      </w:r>
      <w:r w:rsidRPr="009616A0">
        <w:rPr>
          <w:rFonts w:ascii="Times New Roman" w:hAnsi="Times New Roman" w:cs="Times New Roman"/>
        </w:rPr>
        <w:t>are as follows;</w:t>
      </w:r>
      <w:commentRangeEnd w:id="73"/>
      <w:r w:rsidR="00BF4EE5">
        <w:rPr>
          <w:rStyle w:val="CommentReference"/>
          <w:rFonts w:ascii="Cambria" w:eastAsia="Cambria" w:hAnsi="Cambria" w:cs="Cambria"/>
          <w:color w:val="000000"/>
        </w:rPr>
        <w:commentReference w:id="73"/>
      </w:r>
    </w:p>
    <w:p w14:paraId="2F507D9C" w14:textId="22A6237C" w:rsidR="00CC3425" w:rsidRDefault="00CC3425" w:rsidP="00CC3425">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lastRenderedPageBreak/>
        <w:t xml:space="preserve">HIIT is superior to no intervention control at </w:t>
      </w:r>
      <w:r w:rsidR="00532C56">
        <w:rPr>
          <w:rFonts w:ascii="Times New Roman" w:hAnsi="Times New Roman" w:cs="Times New Roman"/>
        </w:rPr>
        <w:t>reducing</w:t>
      </w:r>
      <w:r w:rsidR="00EA066E">
        <w:rPr>
          <w:rFonts w:ascii="Times New Roman" w:hAnsi="Times New Roman" w:cs="Times New Roman"/>
        </w:rPr>
        <w:t xml:space="preserve"> severity of</w:t>
      </w:r>
      <w:r w:rsidR="00532C56">
        <w:rPr>
          <w:rFonts w:ascii="Times New Roman" w:hAnsi="Times New Roman" w:cs="Times New Roman"/>
        </w:rPr>
        <w:t xml:space="preserve"> other </w:t>
      </w:r>
      <w:r w:rsidR="00203A40">
        <w:rPr>
          <w:rFonts w:ascii="Times New Roman" w:hAnsi="Times New Roman" w:cs="Times New Roman"/>
        </w:rPr>
        <w:t xml:space="preserve">(than SLEDAI) </w:t>
      </w:r>
      <w:r w:rsidR="00532C56">
        <w:rPr>
          <w:rFonts w:ascii="Times New Roman" w:hAnsi="Times New Roman" w:cs="Times New Roman"/>
        </w:rPr>
        <w:t>physician evaluated changes in SLE.</w:t>
      </w:r>
    </w:p>
    <w:p w14:paraId="3DEF9A98" w14:textId="77777777" w:rsidR="00CC3425" w:rsidRPr="001E5500" w:rsidRDefault="00CC3425" w:rsidP="00CC3425">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3CB4E120" w14:textId="3BFE30CF" w:rsidR="00EA066E" w:rsidRDefault="00EA066E" w:rsidP="00EA066E">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is superior to no intervention control at reducing </w:t>
      </w:r>
      <w:r w:rsidR="00540316">
        <w:rPr>
          <w:rFonts w:ascii="Times New Roman" w:hAnsi="Times New Roman" w:cs="Times New Roman"/>
        </w:rPr>
        <w:t xml:space="preserve">severity of </w:t>
      </w:r>
      <w:r>
        <w:rPr>
          <w:rFonts w:ascii="Times New Roman" w:hAnsi="Times New Roman" w:cs="Times New Roman"/>
        </w:rPr>
        <w:t xml:space="preserve">other (than </w:t>
      </w:r>
      <w:r w:rsidR="00540316">
        <w:rPr>
          <w:rFonts w:ascii="Times New Roman" w:hAnsi="Times New Roman" w:cs="Times New Roman"/>
        </w:rPr>
        <w:t>FSS</w:t>
      </w:r>
      <w:r>
        <w:rPr>
          <w:rFonts w:ascii="Times New Roman" w:hAnsi="Times New Roman" w:cs="Times New Roman"/>
        </w:rPr>
        <w:t xml:space="preserve">) </w:t>
      </w:r>
      <w:r w:rsidR="00540316">
        <w:rPr>
          <w:rFonts w:ascii="Times New Roman" w:hAnsi="Times New Roman" w:cs="Times New Roman"/>
        </w:rPr>
        <w:t>patient reported outcomes in</w:t>
      </w:r>
      <w:r>
        <w:rPr>
          <w:rFonts w:ascii="Times New Roman" w:hAnsi="Times New Roman" w:cs="Times New Roman"/>
        </w:rPr>
        <w:t xml:space="preserve"> SLE.</w:t>
      </w:r>
    </w:p>
    <w:p w14:paraId="022D4B51" w14:textId="77777777" w:rsidR="00EA066E" w:rsidRPr="001E5500" w:rsidRDefault="00EA066E" w:rsidP="00EA066E">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58C0094A" w14:textId="61616160" w:rsidR="00354087" w:rsidRDefault="00354087" w:rsidP="00354087">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HIIT is not inferior to no intervention control at inducing renal disease in SLE patients.</w:t>
      </w:r>
    </w:p>
    <w:p w14:paraId="5A3132B9" w14:textId="77777777" w:rsidR="00354087" w:rsidRPr="001E5500" w:rsidRDefault="00354087" w:rsidP="00354087">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5A0F4774" w14:textId="77777777" w:rsidR="0026711F" w:rsidRDefault="001E5500" w:rsidP="00CC3425">
      <w:pPr>
        <w:pStyle w:val="ListParagraph"/>
        <w:numPr>
          <w:ilvl w:val="0"/>
          <w:numId w:val="29"/>
        </w:numPr>
        <w:spacing w:after="0" w:line="360" w:lineRule="auto"/>
        <w:jc w:val="both"/>
        <w:rPr>
          <w:rFonts w:ascii="Times New Roman" w:hAnsi="Times New Roman" w:cs="Times New Roman"/>
        </w:rPr>
      </w:pPr>
      <w:commentRangeStart w:id="74"/>
      <w:r>
        <w:rPr>
          <w:rFonts w:ascii="Times New Roman" w:hAnsi="Times New Roman" w:cs="Times New Roman"/>
        </w:rPr>
        <w:t xml:space="preserve">HIIT </w:t>
      </w:r>
      <w:commentRangeEnd w:id="74"/>
      <w:r w:rsidR="00D51402">
        <w:rPr>
          <w:rStyle w:val="CommentReference"/>
          <w:rFonts w:ascii="Cambria" w:eastAsia="Cambria" w:hAnsi="Cambria" w:cs="Cambria"/>
          <w:color w:val="000000"/>
        </w:rPr>
        <w:commentReference w:id="74"/>
      </w:r>
      <w:r>
        <w:rPr>
          <w:rFonts w:ascii="Times New Roman" w:hAnsi="Times New Roman" w:cs="Times New Roman"/>
        </w:rPr>
        <w:t xml:space="preserve">is superior to no intervention control at </w:t>
      </w:r>
      <w:r w:rsidR="0026711F">
        <w:rPr>
          <w:rFonts w:ascii="Times New Roman" w:hAnsi="Times New Roman" w:cs="Times New Roman"/>
        </w:rPr>
        <w:t xml:space="preserve">changing the body composition in SLE patients, the hypothesis should be tested in the following </w:t>
      </w:r>
      <w:proofErr w:type="gramStart"/>
      <w:r w:rsidR="0026711F">
        <w:rPr>
          <w:rFonts w:ascii="Times New Roman" w:hAnsi="Times New Roman" w:cs="Times New Roman"/>
        </w:rPr>
        <w:t>order;</w:t>
      </w:r>
      <w:proofErr w:type="gramEnd"/>
      <w:r w:rsidR="0026711F">
        <w:rPr>
          <w:rFonts w:ascii="Times New Roman" w:hAnsi="Times New Roman" w:cs="Times New Roman"/>
        </w:rPr>
        <w:t xml:space="preserve"> </w:t>
      </w:r>
    </w:p>
    <w:p w14:paraId="490CDE6B" w14:textId="698A8ED7" w:rsidR="0015433F" w:rsidRPr="0015433F" w:rsidRDefault="001E5500" w:rsidP="0015433F">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increasing the lean mass of SLE patients</w:t>
      </w:r>
      <w:r w:rsidR="00626D45">
        <w:rPr>
          <w:rFonts w:ascii="Times New Roman" w:hAnsi="Times New Roman" w:cs="Times New Roman"/>
        </w:rPr>
        <w:t>.</w:t>
      </w:r>
    </w:p>
    <w:p w14:paraId="4B6A535C" w14:textId="4A21A948" w:rsidR="0015433F" w:rsidRPr="0015433F" w:rsidRDefault="0015433F" w:rsidP="0015433F">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EC1D91F" w14:textId="77777777" w:rsidR="0015433F" w:rsidRPr="0015433F" w:rsidRDefault="0026711F" w:rsidP="0015433F">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Decreasing the total adipose tissue in SLE patients</w:t>
      </w:r>
    </w:p>
    <w:p w14:paraId="6BF73336" w14:textId="1A1F18CC" w:rsidR="0026711F" w:rsidRPr="0015433F" w:rsidRDefault="0015433F" w:rsidP="0015433F">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78BC6474" w14:textId="75638B64" w:rsidR="0026711F" w:rsidRDefault="0026711F" w:rsidP="0026711F">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9A3E80">
        <w:rPr>
          <w:rFonts w:ascii="Times New Roman" w:hAnsi="Times New Roman" w:cs="Times New Roman"/>
        </w:rPr>
        <w:t>a</w:t>
      </w:r>
      <w:r w:rsidR="00364BC5">
        <w:rPr>
          <w:rFonts w:ascii="Times New Roman" w:hAnsi="Times New Roman" w:cs="Times New Roman"/>
        </w:rPr>
        <w:t>ndroid adipose tissue in SLE patients</w:t>
      </w:r>
    </w:p>
    <w:p w14:paraId="77E16640" w14:textId="7963011A" w:rsidR="009A3E80" w:rsidRPr="009A3E80" w:rsidRDefault="00E1640E" w:rsidP="009A3E80">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1D1CA442" w14:textId="5A51ED7C" w:rsidR="009A3E80" w:rsidRDefault="009A3E80" w:rsidP="009A3E80">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proofErr w:type="spellStart"/>
      <w:r>
        <w:rPr>
          <w:rFonts w:ascii="Times New Roman" w:hAnsi="Times New Roman" w:cs="Times New Roman"/>
        </w:rPr>
        <w:t>gyneoid</w:t>
      </w:r>
      <w:proofErr w:type="spellEnd"/>
      <w:r>
        <w:rPr>
          <w:rFonts w:ascii="Times New Roman" w:hAnsi="Times New Roman" w:cs="Times New Roman"/>
        </w:rPr>
        <w:t xml:space="preserve"> adipose tissue in SLE patients</w:t>
      </w:r>
    </w:p>
    <w:p w14:paraId="6ED626F4" w14:textId="77777777" w:rsidR="009A3E80" w:rsidRPr="00E1640E" w:rsidRDefault="009A3E80" w:rsidP="009A3E80">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E59C8BB" w14:textId="5808FC1F" w:rsidR="00E1640E" w:rsidRDefault="00F14452" w:rsidP="0026711F">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Decreasing the </w:t>
      </w:r>
      <w:r w:rsidR="00E1640E">
        <w:rPr>
          <w:rFonts w:ascii="Times New Roman" w:hAnsi="Times New Roman" w:cs="Times New Roman"/>
        </w:rPr>
        <w:t xml:space="preserve">Waist-circumference </w:t>
      </w:r>
      <w:r>
        <w:rPr>
          <w:rFonts w:ascii="Times New Roman" w:hAnsi="Times New Roman" w:cs="Times New Roman"/>
        </w:rPr>
        <w:t xml:space="preserve">to </w:t>
      </w:r>
      <w:r w:rsidR="00E1640E">
        <w:rPr>
          <w:rFonts w:ascii="Times New Roman" w:hAnsi="Times New Roman" w:cs="Times New Roman"/>
        </w:rPr>
        <w:t>height ratio</w:t>
      </w:r>
      <w:r>
        <w:rPr>
          <w:rFonts w:ascii="Times New Roman" w:hAnsi="Times New Roman" w:cs="Times New Roman"/>
        </w:rPr>
        <w:t xml:space="preserve"> in SLE patients</w:t>
      </w:r>
      <w:r w:rsidR="00E1640E">
        <w:rPr>
          <w:rFonts w:ascii="Times New Roman" w:hAnsi="Times New Roman" w:cs="Times New Roman"/>
        </w:rPr>
        <w:t>.</w:t>
      </w:r>
    </w:p>
    <w:p w14:paraId="36CD5EA1" w14:textId="32E79852" w:rsidR="00E1640E" w:rsidRPr="00E1640E" w:rsidRDefault="00E1640E" w:rsidP="00E1640E">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0C18DA67" w14:textId="120F63AB" w:rsidR="00D51402" w:rsidRDefault="00D51402" w:rsidP="00D51402">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improving lung function tested in the following order:</w:t>
      </w:r>
    </w:p>
    <w:p w14:paraId="33DD8D70" w14:textId="47CEC88C" w:rsidR="00D51402" w:rsidRDefault="00D51402" w:rsidP="00D51402">
      <w:pPr>
        <w:pStyle w:val="ListParagraph"/>
        <w:numPr>
          <w:ilvl w:val="2"/>
          <w:numId w:val="29"/>
        </w:numPr>
        <w:rPr>
          <w:rFonts w:ascii="Times New Roman" w:hAnsi="Times New Roman" w:cs="Times New Roman"/>
        </w:rPr>
      </w:pPr>
      <w:r w:rsidRPr="00D51402">
        <w:rPr>
          <w:rFonts w:ascii="Times New Roman" w:hAnsi="Times New Roman" w:cs="Times New Roman"/>
        </w:rPr>
        <w:t xml:space="preserve">Improving </w:t>
      </w:r>
      <w:r w:rsidR="00A01884">
        <w:rPr>
          <w:rFonts w:ascii="Times New Roman" w:hAnsi="Times New Roman" w:cs="Times New Roman"/>
        </w:rPr>
        <w:t>f</w:t>
      </w:r>
      <w:r w:rsidRPr="00D51402">
        <w:rPr>
          <w:rFonts w:ascii="Times New Roman" w:hAnsi="Times New Roman" w:cs="Times New Roman"/>
        </w:rPr>
        <w:t xml:space="preserve">orced </w:t>
      </w:r>
      <w:r w:rsidR="00A01884">
        <w:rPr>
          <w:rFonts w:ascii="Times New Roman" w:hAnsi="Times New Roman" w:cs="Times New Roman"/>
        </w:rPr>
        <w:t>e</w:t>
      </w:r>
      <w:r w:rsidRPr="00D51402">
        <w:rPr>
          <w:rFonts w:ascii="Times New Roman" w:hAnsi="Times New Roman" w:cs="Times New Roman"/>
        </w:rPr>
        <w:t xml:space="preserve">xpiratory </w:t>
      </w:r>
      <w:r>
        <w:rPr>
          <w:rFonts w:ascii="Times New Roman" w:hAnsi="Times New Roman" w:cs="Times New Roman"/>
        </w:rPr>
        <w:t>v</w:t>
      </w:r>
      <w:r w:rsidRPr="00D51402">
        <w:rPr>
          <w:rFonts w:ascii="Times New Roman" w:hAnsi="Times New Roman" w:cs="Times New Roman"/>
        </w:rPr>
        <w:t>olume at 1 second (FEV1) as percentage of expected.</w:t>
      </w:r>
    </w:p>
    <w:p w14:paraId="263A571A" w14:textId="447A0F55" w:rsidR="00D51402" w:rsidRDefault="00D51402" w:rsidP="00D51402">
      <w:pPr>
        <w:pStyle w:val="ListParagraph"/>
        <w:numPr>
          <w:ilvl w:val="3"/>
          <w:numId w:val="29"/>
        </w:numPr>
        <w:rPr>
          <w:rFonts w:ascii="Times New Roman" w:hAnsi="Times New Roman" w:cs="Times New Roman"/>
        </w:rPr>
      </w:pPr>
      <w:r>
        <w:rPr>
          <w:rFonts w:ascii="Times New Roman" w:hAnsi="Times New Roman" w:cs="Times New Roman"/>
        </w:rPr>
        <w:t xml:space="preserve">Improving FEV1 as </w:t>
      </w:r>
      <w:r w:rsidR="00C575D7">
        <w:rPr>
          <w:rFonts w:ascii="Times New Roman" w:hAnsi="Times New Roman" w:cs="Times New Roman"/>
        </w:rPr>
        <w:t>total volume.</w:t>
      </w:r>
    </w:p>
    <w:p w14:paraId="19AB16E8" w14:textId="0AD34530" w:rsidR="00187020" w:rsidRPr="00D51402" w:rsidRDefault="00187020" w:rsidP="00D51402">
      <w:pPr>
        <w:pStyle w:val="ListParagraph"/>
        <w:numPr>
          <w:ilvl w:val="3"/>
          <w:numId w:val="29"/>
        </w:numPr>
        <w:rPr>
          <w:rFonts w:ascii="Times New Roman" w:hAnsi="Times New Roman" w:cs="Times New Roman"/>
        </w:rPr>
      </w:pPr>
      <w:r>
        <w:rPr>
          <w:rFonts w:ascii="Times New Roman" w:hAnsi="Times New Roman" w:cs="Times New Roman"/>
        </w:rPr>
        <w:t>These effects are modulated by IFNGS</w:t>
      </w:r>
      <w:r w:rsidR="00A84A2D">
        <w:rPr>
          <w:rFonts w:ascii="Times New Roman" w:hAnsi="Times New Roman" w:cs="Times New Roman"/>
        </w:rPr>
        <w:t>.</w:t>
      </w:r>
    </w:p>
    <w:p w14:paraId="4D0CCABC" w14:textId="0B506F98" w:rsidR="00333A5C" w:rsidRDefault="00333A5C" w:rsidP="00333A5C">
      <w:pPr>
        <w:pStyle w:val="ListParagraph"/>
        <w:numPr>
          <w:ilvl w:val="2"/>
          <w:numId w:val="29"/>
        </w:numPr>
        <w:rPr>
          <w:rFonts w:ascii="Times New Roman" w:hAnsi="Times New Roman" w:cs="Times New Roman"/>
        </w:rPr>
      </w:pPr>
      <w:r w:rsidRPr="00D51402">
        <w:rPr>
          <w:rFonts w:ascii="Times New Roman" w:hAnsi="Times New Roman" w:cs="Times New Roman"/>
        </w:rPr>
        <w:t xml:space="preserve">Improving </w:t>
      </w:r>
      <w:r>
        <w:rPr>
          <w:rFonts w:ascii="Times New Roman" w:hAnsi="Times New Roman" w:cs="Times New Roman"/>
        </w:rPr>
        <w:t>f</w:t>
      </w:r>
      <w:r w:rsidRPr="00D51402">
        <w:rPr>
          <w:rFonts w:ascii="Times New Roman" w:hAnsi="Times New Roman" w:cs="Times New Roman"/>
        </w:rPr>
        <w:t xml:space="preserve">orced </w:t>
      </w:r>
      <w:r w:rsidR="00D452D4">
        <w:rPr>
          <w:rFonts w:ascii="Times New Roman" w:hAnsi="Times New Roman" w:cs="Times New Roman"/>
        </w:rPr>
        <w:t>vital capacity (FVC</w:t>
      </w:r>
      <w:r w:rsidRPr="00D51402">
        <w:rPr>
          <w:rFonts w:ascii="Times New Roman" w:hAnsi="Times New Roman" w:cs="Times New Roman"/>
        </w:rPr>
        <w:t>) as percentage of expected.</w:t>
      </w:r>
    </w:p>
    <w:p w14:paraId="7ECA61D7" w14:textId="0076CF68" w:rsidR="00333A5C" w:rsidRDefault="00333A5C" w:rsidP="00333A5C">
      <w:pPr>
        <w:pStyle w:val="ListParagraph"/>
        <w:numPr>
          <w:ilvl w:val="3"/>
          <w:numId w:val="29"/>
        </w:numPr>
        <w:rPr>
          <w:rFonts w:ascii="Times New Roman" w:hAnsi="Times New Roman" w:cs="Times New Roman"/>
        </w:rPr>
      </w:pPr>
      <w:r>
        <w:rPr>
          <w:rFonts w:ascii="Times New Roman" w:hAnsi="Times New Roman" w:cs="Times New Roman"/>
        </w:rPr>
        <w:t xml:space="preserve">Improving </w:t>
      </w:r>
      <w:r w:rsidR="00E12C9C">
        <w:rPr>
          <w:rFonts w:ascii="Times New Roman" w:hAnsi="Times New Roman" w:cs="Times New Roman"/>
        </w:rPr>
        <w:t>FVC</w:t>
      </w:r>
      <w:r>
        <w:rPr>
          <w:rFonts w:ascii="Times New Roman" w:hAnsi="Times New Roman" w:cs="Times New Roman"/>
        </w:rPr>
        <w:t xml:space="preserve"> as total volume.</w:t>
      </w:r>
    </w:p>
    <w:p w14:paraId="35186340" w14:textId="77777777" w:rsidR="00333A5C" w:rsidRPr="00D51402" w:rsidRDefault="00333A5C" w:rsidP="00333A5C">
      <w:pPr>
        <w:pStyle w:val="ListParagraph"/>
        <w:numPr>
          <w:ilvl w:val="3"/>
          <w:numId w:val="29"/>
        </w:numPr>
        <w:rPr>
          <w:rFonts w:ascii="Times New Roman" w:hAnsi="Times New Roman" w:cs="Times New Roman"/>
        </w:rPr>
      </w:pPr>
      <w:r>
        <w:rPr>
          <w:rFonts w:ascii="Times New Roman" w:hAnsi="Times New Roman" w:cs="Times New Roman"/>
        </w:rPr>
        <w:t>These effects are modulated by IFNGS.</w:t>
      </w:r>
    </w:p>
    <w:p w14:paraId="18FC7E27" w14:textId="77777777" w:rsidR="00030F13" w:rsidRDefault="002C4B0D" w:rsidP="002C4B0D">
      <w:pPr>
        <w:pStyle w:val="ListParagraph"/>
        <w:numPr>
          <w:ilvl w:val="2"/>
          <w:numId w:val="29"/>
        </w:numPr>
        <w:rPr>
          <w:rFonts w:ascii="Times New Roman" w:hAnsi="Times New Roman" w:cs="Times New Roman"/>
        </w:rPr>
      </w:pPr>
      <w:r>
        <w:rPr>
          <w:rFonts w:ascii="Times New Roman" w:hAnsi="Times New Roman" w:cs="Times New Roman"/>
        </w:rPr>
        <w:t>Improving f</w:t>
      </w:r>
      <w:r w:rsidRPr="002C4B0D">
        <w:rPr>
          <w:rFonts w:ascii="Times New Roman" w:hAnsi="Times New Roman" w:cs="Times New Roman"/>
        </w:rPr>
        <w:t>orced expiratory volume by forced vital capacity – ratio</w:t>
      </w:r>
      <w:r>
        <w:rPr>
          <w:rFonts w:ascii="Times New Roman" w:hAnsi="Times New Roman" w:cs="Times New Roman"/>
        </w:rPr>
        <w:t xml:space="preserve"> (FEV/FVC)</w:t>
      </w:r>
      <w:r w:rsidRPr="002C4B0D">
        <w:rPr>
          <w:rFonts w:ascii="Times New Roman" w:hAnsi="Times New Roman" w:cs="Times New Roman"/>
        </w:rPr>
        <w:t xml:space="preserve"> between </w:t>
      </w:r>
      <w:proofErr w:type="gramStart"/>
      <w:r w:rsidRPr="002C4B0D">
        <w:rPr>
          <w:rFonts w:ascii="Times New Roman" w:hAnsi="Times New Roman" w:cs="Times New Roman"/>
        </w:rPr>
        <w:t>volumes</w:t>
      </w:r>
      <w:proofErr w:type="gramEnd"/>
    </w:p>
    <w:p w14:paraId="6BB09419" w14:textId="77777777" w:rsidR="008628C7" w:rsidRDefault="008628C7" w:rsidP="009B02B9">
      <w:pPr>
        <w:pStyle w:val="ListParagraph"/>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FEV/FVC ratio b</w:t>
      </w:r>
      <w:r w:rsidR="00030F13" w:rsidRPr="008628C7">
        <w:rPr>
          <w:rFonts w:ascii="Times New Roman" w:hAnsi="Times New Roman" w:cs="Times New Roman"/>
        </w:rPr>
        <w:t xml:space="preserve">etween </w:t>
      </w:r>
      <w:proofErr w:type="gramStart"/>
      <w:r w:rsidR="00030F13" w:rsidRPr="008628C7">
        <w:rPr>
          <w:rFonts w:ascii="Times New Roman" w:hAnsi="Times New Roman" w:cs="Times New Roman"/>
        </w:rPr>
        <w:t>percentages</w:t>
      </w:r>
      <w:r w:rsidRPr="008628C7">
        <w:rPr>
          <w:rFonts w:ascii="Times New Roman" w:hAnsi="Times New Roman" w:cs="Times New Roman"/>
        </w:rPr>
        <w:t xml:space="preserve"> of</w:t>
      </w:r>
      <w:proofErr w:type="gramEnd"/>
      <w:r w:rsidRPr="008628C7">
        <w:rPr>
          <w:rFonts w:ascii="Times New Roman" w:hAnsi="Times New Roman" w:cs="Times New Roman"/>
        </w:rPr>
        <w:t xml:space="preserve"> expected.</w:t>
      </w:r>
    </w:p>
    <w:p w14:paraId="79E16DD4" w14:textId="518BA066" w:rsidR="008628C7" w:rsidRPr="008628C7" w:rsidRDefault="008628C7" w:rsidP="008628C7">
      <w:pPr>
        <w:pStyle w:val="ListParagraph"/>
        <w:numPr>
          <w:ilvl w:val="3"/>
          <w:numId w:val="29"/>
        </w:numPr>
        <w:spacing w:after="0" w:line="360" w:lineRule="auto"/>
        <w:jc w:val="both"/>
        <w:rPr>
          <w:rFonts w:ascii="Times New Roman" w:hAnsi="Times New Roman" w:cs="Times New Roman"/>
        </w:rPr>
      </w:pPr>
      <w:r w:rsidRPr="008628C7">
        <w:rPr>
          <w:rFonts w:ascii="Times New Roman" w:hAnsi="Times New Roman" w:cs="Times New Roman"/>
        </w:rPr>
        <w:t>These effects are modulated by IFNGS.</w:t>
      </w:r>
    </w:p>
    <w:p w14:paraId="66EA6953" w14:textId="77777777" w:rsidR="000F3DCC" w:rsidRDefault="000F3DCC" w:rsidP="000F3DCC">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Increasing total lung capacity (TLC) – by percentage of expected</w:t>
      </w:r>
    </w:p>
    <w:p w14:paraId="49D777AF" w14:textId="77777777" w:rsidR="000F3DCC" w:rsidRPr="00204951" w:rsidRDefault="000F3DCC" w:rsidP="000F3DCC">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Increasing TLC by total volume.</w:t>
      </w:r>
    </w:p>
    <w:p w14:paraId="6A1748F1" w14:textId="77777777" w:rsidR="000F3DCC" w:rsidRPr="00204951" w:rsidRDefault="000F3DCC" w:rsidP="000F3DCC">
      <w:pPr>
        <w:pStyle w:val="ListParagraph"/>
        <w:numPr>
          <w:ilvl w:val="3"/>
          <w:numId w:val="29"/>
        </w:numPr>
        <w:rPr>
          <w:rFonts w:ascii="Times New Roman" w:hAnsi="Times New Roman" w:cs="Times New Roman"/>
        </w:rPr>
      </w:pPr>
      <w:r>
        <w:rPr>
          <w:rFonts w:ascii="Times New Roman" w:hAnsi="Times New Roman" w:cs="Times New Roman"/>
        </w:rPr>
        <w:t>These effects are modulated by IFNGS.</w:t>
      </w:r>
    </w:p>
    <w:p w14:paraId="7CA3122F" w14:textId="1F5498B5" w:rsidR="000F3DCC" w:rsidRDefault="000F3DCC" w:rsidP="00462D18">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 xml:space="preserve">Decreasing residual lung volume (RLV) by percentage of expected </w:t>
      </w:r>
    </w:p>
    <w:p w14:paraId="0B73235C" w14:textId="1AC40F62" w:rsidR="000F3DCC" w:rsidRDefault="000F3DCC" w:rsidP="000F3DCC">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lastRenderedPageBreak/>
        <w:t xml:space="preserve">Decreasing </w:t>
      </w:r>
      <w:r w:rsidR="002666E5">
        <w:rPr>
          <w:rFonts w:ascii="Times New Roman" w:hAnsi="Times New Roman" w:cs="Times New Roman"/>
        </w:rPr>
        <w:t>RLV</w:t>
      </w:r>
      <w:r>
        <w:rPr>
          <w:rFonts w:ascii="Times New Roman" w:hAnsi="Times New Roman" w:cs="Times New Roman"/>
        </w:rPr>
        <w:t xml:space="preserve"> by volume</w:t>
      </w:r>
    </w:p>
    <w:p w14:paraId="361905A0" w14:textId="192B5EBC" w:rsidR="000F3DCC" w:rsidRDefault="000F3DCC" w:rsidP="000F3DCC">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 xml:space="preserve">Effects are modulated by </w:t>
      </w:r>
      <w:proofErr w:type="gramStart"/>
      <w:r>
        <w:rPr>
          <w:rFonts w:ascii="Times New Roman" w:hAnsi="Times New Roman" w:cs="Times New Roman"/>
        </w:rPr>
        <w:t>IFNGS</w:t>
      </w:r>
      <w:proofErr w:type="gramEnd"/>
    </w:p>
    <w:p w14:paraId="467FB4DE" w14:textId="5A771483" w:rsidR="000F3DCC" w:rsidRDefault="00B96162" w:rsidP="00462D18">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Increasing alveolar volume (AV) by percentage of expected.</w:t>
      </w:r>
    </w:p>
    <w:p w14:paraId="462A7D82" w14:textId="240E6367" w:rsidR="00C83F33" w:rsidRDefault="00C83F33" w:rsidP="00C83F33">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Increasing AV by volume</w:t>
      </w:r>
    </w:p>
    <w:p w14:paraId="671DB4D9" w14:textId="77777777" w:rsidR="00C83F33" w:rsidRDefault="00C83F33" w:rsidP="00C83F33">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 xml:space="preserve">Effects are modulated by </w:t>
      </w:r>
      <w:proofErr w:type="gramStart"/>
      <w:r>
        <w:rPr>
          <w:rFonts w:ascii="Times New Roman" w:hAnsi="Times New Roman" w:cs="Times New Roman"/>
        </w:rPr>
        <w:t>IFNGS</w:t>
      </w:r>
      <w:proofErr w:type="gramEnd"/>
    </w:p>
    <w:p w14:paraId="255ADB74" w14:textId="77777777" w:rsidR="00C83F33" w:rsidRDefault="00C83F33" w:rsidP="00C83F33">
      <w:pPr>
        <w:pStyle w:val="ListParagraph"/>
        <w:numPr>
          <w:ilvl w:val="3"/>
          <w:numId w:val="29"/>
        </w:numPr>
        <w:spacing w:after="0" w:line="360" w:lineRule="auto"/>
        <w:jc w:val="both"/>
        <w:rPr>
          <w:rFonts w:ascii="Times New Roman" w:hAnsi="Times New Roman" w:cs="Times New Roman"/>
        </w:rPr>
      </w:pPr>
    </w:p>
    <w:p w14:paraId="6F74448F" w14:textId="03E6BAA0" w:rsidR="00C83F33" w:rsidRDefault="00BC6B1D" w:rsidP="00462D18">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 xml:space="preserve"> Increasing diffusing capacity </w:t>
      </w:r>
      <w:r w:rsidR="0091786A">
        <w:rPr>
          <w:rFonts w:ascii="Times New Roman" w:hAnsi="Times New Roman" w:cs="Times New Roman"/>
        </w:rPr>
        <w:t xml:space="preserve">for carbon monoxide </w:t>
      </w:r>
      <w:r>
        <w:rPr>
          <w:rFonts w:ascii="Times New Roman" w:hAnsi="Times New Roman" w:cs="Times New Roman"/>
        </w:rPr>
        <w:t>(DLCO)</w:t>
      </w:r>
      <w:r w:rsidR="00B675D3">
        <w:rPr>
          <w:rFonts w:ascii="Times New Roman" w:hAnsi="Times New Roman" w:cs="Times New Roman"/>
        </w:rPr>
        <w:t xml:space="preserve"> by percentage of expected.</w:t>
      </w:r>
    </w:p>
    <w:p w14:paraId="4E4384FF" w14:textId="74125033" w:rsidR="00B675D3" w:rsidRDefault="00B675D3" w:rsidP="00B675D3">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Increasing DLCO by total capacity</w:t>
      </w:r>
      <w:r w:rsidR="00BB13B6">
        <w:rPr>
          <w:rFonts w:ascii="Times New Roman" w:hAnsi="Times New Roman" w:cs="Times New Roman"/>
        </w:rPr>
        <w:t>.</w:t>
      </w:r>
    </w:p>
    <w:p w14:paraId="7B28093A" w14:textId="7D9BBC5E" w:rsidR="004B5990" w:rsidRDefault="004B5990" w:rsidP="00B675D3">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Effects are both modulated by IFNGS</w:t>
      </w:r>
      <w:r w:rsidR="00BB13B6">
        <w:rPr>
          <w:rFonts w:ascii="Times New Roman" w:hAnsi="Times New Roman" w:cs="Times New Roman"/>
        </w:rPr>
        <w:t>.</w:t>
      </w:r>
    </w:p>
    <w:p w14:paraId="3F533BD3" w14:textId="7FF479B2" w:rsidR="00B675D3" w:rsidRDefault="006F000D" w:rsidP="00462D18">
      <w:pPr>
        <w:pStyle w:val="ListParagraph"/>
        <w:numPr>
          <w:ilvl w:val="2"/>
          <w:numId w:val="29"/>
        </w:numPr>
        <w:spacing w:after="0" w:line="360" w:lineRule="auto"/>
        <w:jc w:val="both"/>
        <w:rPr>
          <w:rFonts w:ascii="Times New Roman" w:hAnsi="Times New Roman" w:cs="Times New Roman"/>
        </w:rPr>
      </w:pPr>
      <w:r>
        <w:rPr>
          <w:rFonts w:ascii="Times New Roman" w:hAnsi="Times New Roman" w:cs="Times New Roman"/>
        </w:rPr>
        <w:t>Improving the carbon monoxide transfer coefficient (KCO)</w:t>
      </w:r>
      <w:r w:rsidR="00BB13B6">
        <w:rPr>
          <w:rFonts w:ascii="Times New Roman" w:hAnsi="Times New Roman" w:cs="Times New Roman"/>
        </w:rPr>
        <w:t xml:space="preserve"> as percentage of expected.</w:t>
      </w:r>
    </w:p>
    <w:p w14:paraId="19CDA185" w14:textId="018F28A7" w:rsidR="00BB13B6" w:rsidRDefault="00BB13B6" w:rsidP="00BB13B6">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Improving KCO as total ratio</w:t>
      </w:r>
    </w:p>
    <w:p w14:paraId="521D1AAA" w14:textId="6FAF0407" w:rsidR="00D51402" w:rsidRPr="00504C03" w:rsidRDefault="00BB13B6" w:rsidP="00504C03">
      <w:pPr>
        <w:pStyle w:val="ListParagraph"/>
        <w:numPr>
          <w:ilvl w:val="3"/>
          <w:numId w:val="29"/>
        </w:numPr>
        <w:spacing w:after="0" w:line="360" w:lineRule="auto"/>
        <w:jc w:val="both"/>
        <w:rPr>
          <w:rFonts w:ascii="Times New Roman" w:hAnsi="Times New Roman" w:cs="Times New Roman"/>
        </w:rPr>
      </w:pPr>
      <w:r>
        <w:rPr>
          <w:rFonts w:ascii="Times New Roman" w:hAnsi="Times New Roman" w:cs="Times New Roman"/>
        </w:rPr>
        <w:t>Effects are modulated by IFNGS</w:t>
      </w:r>
      <w:r w:rsidR="00363974">
        <w:rPr>
          <w:rFonts w:ascii="Times New Roman" w:hAnsi="Times New Roman" w:cs="Times New Roman"/>
        </w:rPr>
        <w:t>.</w:t>
      </w:r>
    </w:p>
    <w:p w14:paraId="5C4BEDB2" w14:textId="1DE0BC05" w:rsidR="003E5B64" w:rsidRDefault="003E5B64" w:rsidP="003E5B64">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beneficial changes to the metabolism.</w:t>
      </w:r>
    </w:p>
    <w:p w14:paraId="54CCC45A" w14:textId="1CBB536F" w:rsidR="00636403" w:rsidRDefault="00636403" w:rsidP="003E5B64">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Disposition Index</w:t>
      </w:r>
    </w:p>
    <w:p w14:paraId="4CAD54BD" w14:textId="58B53284" w:rsidR="00636403" w:rsidRDefault="00636403" w:rsidP="003E5B64">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Matsuda Index</w:t>
      </w:r>
    </w:p>
    <w:p w14:paraId="5199D34C" w14:textId="2A140EF8" w:rsidR="003E5B64" w:rsidRDefault="00CE13DE" w:rsidP="003E5B64">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changes of insulin, c-</w:t>
      </w:r>
      <w:proofErr w:type="gramStart"/>
      <w:r>
        <w:rPr>
          <w:rFonts w:ascii="Times New Roman" w:hAnsi="Times New Roman" w:cs="Times New Roman"/>
        </w:rPr>
        <w:t>peptide</w:t>
      </w:r>
      <w:proofErr w:type="gramEnd"/>
      <w:r>
        <w:rPr>
          <w:rFonts w:ascii="Times New Roman" w:hAnsi="Times New Roman" w:cs="Times New Roman"/>
        </w:rPr>
        <w:t xml:space="preserve"> and glucose</w:t>
      </w:r>
      <w:r w:rsidR="00636403">
        <w:rPr>
          <w:rFonts w:ascii="Times New Roman" w:hAnsi="Times New Roman" w:cs="Times New Roman"/>
        </w:rPr>
        <w:t>, as the area under the curves</w:t>
      </w:r>
    </w:p>
    <w:p w14:paraId="5E8EFDAF" w14:textId="22D51B97" w:rsidR="00636403" w:rsidRDefault="00636403" w:rsidP="003E5B64">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during an OGTT; insulin, c-</w:t>
      </w:r>
      <w:proofErr w:type="gramStart"/>
      <w:r>
        <w:rPr>
          <w:rFonts w:ascii="Times New Roman" w:hAnsi="Times New Roman" w:cs="Times New Roman"/>
        </w:rPr>
        <w:t>peptide</w:t>
      </w:r>
      <w:proofErr w:type="gramEnd"/>
      <w:r>
        <w:rPr>
          <w:rFonts w:ascii="Times New Roman" w:hAnsi="Times New Roman" w:cs="Times New Roman"/>
        </w:rPr>
        <w:t xml:space="preserve"> and glucose as the individual timepoints in the curve.</w:t>
      </w:r>
    </w:p>
    <w:p w14:paraId="6490243A" w14:textId="31ADDAF4" w:rsidR="00200407" w:rsidRDefault="00200407" w:rsidP="003E5B64">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lower total cholesterol, LDL, VLDL, HDL and TAGs</w:t>
      </w:r>
    </w:p>
    <w:p w14:paraId="25A521D2" w14:textId="55FCE5E0" w:rsidR="005A34B2" w:rsidRDefault="005A34B2" w:rsidP="003E5B64">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These effects are modulated by </w:t>
      </w:r>
      <w:proofErr w:type="gramStart"/>
      <w:r>
        <w:rPr>
          <w:rFonts w:ascii="Times New Roman" w:hAnsi="Times New Roman" w:cs="Times New Roman"/>
        </w:rPr>
        <w:t>IFNGS</w:t>
      </w:r>
      <w:proofErr w:type="gramEnd"/>
    </w:p>
    <w:p w14:paraId="37721FE2" w14:textId="7054B084" w:rsidR="00626D45" w:rsidRDefault="00504C03" w:rsidP="00CC3425">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675280">
        <w:rPr>
          <w:rFonts w:ascii="Times New Roman" w:hAnsi="Times New Roman" w:cs="Times New Roman"/>
        </w:rPr>
        <w:t xml:space="preserve">compared to no-intervention control </w:t>
      </w:r>
      <w:r>
        <w:rPr>
          <w:rFonts w:ascii="Times New Roman" w:hAnsi="Times New Roman" w:cs="Times New Roman"/>
        </w:rPr>
        <w:t xml:space="preserve">changes the peripheral capillaries when viewed through a </w:t>
      </w:r>
      <w:proofErr w:type="spellStart"/>
      <w:r>
        <w:rPr>
          <w:rFonts w:ascii="Times New Roman" w:hAnsi="Times New Roman" w:cs="Times New Roman"/>
        </w:rPr>
        <w:t>capillaroscope</w:t>
      </w:r>
      <w:proofErr w:type="spellEnd"/>
      <w:r>
        <w:rPr>
          <w:rFonts w:ascii="Times New Roman" w:hAnsi="Times New Roman" w:cs="Times New Roman"/>
        </w:rPr>
        <w:t>.</w:t>
      </w:r>
      <w:r w:rsidR="00080CA6">
        <w:rPr>
          <w:rFonts w:ascii="Times New Roman" w:hAnsi="Times New Roman" w:cs="Times New Roman"/>
        </w:rPr>
        <w:t xml:space="preserve"> </w:t>
      </w:r>
    </w:p>
    <w:p w14:paraId="52F8AFBD" w14:textId="39FFDA9A" w:rsidR="00504C03" w:rsidRDefault="00425142"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Measured </w:t>
      </w:r>
      <w:r w:rsidR="00675280">
        <w:rPr>
          <w:rFonts w:ascii="Times New Roman" w:hAnsi="Times New Roman" w:cs="Times New Roman"/>
        </w:rPr>
        <w:t>by an increase in total density</w:t>
      </w:r>
      <w:r w:rsidR="00080CA6">
        <w:rPr>
          <w:rFonts w:ascii="Times New Roman" w:hAnsi="Times New Roman" w:cs="Times New Roman"/>
        </w:rPr>
        <w:t>.</w:t>
      </w:r>
    </w:p>
    <w:p w14:paraId="4A39A287" w14:textId="6087061D" w:rsidR="00080CA6" w:rsidRDefault="00080CA6"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microhemorrhages.</w:t>
      </w:r>
    </w:p>
    <w:p w14:paraId="37026146" w14:textId="236E03D9" w:rsidR="0014563F" w:rsidRDefault="0014563F"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meandering capillaries</w:t>
      </w:r>
      <w:r w:rsidR="00B9520A">
        <w:rPr>
          <w:rFonts w:ascii="Times New Roman" w:hAnsi="Times New Roman" w:cs="Times New Roman"/>
        </w:rPr>
        <w:t>.</w:t>
      </w:r>
    </w:p>
    <w:p w14:paraId="7FBA1CE2" w14:textId="4E966C9B" w:rsidR="0014563F" w:rsidRDefault="0014563F"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tortuous capillaries</w:t>
      </w:r>
      <w:r w:rsidR="00B9520A">
        <w:rPr>
          <w:rFonts w:ascii="Times New Roman" w:hAnsi="Times New Roman" w:cs="Times New Roman"/>
        </w:rPr>
        <w:t>.</w:t>
      </w:r>
    </w:p>
    <w:p w14:paraId="5D795A92" w14:textId="27721632" w:rsidR="00080CA6" w:rsidRDefault="00080CA6"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avascular areas.</w:t>
      </w:r>
    </w:p>
    <w:p w14:paraId="45421100" w14:textId="4541B6CC" w:rsidR="00080CA6" w:rsidRDefault="00080CA6"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less capillary disorganization.</w:t>
      </w:r>
    </w:p>
    <w:p w14:paraId="050E79EB" w14:textId="7BD148CD" w:rsidR="00433D77" w:rsidRDefault="00433D77"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fewer bushy capillaries</w:t>
      </w:r>
      <w:r w:rsidR="00B9520A">
        <w:rPr>
          <w:rFonts w:ascii="Times New Roman" w:hAnsi="Times New Roman" w:cs="Times New Roman"/>
        </w:rPr>
        <w:t>.</w:t>
      </w:r>
    </w:p>
    <w:p w14:paraId="55A73D96" w14:textId="26E2E027" w:rsidR="0014563F" w:rsidRDefault="0014563F"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Measured by fewer </w:t>
      </w:r>
      <w:proofErr w:type="spellStart"/>
      <w:r>
        <w:rPr>
          <w:rFonts w:ascii="Times New Roman" w:hAnsi="Times New Roman" w:cs="Times New Roman"/>
        </w:rPr>
        <w:t>megacapillaries</w:t>
      </w:r>
      <w:proofErr w:type="spellEnd"/>
      <w:r w:rsidR="00B9520A">
        <w:rPr>
          <w:rFonts w:ascii="Times New Roman" w:hAnsi="Times New Roman" w:cs="Times New Roman"/>
        </w:rPr>
        <w:t>.</w:t>
      </w:r>
    </w:p>
    <w:p w14:paraId="4CF3A975" w14:textId="10A8F4B0" w:rsidR="00675280" w:rsidRDefault="00675280"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w:t>
      </w:r>
      <w:r w:rsidR="00095CE3">
        <w:rPr>
          <w:rFonts w:ascii="Times New Roman" w:hAnsi="Times New Roman" w:cs="Times New Roman"/>
        </w:rPr>
        <w:t xml:space="preserve"> a decrease in</w:t>
      </w:r>
      <w:r>
        <w:rPr>
          <w:rFonts w:ascii="Times New Roman" w:hAnsi="Times New Roman" w:cs="Times New Roman"/>
        </w:rPr>
        <w:t xml:space="preserve"> a</w:t>
      </w:r>
      <w:r w:rsidR="00095CE3">
        <w:rPr>
          <w:rFonts w:ascii="Times New Roman" w:hAnsi="Times New Roman" w:cs="Times New Roman"/>
        </w:rPr>
        <w:t>verage capillary width</w:t>
      </w:r>
      <w:r w:rsidR="00080CA6">
        <w:rPr>
          <w:rFonts w:ascii="Times New Roman" w:hAnsi="Times New Roman" w:cs="Times New Roman"/>
        </w:rPr>
        <w:t>.</w:t>
      </w:r>
    </w:p>
    <w:p w14:paraId="47A9AABA" w14:textId="4E5EE241" w:rsidR="00095CE3" w:rsidRDefault="00095CE3"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w:t>
      </w:r>
      <w:r w:rsidR="00902567">
        <w:rPr>
          <w:rFonts w:ascii="Times New Roman" w:hAnsi="Times New Roman" w:cs="Times New Roman"/>
        </w:rPr>
        <w:t>ured by a decrease in average capillary length</w:t>
      </w:r>
      <w:r w:rsidR="00080CA6">
        <w:rPr>
          <w:rFonts w:ascii="Times New Roman" w:hAnsi="Times New Roman" w:cs="Times New Roman"/>
        </w:rPr>
        <w:t>.</w:t>
      </w:r>
    </w:p>
    <w:p w14:paraId="291ABE0B" w14:textId="281AAFC0" w:rsidR="00C577FC" w:rsidRDefault="00200407" w:rsidP="00425142">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lastRenderedPageBreak/>
        <w:t>All</w:t>
      </w:r>
      <w:r w:rsidR="00C577FC">
        <w:rPr>
          <w:rFonts w:ascii="Times New Roman" w:hAnsi="Times New Roman" w:cs="Times New Roman"/>
        </w:rPr>
        <w:t xml:space="preserve"> the above are modulated by IFNGS</w:t>
      </w:r>
      <w:r>
        <w:rPr>
          <w:rFonts w:ascii="Times New Roman" w:hAnsi="Times New Roman" w:cs="Times New Roman"/>
        </w:rPr>
        <w:t>.</w:t>
      </w:r>
    </w:p>
    <w:p w14:paraId="2CF55A3E" w14:textId="1BABE3C7" w:rsidR="00095CE3" w:rsidRDefault="00B9520A" w:rsidP="00691E5D">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Measured by more benign other findings as reported by physician.</w:t>
      </w:r>
    </w:p>
    <w:p w14:paraId="54997EAF" w14:textId="2689F0DB" w:rsidR="00E91B40" w:rsidRPr="00E91B40" w:rsidRDefault="00340BA1" w:rsidP="00E91B40">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HIIT is superior to no intervention control at inducing cardiac remodeling</w:t>
      </w:r>
      <w:r w:rsidR="000F0054">
        <w:rPr>
          <w:rFonts w:ascii="Times New Roman" w:hAnsi="Times New Roman" w:cs="Times New Roman"/>
        </w:rPr>
        <w:t>.</w:t>
      </w:r>
    </w:p>
    <w:p w14:paraId="3A3A704F" w14:textId="53D17BDF" w:rsidR="00363974" w:rsidRDefault="00E40837" w:rsidP="00CC3425">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HIIT does not change regular daily activity in SLE patients when compared to no-exercise controls</w:t>
      </w:r>
      <w:r w:rsidR="000F0054">
        <w:rPr>
          <w:rFonts w:ascii="Times New Roman" w:hAnsi="Times New Roman" w:cs="Times New Roman"/>
        </w:rPr>
        <w:t>.</w:t>
      </w:r>
    </w:p>
    <w:p w14:paraId="6C3BF922" w14:textId="74364424" w:rsidR="000F0054" w:rsidRDefault="000F0054" w:rsidP="00CC3425">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HIIT increases total calorie intake in SLE patients.</w:t>
      </w:r>
    </w:p>
    <w:p w14:paraId="03C3184F" w14:textId="0D0E2F39" w:rsidR="000F0054" w:rsidRDefault="000F0054" w:rsidP="000F0054">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This effect is modulated by IFNGS.</w:t>
      </w:r>
    </w:p>
    <w:p w14:paraId="4F2E5649" w14:textId="65D36F8D" w:rsidR="000F0054" w:rsidRDefault="00B32067" w:rsidP="00CC3425">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A single HIIT physical activity bout produces pro-inflammatory cytokines in SLE patients.</w:t>
      </w:r>
    </w:p>
    <w:p w14:paraId="63FBDFFD" w14:textId="14121F33" w:rsidR="00B32067" w:rsidRDefault="00B32067" w:rsidP="00B32067">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12 weeks of HIIT </w:t>
      </w:r>
      <w:proofErr w:type="gramStart"/>
      <w:r>
        <w:rPr>
          <w:rFonts w:ascii="Times New Roman" w:hAnsi="Times New Roman" w:cs="Times New Roman"/>
        </w:rPr>
        <w:t>reduce</w:t>
      </w:r>
      <w:proofErr w:type="gramEnd"/>
      <w:r>
        <w:rPr>
          <w:rFonts w:ascii="Times New Roman" w:hAnsi="Times New Roman" w:cs="Times New Roman"/>
        </w:rPr>
        <w:t xml:space="preserve"> the inflammatory </w:t>
      </w:r>
      <w:r w:rsidR="00840FA8">
        <w:rPr>
          <w:rFonts w:ascii="Times New Roman" w:hAnsi="Times New Roman" w:cs="Times New Roman"/>
        </w:rPr>
        <w:t xml:space="preserve">cytokine production </w:t>
      </w:r>
      <w:r>
        <w:rPr>
          <w:rFonts w:ascii="Times New Roman" w:hAnsi="Times New Roman" w:cs="Times New Roman"/>
        </w:rPr>
        <w:t>to exercise.</w:t>
      </w:r>
    </w:p>
    <w:p w14:paraId="0E72E33A" w14:textId="046715EC" w:rsidR="00B32067" w:rsidRPr="00EC1C3D" w:rsidRDefault="00B32067" w:rsidP="00EC1C3D">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These effects are modulated by IFNGS.</w:t>
      </w:r>
    </w:p>
    <w:p w14:paraId="7ECB6EBA" w14:textId="28697DCB" w:rsidR="00D7143A" w:rsidRDefault="00D7143A" w:rsidP="00D7143A">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reduces the transcriptomic profile of peripheral blood in SLE </w:t>
      </w:r>
      <w:proofErr w:type="gramStart"/>
      <w:r>
        <w:rPr>
          <w:rFonts w:ascii="Times New Roman" w:hAnsi="Times New Roman" w:cs="Times New Roman"/>
        </w:rPr>
        <w:t>patients</w:t>
      </w:r>
      <w:proofErr w:type="gramEnd"/>
    </w:p>
    <w:p w14:paraId="59351C85" w14:textId="177BADE9" w:rsidR="00B63F4C" w:rsidRPr="00B63F4C" w:rsidRDefault="00B63F4C" w:rsidP="00D7143A">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7143A">
        <w:rPr>
          <w:rFonts w:ascii="Times New Roman" w:hAnsi="Times New Roman" w:cs="Times New Roman"/>
        </w:rPr>
        <w:t>reduces</w:t>
      </w:r>
      <w:r>
        <w:rPr>
          <w:rFonts w:ascii="Times New Roman" w:hAnsi="Times New Roman" w:cs="Times New Roman"/>
        </w:rPr>
        <w:t xml:space="preserve"> the IFN-1 related </w:t>
      </w:r>
      <w:r w:rsidR="00D7143A">
        <w:rPr>
          <w:rFonts w:ascii="Times New Roman" w:hAnsi="Times New Roman" w:cs="Times New Roman"/>
        </w:rPr>
        <w:t xml:space="preserve">mRNA </w:t>
      </w:r>
      <w:proofErr w:type="spellStart"/>
      <w:r w:rsidR="00D7143A">
        <w:rPr>
          <w:rFonts w:ascii="Times New Roman" w:hAnsi="Times New Roman" w:cs="Times New Roman"/>
        </w:rPr>
        <w:t>signalling</w:t>
      </w:r>
      <w:proofErr w:type="spellEnd"/>
      <w:r w:rsidR="00D7143A">
        <w:rPr>
          <w:rFonts w:ascii="Times New Roman" w:hAnsi="Times New Roman" w:cs="Times New Roman"/>
        </w:rPr>
        <w:t xml:space="preserve"> in peripheral blood.</w:t>
      </w:r>
    </w:p>
    <w:p w14:paraId="77A0B9DE" w14:textId="3AC69D6B" w:rsidR="00B32067" w:rsidRDefault="00B63F4C" w:rsidP="00D7143A">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 xml:space="preserve">HIIT </w:t>
      </w:r>
      <w:r w:rsidR="00DB030A">
        <w:rPr>
          <w:rFonts w:ascii="Times New Roman" w:hAnsi="Times New Roman" w:cs="Times New Roman"/>
        </w:rPr>
        <w:t>reduces</w:t>
      </w:r>
      <w:r>
        <w:rPr>
          <w:rFonts w:ascii="Times New Roman" w:hAnsi="Times New Roman" w:cs="Times New Roman"/>
        </w:rPr>
        <w:t xml:space="preserve"> the IFN-2 related </w:t>
      </w:r>
      <w:r w:rsidR="00F54A8C">
        <w:rPr>
          <w:rFonts w:ascii="Times New Roman" w:hAnsi="Times New Roman" w:cs="Times New Roman"/>
        </w:rPr>
        <w:t xml:space="preserve">mRNA </w:t>
      </w:r>
      <w:proofErr w:type="spellStart"/>
      <w:r w:rsidR="00F54A8C">
        <w:rPr>
          <w:rFonts w:ascii="Times New Roman" w:hAnsi="Times New Roman" w:cs="Times New Roman"/>
        </w:rPr>
        <w:t>signalling</w:t>
      </w:r>
      <w:proofErr w:type="spellEnd"/>
      <w:r w:rsidR="00F54A8C">
        <w:rPr>
          <w:rFonts w:ascii="Times New Roman" w:hAnsi="Times New Roman" w:cs="Times New Roman"/>
        </w:rPr>
        <w:t xml:space="preserve"> in peripheral blood.</w:t>
      </w:r>
    </w:p>
    <w:p w14:paraId="1F2D750A" w14:textId="59EB1E8B" w:rsidR="00DB030A" w:rsidRDefault="00B63F4C" w:rsidP="00BB0CC6">
      <w:pPr>
        <w:pStyle w:val="ListParagraph"/>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w:t>
      </w:r>
      <w:r w:rsidR="00DB030A">
        <w:rPr>
          <w:rFonts w:ascii="Times New Roman" w:hAnsi="Times New Roman" w:cs="Times New Roman"/>
        </w:rPr>
        <w:t>reduces</w:t>
      </w:r>
      <w:r w:rsidRPr="00F54A8C">
        <w:rPr>
          <w:rFonts w:ascii="Times New Roman" w:hAnsi="Times New Roman" w:cs="Times New Roman"/>
        </w:rPr>
        <w:t xml:space="preserve"> the TNF related </w:t>
      </w:r>
      <w:r w:rsidR="00F54A8C">
        <w:rPr>
          <w:rFonts w:ascii="Times New Roman" w:hAnsi="Times New Roman" w:cs="Times New Roman"/>
        </w:rPr>
        <w:t xml:space="preserve">mRNA </w:t>
      </w:r>
      <w:proofErr w:type="spellStart"/>
      <w:r w:rsidR="00F54A8C">
        <w:rPr>
          <w:rFonts w:ascii="Times New Roman" w:hAnsi="Times New Roman" w:cs="Times New Roman"/>
        </w:rPr>
        <w:t>signalling</w:t>
      </w:r>
      <w:proofErr w:type="spellEnd"/>
      <w:r w:rsidR="00F54A8C">
        <w:rPr>
          <w:rFonts w:ascii="Times New Roman" w:hAnsi="Times New Roman" w:cs="Times New Roman"/>
        </w:rPr>
        <w:t xml:space="preserve"> in peripheral blood.</w:t>
      </w:r>
    </w:p>
    <w:p w14:paraId="3CB44A4D" w14:textId="1C85417C" w:rsidR="00B63F4C" w:rsidRPr="00F54A8C" w:rsidRDefault="00B63F4C" w:rsidP="00BB0CC6">
      <w:pPr>
        <w:pStyle w:val="ListParagraph"/>
        <w:numPr>
          <w:ilvl w:val="1"/>
          <w:numId w:val="29"/>
        </w:numPr>
        <w:spacing w:after="0" w:line="360" w:lineRule="auto"/>
        <w:jc w:val="both"/>
        <w:rPr>
          <w:rFonts w:ascii="Times New Roman" w:hAnsi="Times New Roman" w:cs="Times New Roman"/>
        </w:rPr>
      </w:pPr>
      <w:r w:rsidRPr="00F54A8C">
        <w:rPr>
          <w:rFonts w:ascii="Times New Roman" w:hAnsi="Times New Roman" w:cs="Times New Roman"/>
        </w:rPr>
        <w:t xml:space="preserve">HIIT moves the IL-6 related </w:t>
      </w:r>
      <w:r w:rsidR="00F54A8C" w:rsidRPr="00F54A8C">
        <w:rPr>
          <w:rFonts w:ascii="Times New Roman" w:hAnsi="Times New Roman" w:cs="Times New Roman"/>
        </w:rPr>
        <w:t xml:space="preserve">mRNA </w:t>
      </w:r>
      <w:proofErr w:type="spellStart"/>
      <w:r w:rsidR="00F54A8C" w:rsidRPr="00F54A8C">
        <w:rPr>
          <w:rFonts w:ascii="Times New Roman" w:hAnsi="Times New Roman" w:cs="Times New Roman"/>
        </w:rPr>
        <w:t>signalling</w:t>
      </w:r>
      <w:proofErr w:type="spellEnd"/>
      <w:r w:rsidR="00F54A8C" w:rsidRPr="00F54A8C">
        <w:rPr>
          <w:rFonts w:ascii="Times New Roman" w:hAnsi="Times New Roman" w:cs="Times New Roman"/>
        </w:rPr>
        <w:t xml:space="preserve"> in peripheral blood</w:t>
      </w:r>
      <w:r w:rsidR="00DB030A">
        <w:rPr>
          <w:rFonts w:ascii="Times New Roman" w:hAnsi="Times New Roman" w:cs="Times New Roman"/>
        </w:rPr>
        <w:t xml:space="preserve"> from a more pro-inflammatory to an anti-inflammatory state</w:t>
      </w:r>
      <w:r w:rsidR="00F54A8C" w:rsidRPr="00F54A8C">
        <w:rPr>
          <w:rFonts w:ascii="Times New Roman" w:hAnsi="Times New Roman" w:cs="Times New Roman"/>
        </w:rPr>
        <w:t>.</w:t>
      </w:r>
    </w:p>
    <w:p w14:paraId="64CD8D58" w14:textId="5EE9457E" w:rsidR="00B63F4C" w:rsidRDefault="00B962B9" w:rsidP="00B63F4C">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HIIT induces improved signaling in the vagal nerve</w:t>
      </w:r>
      <w:r w:rsidR="0037174B">
        <w:rPr>
          <w:rFonts w:ascii="Times New Roman" w:hAnsi="Times New Roman" w:cs="Times New Roman"/>
        </w:rPr>
        <w:t xml:space="preserve"> in SLE patients</w:t>
      </w:r>
      <w:r>
        <w:rPr>
          <w:rFonts w:ascii="Times New Roman" w:hAnsi="Times New Roman" w:cs="Times New Roman"/>
        </w:rPr>
        <w:t>.</w:t>
      </w:r>
    </w:p>
    <w:p w14:paraId="361BEDF5" w14:textId="18FA5BD6" w:rsidR="0037174B" w:rsidRDefault="0037174B" w:rsidP="0037174B">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modulate fatigue by FSS</w:t>
      </w:r>
      <w:r w:rsidR="00051189">
        <w:rPr>
          <w:rFonts w:ascii="Times New Roman" w:hAnsi="Times New Roman" w:cs="Times New Roman"/>
        </w:rPr>
        <w:t>.</w:t>
      </w:r>
    </w:p>
    <w:p w14:paraId="6496C660" w14:textId="73838E63" w:rsidR="0037174B" w:rsidRDefault="0037174B" w:rsidP="0037174B">
      <w:pPr>
        <w:pStyle w:val="ListParagraph"/>
        <w:numPr>
          <w:ilvl w:val="1"/>
          <w:numId w:val="29"/>
        </w:numPr>
        <w:spacing w:after="0" w:line="360" w:lineRule="auto"/>
        <w:jc w:val="both"/>
        <w:rPr>
          <w:rFonts w:ascii="Times New Roman" w:hAnsi="Times New Roman" w:cs="Times New Roman"/>
        </w:rPr>
      </w:pPr>
      <w:r>
        <w:rPr>
          <w:rFonts w:ascii="Times New Roman" w:hAnsi="Times New Roman" w:cs="Times New Roman"/>
        </w:rPr>
        <w:t>These changes are modulated by IFNGS</w:t>
      </w:r>
      <w:r w:rsidR="00051189">
        <w:rPr>
          <w:rFonts w:ascii="Times New Roman" w:hAnsi="Times New Roman" w:cs="Times New Roman"/>
        </w:rPr>
        <w:t>.</w:t>
      </w:r>
    </w:p>
    <w:p w14:paraId="40E37802" w14:textId="57871224" w:rsidR="000F0054" w:rsidRPr="009A483D" w:rsidRDefault="00B962B9" w:rsidP="009A483D">
      <w:pPr>
        <w:pStyle w:val="ListParagraph"/>
        <w:numPr>
          <w:ilvl w:val="0"/>
          <w:numId w:val="29"/>
        </w:numPr>
        <w:spacing w:after="0" w:line="360" w:lineRule="auto"/>
        <w:jc w:val="both"/>
        <w:rPr>
          <w:rFonts w:ascii="Times New Roman" w:hAnsi="Times New Roman" w:cs="Times New Roman"/>
        </w:rPr>
      </w:pPr>
      <w:r>
        <w:rPr>
          <w:rFonts w:ascii="Times New Roman" w:hAnsi="Times New Roman" w:cs="Times New Roman"/>
        </w:rPr>
        <w:t xml:space="preserve">HIIT induces </w:t>
      </w:r>
      <w:r w:rsidR="0037174B">
        <w:rPr>
          <w:rFonts w:ascii="Times New Roman" w:hAnsi="Times New Roman" w:cs="Times New Roman"/>
        </w:rPr>
        <w:t>m</w:t>
      </w:r>
      <w:r w:rsidR="00051189">
        <w:rPr>
          <w:rFonts w:ascii="Times New Roman" w:hAnsi="Times New Roman" w:cs="Times New Roman"/>
        </w:rPr>
        <w:t>uscular changes in biopsies.</w:t>
      </w:r>
    </w:p>
    <w:p w14:paraId="21875D2D" w14:textId="77777777" w:rsidR="00363974" w:rsidRDefault="00363974">
      <w:pPr>
        <w:rPr>
          <w:rFonts w:ascii="Times New Roman" w:hAnsi="Times New Roman" w:cs="Times New Roman"/>
        </w:rPr>
      </w:pPr>
      <w:r>
        <w:rPr>
          <w:rFonts w:ascii="Times New Roman" w:hAnsi="Times New Roman" w:cs="Times New Roman"/>
        </w:rPr>
        <w:br w:type="page"/>
      </w:r>
    </w:p>
    <w:p w14:paraId="135F44E7" w14:textId="71052B18" w:rsidR="000B5C56" w:rsidRPr="009616A0" w:rsidRDefault="000B5C56" w:rsidP="009D6658">
      <w:pPr>
        <w:pStyle w:val="Heading2"/>
      </w:pPr>
      <w:bookmarkStart w:id="75" w:name="_Toc165628301"/>
      <w:commentRangeStart w:id="76"/>
      <w:r w:rsidRPr="009616A0">
        <w:lastRenderedPageBreak/>
        <w:t>TRIAL DESIGN, DATA COLLECTION AND OUTCOMES ASSESSMENT</w:t>
      </w:r>
      <w:bookmarkEnd w:id="75"/>
      <w:r w:rsidRPr="009616A0">
        <w:t xml:space="preserve"> </w:t>
      </w:r>
      <w:commentRangeEnd w:id="76"/>
      <w:r w:rsidR="00BF4EE5">
        <w:rPr>
          <w:rStyle w:val="CommentReference"/>
          <w:rFonts w:ascii="Cambria" w:eastAsia="Cambria" w:hAnsi="Cambria" w:cs="Cambria"/>
          <w:color w:val="000000"/>
        </w:rPr>
        <w:commentReference w:id="76"/>
      </w:r>
    </w:p>
    <w:p w14:paraId="6075A6BA" w14:textId="7D7083BC" w:rsidR="003D6BC3" w:rsidRDefault="003D6BC3" w:rsidP="000A1369">
      <w:pPr>
        <w:spacing w:after="0" w:line="360" w:lineRule="auto"/>
        <w:jc w:val="both"/>
        <w:rPr>
          <w:rFonts w:ascii="Times New Roman" w:hAnsi="Times New Roman" w:cs="Times New Roman"/>
        </w:rPr>
      </w:pPr>
    </w:p>
    <w:p w14:paraId="47DCEAAA" w14:textId="206BBE71" w:rsidR="000B5C56" w:rsidRDefault="000A1369" w:rsidP="000A1369">
      <w:pPr>
        <w:spacing w:after="0" w:line="360" w:lineRule="auto"/>
        <w:jc w:val="both"/>
        <w:rPr>
          <w:rFonts w:ascii="Times New Roman" w:hAnsi="Times New Roman" w:cs="Times New Roman"/>
        </w:rPr>
      </w:pPr>
      <w:r>
        <w:rPr>
          <w:rFonts w:ascii="Times New Roman" w:hAnsi="Times New Roman" w:cs="Times New Roman"/>
        </w:rPr>
        <w:t>The study protocol, detailing the hypotheses, methods, recruitment and conduct of the study has been published in a non-peer reviewed openly accessible preprint database</w:t>
      </w:r>
      <w:r w:rsidR="004747C9">
        <w:rPr>
          <w:rFonts w:ascii="Times New Roman" w:hAnsi="Times New Roman" w:cs="Times New Roman"/>
        </w:rPr>
        <w:fldChar w:fldCharType="begin" w:fldLock="1"/>
      </w:r>
      <w:r w:rsidR="0019617B">
        <w:rPr>
          <w:rFonts w:ascii="Times New Roman" w:hAnsi="Times New Roman" w:cs="Times New Roman"/>
        </w:rPr>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rsidR="004747C9">
        <w:rPr>
          <w:rFonts w:ascii="Times New Roman" w:hAnsi="Times New Roman" w:cs="Times New Roman"/>
        </w:rPr>
        <w:fldChar w:fldCharType="separate"/>
      </w:r>
      <w:r w:rsidR="0019617B" w:rsidRPr="0019617B">
        <w:rPr>
          <w:rFonts w:ascii="Times New Roman" w:hAnsi="Times New Roman" w:cs="Times New Roman"/>
          <w:noProof/>
          <w:vertAlign w:val="superscript"/>
        </w:rPr>
        <w:t>32</w:t>
      </w:r>
      <w:r w:rsidR="004747C9">
        <w:rPr>
          <w:rFonts w:ascii="Times New Roman" w:hAnsi="Times New Roman" w:cs="Times New Roman"/>
        </w:rPr>
        <w:fldChar w:fldCharType="end"/>
      </w:r>
      <w:r>
        <w:rPr>
          <w:rFonts w:ascii="Times New Roman" w:hAnsi="Times New Roman" w:cs="Times New Roman"/>
        </w:rPr>
        <w:t>.</w:t>
      </w:r>
      <w:r w:rsidR="00807C84">
        <w:rPr>
          <w:rFonts w:ascii="Times New Roman" w:hAnsi="Times New Roman" w:cs="Times New Roman"/>
        </w:rPr>
        <w:t xml:space="preserve"> In brief, the study is a randomized control trial, consisting of 2 arms, labeled exercise and control. Participants are stratified for sex and randomly allocated 1:1 to exercise or control. At </w:t>
      </w:r>
      <w:hyperlink r:id="rId14" w:history="1">
        <w:r w:rsidR="00807C84" w:rsidRPr="003640FD">
          <w:rPr>
            <w:rStyle w:val="Hyperlink"/>
            <w:rFonts w:ascii="Times New Roman" w:hAnsi="Times New Roman" w:cs="Times New Roman"/>
          </w:rPr>
          <w:t>www.clinicaltrials.gov</w:t>
        </w:r>
      </w:hyperlink>
      <w:r w:rsidR="00807C84">
        <w:rPr>
          <w:rFonts w:ascii="Times New Roman" w:hAnsi="Times New Roman" w:cs="Times New Roman"/>
        </w:rPr>
        <w:t xml:space="preserve"> the study is identified by </w:t>
      </w:r>
      <w:r w:rsidR="00807C84" w:rsidRPr="00807C84">
        <w:rPr>
          <w:rFonts w:ascii="Times New Roman" w:hAnsi="Times New Roman" w:cs="Times New Roman"/>
        </w:rPr>
        <w:t>NCT05478018</w:t>
      </w:r>
      <w:r w:rsidR="005D6D96">
        <w:rPr>
          <w:rFonts w:ascii="Times New Roman" w:hAnsi="Times New Roman" w:cs="Times New Roman"/>
        </w:rPr>
        <w:t>.</w:t>
      </w:r>
      <w:r w:rsidR="006E1A7C">
        <w:rPr>
          <w:rFonts w:ascii="Times New Roman" w:hAnsi="Times New Roman" w:cs="Times New Roman"/>
        </w:rPr>
        <w:t xml:space="preserve"> Prior to commencement </w:t>
      </w:r>
      <w:r w:rsidR="00492E1A">
        <w:rPr>
          <w:rFonts w:ascii="Times New Roman" w:hAnsi="Times New Roman" w:cs="Times New Roman"/>
        </w:rPr>
        <w:t xml:space="preserve">the scientific ethics committee of the capital region of Denmark approved to trial with identifier </w:t>
      </w:r>
      <w:r w:rsidR="00492E1A" w:rsidRPr="00492E1A">
        <w:rPr>
          <w:rFonts w:ascii="Times New Roman" w:hAnsi="Times New Roman" w:cs="Times New Roman"/>
        </w:rPr>
        <w:t>H-21039032</w:t>
      </w:r>
      <w:r w:rsidR="00492E1A">
        <w:rPr>
          <w:rFonts w:ascii="Times New Roman" w:hAnsi="Times New Roman" w:cs="Times New Roman"/>
        </w:rPr>
        <w:t>.</w:t>
      </w:r>
      <w:r w:rsidR="00DB72BF">
        <w:rPr>
          <w:rFonts w:ascii="Times New Roman" w:hAnsi="Times New Roman" w:cs="Times New Roman"/>
        </w:rPr>
        <w:t xml:space="preserve"> The trial primarily took place at Centre for Physical Activity on </w:t>
      </w:r>
      <w:proofErr w:type="spellStart"/>
      <w:r w:rsidR="00DB72BF">
        <w:rPr>
          <w:rFonts w:ascii="Times New Roman" w:hAnsi="Times New Roman" w:cs="Times New Roman"/>
        </w:rPr>
        <w:t>Rigshospitalet</w:t>
      </w:r>
      <w:proofErr w:type="spellEnd"/>
      <w:r w:rsidR="00DB72BF">
        <w:rPr>
          <w:rFonts w:ascii="Times New Roman" w:hAnsi="Times New Roman" w:cs="Times New Roman"/>
        </w:rPr>
        <w:t xml:space="preserve">, Ole </w:t>
      </w:r>
      <w:proofErr w:type="spellStart"/>
      <w:r w:rsidR="00DB72BF">
        <w:rPr>
          <w:rFonts w:ascii="Times New Roman" w:hAnsi="Times New Roman" w:cs="Times New Roman"/>
        </w:rPr>
        <w:t>Maaløes</w:t>
      </w:r>
      <w:proofErr w:type="spellEnd"/>
      <w:r w:rsidR="00DB72BF">
        <w:rPr>
          <w:rFonts w:ascii="Times New Roman" w:hAnsi="Times New Roman" w:cs="Times New Roman"/>
        </w:rPr>
        <w:t xml:space="preserve"> Vej 24, in Copenhagen, Denmark. Recruitment took place primarily at the center for vasculitis and spine diseases on </w:t>
      </w:r>
      <w:proofErr w:type="spellStart"/>
      <w:r w:rsidR="00DB72BF">
        <w:rPr>
          <w:rFonts w:ascii="Times New Roman" w:hAnsi="Times New Roman" w:cs="Times New Roman"/>
        </w:rPr>
        <w:t>Rigshospitalet</w:t>
      </w:r>
      <w:proofErr w:type="spellEnd"/>
      <w:r w:rsidR="00DB72BF">
        <w:rPr>
          <w:rFonts w:ascii="Times New Roman" w:hAnsi="Times New Roman" w:cs="Times New Roman"/>
        </w:rPr>
        <w:t xml:space="preserve"> in </w:t>
      </w:r>
      <w:proofErr w:type="spellStart"/>
      <w:r w:rsidR="00DB72BF">
        <w:rPr>
          <w:rFonts w:ascii="Times New Roman" w:hAnsi="Times New Roman" w:cs="Times New Roman"/>
        </w:rPr>
        <w:t>Blegdamsvej</w:t>
      </w:r>
      <w:proofErr w:type="spellEnd"/>
      <w:r w:rsidR="00DB72BF">
        <w:rPr>
          <w:rFonts w:ascii="Times New Roman" w:hAnsi="Times New Roman" w:cs="Times New Roman"/>
        </w:rPr>
        <w:t xml:space="preserve"> 9, Copenhagen, Denmark. 82-Rb-Pet-CT scans were conducted at the department of clinical physiology at </w:t>
      </w:r>
      <w:proofErr w:type="spellStart"/>
      <w:r w:rsidR="00DB72BF">
        <w:rPr>
          <w:rFonts w:ascii="Times New Roman" w:hAnsi="Times New Roman" w:cs="Times New Roman"/>
        </w:rPr>
        <w:t>Rigshospitalet</w:t>
      </w:r>
      <w:proofErr w:type="spellEnd"/>
      <w:r w:rsidR="00DB72BF">
        <w:rPr>
          <w:rFonts w:ascii="Times New Roman" w:hAnsi="Times New Roman" w:cs="Times New Roman"/>
        </w:rPr>
        <w:t xml:space="preserve">, </w:t>
      </w:r>
      <w:proofErr w:type="spellStart"/>
      <w:r w:rsidR="00DB72BF">
        <w:rPr>
          <w:rFonts w:ascii="Times New Roman" w:hAnsi="Times New Roman" w:cs="Times New Roman"/>
        </w:rPr>
        <w:t>Blegdamsvej</w:t>
      </w:r>
      <w:proofErr w:type="spellEnd"/>
      <w:r w:rsidR="00DB72BF">
        <w:rPr>
          <w:rFonts w:ascii="Times New Roman" w:hAnsi="Times New Roman" w:cs="Times New Roman"/>
        </w:rPr>
        <w:t xml:space="preserve"> 9, Copenhagen, Denmark.</w:t>
      </w:r>
    </w:p>
    <w:p w14:paraId="3B7097D8" w14:textId="77777777" w:rsidR="00604BCD" w:rsidRDefault="00757912" w:rsidP="00604BCD">
      <w:pPr>
        <w:keepNext/>
        <w:spacing w:after="0" w:line="360" w:lineRule="auto"/>
        <w:jc w:val="both"/>
      </w:pPr>
      <w:r>
        <w:rPr>
          <w:rFonts w:ascii="Times New Roman" w:hAnsi="Times New Roman" w:cs="Times New Roman"/>
          <w:noProof/>
        </w:rPr>
        <w:drawing>
          <wp:inline distT="0" distB="0" distL="0" distR="0" wp14:anchorId="61336124" wp14:editId="0B2281FD">
            <wp:extent cx="6324600" cy="44291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4600" cy="4429125"/>
                    </a:xfrm>
                    <a:prstGeom prst="rect">
                      <a:avLst/>
                    </a:prstGeom>
                    <a:noFill/>
                    <a:ln>
                      <a:noFill/>
                    </a:ln>
                  </pic:spPr>
                </pic:pic>
              </a:graphicData>
            </a:graphic>
          </wp:inline>
        </w:drawing>
      </w:r>
    </w:p>
    <w:p w14:paraId="1651C4A4" w14:textId="02DDEB45" w:rsidR="00EA02D4" w:rsidRDefault="00604BCD" w:rsidP="00604BCD">
      <w:pPr>
        <w:pStyle w:val="Caption"/>
        <w:jc w:val="both"/>
        <w:rPr>
          <w:rFonts w:ascii="Times New Roman" w:hAnsi="Times New Roman" w:cs="Times New Roman"/>
        </w:rPr>
      </w:pPr>
      <w:r>
        <w:t xml:space="preserve">Figure </w:t>
      </w:r>
      <w:r>
        <w:fldChar w:fldCharType="begin"/>
      </w:r>
      <w:r>
        <w:instrText xml:space="preserve"> SEQ Figure \* ARABIC </w:instrText>
      </w:r>
      <w:r>
        <w:fldChar w:fldCharType="separate"/>
      </w:r>
      <w:r w:rsidR="008157E1">
        <w:rPr>
          <w:noProof/>
        </w:rPr>
        <w:t>1</w:t>
      </w:r>
      <w:r>
        <w:fldChar w:fldCharType="end"/>
      </w:r>
      <w:r>
        <w:t xml:space="preserve"> - Graphical </w:t>
      </w:r>
      <w:proofErr w:type="gramStart"/>
      <w:r>
        <w:t>hypothesis</w:t>
      </w:r>
      <w:proofErr w:type="gramEnd"/>
    </w:p>
    <w:p w14:paraId="6A985265" w14:textId="4EE4670B" w:rsidR="00F014E7" w:rsidRDefault="00F014E7" w:rsidP="000A1369">
      <w:pPr>
        <w:spacing w:after="0" w:line="360" w:lineRule="auto"/>
        <w:jc w:val="both"/>
        <w:rPr>
          <w:rFonts w:ascii="Times New Roman" w:hAnsi="Times New Roman" w:cs="Times New Roman"/>
        </w:rPr>
      </w:pPr>
      <w:r>
        <w:rPr>
          <w:rFonts w:ascii="Times New Roman" w:hAnsi="Times New Roman" w:cs="Times New Roman"/>
        </w:rPr>
        <w:lastRenderedPageBreak/>
        <w:t xml:space="preserve">The exercise group </w:t>
      </w:r>
      <w:r w:rsidR="00EA02D4">
        <w:rPr>
          <w:rFonts w:ascii="Times New Roman" w:hAnsi="Times New Roman" w:cs="Times New Roman"/>
        </w:rPr>
        <w:t xml:space="preserve">underwent 12 weeks of thrice weekly </w:t>
      </w:r>
      <w:proofErr w:type="gramStart"/>
      <w:r w:rsidR="00EA02D4">
        <w:rPr>
          <w:rFonts w:ascii="Times New Roman" w:hAnsi="Times New Roman" w:cs="Times New Roman"/>
        </w:rPr>
        <w:t>45 minute</w:t>
      </w:r>
      <w:proofErr w:type="gramEnd"/>
      <w:r w:rsidR="00EA02D4">
        <w:rPr>
          <w:rFonts w:ascii="Times New Roman" w:hAnsi="Times New Roman" w:cs="Times New Roman"/>
        </w:rPr>
        <w:t xml:space="preserve"> HIIT exercise</w:t>
      </w:r>
      <w:r w:rsidR="00D34B22">
        <w:rPr>
          <w:rFonts w:ascii="Times New Roman" w:hAnsi="Times New Roman" w:cs="Times New Roman"/>
        </w:rPr>
        <w:t xml:space="preserve"> sessions</w:t>
      </w:r>
      <w:r w:rsidR="00EA02D4">
        <w:rPr>
          <w:rFonts w:ascii="Times New Roman" w:hAnsi="Times New Roman" w:cs="Times New Roman"/>
        </w:rPr>
        <w:t xml:space="preserve">, with 4 </w:t>
      </w:r>
      <w:r w:rsidR="00D34B22">
        <w:rPr>
          <w:rFonts w:ascii="Times New Roman" w:hAnsi="Times New Roman" w:cs="Times New Roman"/>
        </w:rPr>
        <w:t>intervals</w:t>
      </w:r>
      <w:r w:rsidR="00EA02D4">
        <w:rPr>
          <w:rFonts w:ascii="Times New Roman" w:hAnsi="Times New Roman" w:cs="Times New Roman"/>
        </w:rPr>
        <w:t xml:space="preserve"> of 4 minutes of high intensity exercise</w:t>
      </w:r>
      <w:r w:rsidR="00D34B22">
        <w:rPr>
          <w:rFonts w:ascii="Times New Roman" w:hAnsi="Times New Roman" w:cs="Times New Roman"/>
        </w:rPr>
        <w:t>, defined as a heart rate above 85% of the maximal heart rate</w:t>
      </w:r>
      <w:r w:rsidR="00EA02D4">
        <w:rPr>
          <w:rFonts w:ascii="Times New Roman" w:hAnsi="Times New Roman" w:cs="Times New Roman"/>
        </w:rPr>
        <w:t xml:space="preserve"> interspaced with 3 minute </w:t>
      </w:r>
      <w:r w:rsidR="00D34B22">
        <w:rPr>
          <w:rFonts w:ascii="Times New Roman" w:hAnsi="Times New Roman" w:cs="Times New Roman"/>
        </w:rPr>
        <w:t xml:space="preserve">active breaks of pedaling against light resistance (less than 20% </w:t>
      </w:r>
      <w:proofErr w:type="spellStart"/>
      <w:r w:rsidR="00D34B22">
        <w:rPr>
          <w:rFonts w:ascii="Times New Roman" w:hAnsi="Times New Roman" w:cs="Times New Roman"/>
        </w:rPr>
        <w:t>wattmax</w:t>
      </w:r>
      <w:proofErr w:type="spellEnd"/>
      <w:r w:rsidR="00D34B22">
        <w:rPr>
          <w:rFonts w:ascii="Times New Roman" w:hAnsi="Times New Roman" w:cs="Times New Roman"/>
        </w:rPr>
        <w:t xml:space="preserve">). </w:t>
      </w:r>
    </w:p>
    <w:p w14:paraId="21A77A79" w14:textId="2C783892" w:rsidR="00EA02D4" w:rsidRDefault="00EA02D4" w:rsidP="000A1369">
      <w:pPr>
        <w:spacing w:after="0" w:line="360" w:lineRule="auto"/>
        <w:jc w:val="both"/>
        <w:rPr>
          <w:rFonts w:ascii="Times New Roman" w:hAnsi="Times New Roman" w:cs="Times New Roman"/>
        </w:rPr>
      </w:pPr>
      <w:r>
        <w:rPr>
          <w:rFonts w:ascii="Times New Roman" w:hAnsi="Times New Roman" w:cs="Times New Roman"/>
        </w:rPr>
        <w:t>As noted above the hypo</w:t>
      </w:r>
      <w:r w:rsidR="002307D6">
        <w:rPr>
          <w:rFonts w:ascii="Times New Roman" w:hAnsi="Times New Roman" w:cs="Times New Roman"/>
        </w:rPr>
        <w:t>thesis was that these 12 weeks would improve aerobic capacity</w:t>
      </w:r>
      <w:r w:rsidR="003F63DF">
        <w:rPr>
          <w:rFonts w:ascii="Times New Roman" w:hAnsi="Times New Roman" w:cs="Times New Roman"/>
        </w:rPr>
        <w:t xml:space="preserve"> and fatigue</w:t>
      </w:r>
      <w:r w:rsidR="002307D6">
        <w:rPr>
          <w:rFonts w:ascii="Times New Roman" w:hAnsi="Times New Roman" w:cs="Times New Roman"/>
        </w:rPr>
        <w:t xml:space="preserve"> in SLE patients. But it would </w:t>
      </w:r>
      <w:r w:rsidR="00AA2DFA">
        <w:rPr>
          <w:rFonts w:ascii="Times New Roman" w:hAnsi="Times New Roman" w:cs="Times New Roman"/>
        </w:rPr>
        <w:t>improve</w:t>
      </w:r>
      <w:r w:rsidR="002307D6">
        <w:rPr>
          <w:rFonts w:ascii="Times New Roman" w:hAnsi="Times New Roman" w:cs="Times New Roman"/>
        </w:rPr>
        <w:t xml:space="preserve"> more in patients with lower IFNGS.</w:t>
      </w:r>
    </w:p>
    <w:p w14:paraId="1B1F0C70" w14:textId="6CA11A21" w:rsidR="008C68A7" w:rsidRPr="009616A0" w:rsidRDefault="008C68A7" w:rsidP="000A1369">
      <w:pPr>
        <w:spacing w:after="0" w:line="360" w:lineRule="auto"/>
        <w:jc w:val="both"/>
        <w:rPr>
          <w:rFonts w:ascii="Times New Roman" w:hAnsi="Times New Roman" w:cs="Times New Roman"/>
        </w:rPr>
      </w:pPr>
      <w:r>
        <w:rPr>
          <w:rFonts w:ascii="Times New Roman" w:hAnsi="Times New Roman" w:cs="Times New Roman"/>
        </w:rPr>
        <w:t xml:space="preserve">Participants flow through the project with a screening visit, where aerobic capacity is assessed, a baseline visit with most of the outcomes, and a baseline-acute bout session consisting of one exercise bout and the measurements of the autonomic nerve system. A subgroup of patients will then undergo </w:t>
      </w:r>
      <w:proofErr w:type="gramStart"/>
      <w:r w:rsidR="00BC4B69">
        <w:rPr>
          <w:rFonts w:ascii="Times New Roman" w:hAnsi="Times New Roman" w:cs="Times New Roman"/>
        </w:rPr>
        <w:t>a</w:t>
      </w:r>
      <w:proofErr w:type="gramEnd"/>
      <w:r w:rsidR="00BC4B69">
        <w:rPr>
          <w:rFonts w:ascii="Times New Roman" w:hAnsi="Times New Roman" w:cs="Times New Roman"/>
        </w:rPr>
        <w:t xml:space="preserve"> 82-Rb-rest-stress-PET-CT evaluating cardiac adaptation. Patients are then randomized to exercise or control. Whereafter they </w:t>
      </w:r>
      <w:proofErr w:type="gramStart"/>
      <w:r w:rsidR="00BC4B69">
        <w:rPr>
          <w:rFonts w:ascii="Times New Roman" w:hAnsi="Times New Roman" w:cs="Times New Roman"/>
        </w:rPr>
        <w:t>will undergo</w:t>
      </w:r>
      <w:proofErr w:type="gramEnd"/>
      <w:r w:rsidR="00BC4B69">
        <w:rPr>
          <w:rFonts w:ascii="Times New Roman" w:hAnsi="Times New Roman" w:cs="Times New Roman"/>
        </w:rPr>
        <w:t xml:space="preserve"> a </w:t>
      </w:r>
      <w:proofErr w:type="spellStart"/>
      <w:r w:rsidR="00BC4B69">
        <w:rPr>
          <w:rFonts w:ascii="Times New Roman" w:hAnsi="Times New Roman" w:cs="Times New Roman"/>
        </w:rPr>
        <w:t>followup</w:t>
      </w:r>
      <w:proofErr w:type="spellEnd"/>
      <w:r w:rsidR="00BC4B69">
        <w:rPr>
          <w:rFonts w:ascii="Times New Roman" w:hAnsi="Times New Roman" w:cs="Times New Roman"/>
        </w:rPr>
        <w:t xml:space="preserve"> visit, another acute bout (termed the follow-up acute bout) and at last </w:t>
      </w:r>
      <w:r w:rsidR="00DE573B">
        <w:rPr>
          <w:rFonts w:ascii="Times New Roman" w:hAnsi="Times New Roman" w:cs="Times New Roman"/>
        </w:rPr>
        <w:t xml:space="preserve">if they did one at baseline, they </w:t>
      </w:r>
      <w:proofErr w:type="gramStart"/>
      <w:r w:rsidR="00DE573B">
        <w:rPr>
          <w:rFonts w:ascii="Times New Roman" w:hAnsi="Times New Roman" w:cs="Times New Roman"/>
        </w:rPr>
        <w:t>will</w:t>
      </w:r>
      <w:proofErr w:type="gramEnd"/>
      <w:r w:rsidR="00DE573B">
        <w:rPr>
          <w:rFonts w:ascii="Times New Roman" w:hAnsi="Times New Roman" w:cs="Times New Roman"/>
        </w:rPr>
        <w:t xml:space="preserve"> do a repeat</w:t>
      </w:r>
      <w:r w:rsidR="00BC4B69">
        <w:rPr>
          <w:rFonts w:ascii="Times New Roman" w:hAnsi="Times New Roman" w:cs="Times New Roman"/>
        </w:rPr>
        <w:t xml:space="preserve"> 82-Rb-rest-stress-PET-CT</w:t>
      </w:r>
      <w:r w:rsidR="00DE573B">
        <w:rPr>
          <w:rFonts w:ascii="Times New Roman" w:hAnsi="Times New Roman" w:cs="Times New Roman"/>
        </w:rPr>
        <w:t>.</w:t>
      </w:r>
    </w:p>
    <w:p w14:paraId="012364A9" w14:textId="77777777" w:rsidR="000B5C56" w:rsidRPr="009616A0" w:rsidRDefault="000B5C56" w:rsidP="000B5C56">
      <w:pPr>
        <w:spacing w:after="0" w:line="360" w:lineRule="auto"/>
        <w:jc w:val="both"/>
        <w:rPr>
          <w:rFonts w:ascii="Times New Roman" w:hAnsi="Times New Roman" w:cs="Times New Roman"/>
        </w:rPr>
      </w:pPr>
    </w:p>
    <w:p w14:paraId="46C373CF" w14:textId="092FC02C" w:rsidR="000B5C56" w:rsidRPr="0044228A" w:rsidRDefault="000B5C56" w:rsidP="0044228A">
      <w:pPr>
        <w:pStyle w:val="Heading2"/>
        <w:rPr>
          <w:rFonts w:ascii="Times New Roman" w:hAnsi="Times New Roman" w:cs="Times New Roman"/>
        </w:rPr>
      </w:pPr>
      <w:bookmarkStart w:id="77" w:name="_Toc165628302"/>
      <w:r w:rsidRPr="009616A0">
        <w:rPr>
          <w:rFonts w:ascii="Times New Roman" w:hAnsi="Times New Roman" w:cs="Times New Roman"/>
        </w:rPr>
        <w:t>OUTCOMES</w:t>
      </w:r>
      <w:bookmarkEnd w:id="77"/>
    </w:p>
    <w:p w14:paraId="533EA4FD" w14:textId="5F9EEFD2" w:rsidR="000B5C56" w:rsidRPr="009616A0" w:rsidRDefault="000B5C56" w:rsidP="00114A33">
      <w:pPr>
        <w:pStyle w:val="Heading3"/>
      </w:pPr>
      <w:bookmarkStart w:id="78" w:name="_Toc165628303"/>
      <w:r w:rsidRPr="009616A0">
        <w:t xml:space="preserve">Primary </w:t>
      </w:r>
      <w:r w:rsidR="0098341D">
        <w:t>O</w:t>
      </w:r>
      <w:r w:rsidRPr="009616A0">
        <w:t>utcome</w:t>
      </w:r>
      <w:r w:rsidR="00114A33">
        <w:t>s</w:t>
      </w:r>
      <w:bookmarkEnd w:id="78"/>
      <w:r w:rsidRPr="009616A0">
        <w:t xml:space="preserve"> </w:t>
      </w:r>
    </w:p>
    <w:p w14:paraId="254C611E" w14:textId="7FF4FDBE" w:rsidR="000B5C56" w:rsidRDefault="000B5C56" w:rsidP="00DE7FB5">
      <w:pPr>
        <w:pStyle w:val="Heading4"/>
      </w:pPr>
      <w:r w:rsidRPr="00DE7FB5">
        <w:t>Domain</w:t>
      </w:r>
      <w:r w:rsidRPr="009616A0">
        <w:t xml:space="preserve">: </w:t>
      </w:r>
      <w:r w:rsidR="00114A33">
        <w:t>Aerobic Capacity</w:t>
      </w:r>
    </w:p>
    <w:p w14:paraId="74B771BC" w14:textId="21F1ADF0" w:rsidR="00A427D6" w:rsidRPr="00A427D6" w:rsidRDefault="00A427D6" w:rsidP="00A427D6">
      <w:r>
        <w:t>Timeframe: -2, 0 to 12 weeks</w:t>
      </w:r>
    </w:p>
    <w:p w14:paraId="7E368241" w14:textId="3F5DC638" w:rsidR="000B5C56" w:rsidRPr="009616A0" w:rsidRDefault="000B5C56" w:rsidP="000B5C56">
      <w:pPr>
        <w:spacing w:after="0" w:line="360" w:lineRule="auto"/>
        <w:jc w:val="both"/>
        <w:rPr>
          <w:rFonts w:ascii="Times New Roman" w:hAnsi="Times New Roman" w:cs="Times New Roman"/>
        </w:rPr>
      </w:pPr>
      <w:r w:rsidRPr="009616A0">
        <w:rPr>
          <w:rFonts w:ascii="Times New Roman" w:hAnsi="Times New Roman" w:cs="Times New Roman"/>
        </w:rPr>
        <w:t xml:space="preserve">Measurement: </w:t>
      </w:r>
      <w:r w:rsidR="00F714EC">
        <w:rPr>
          <w:rFonts w:ascii="Times New Roman" w:hAnsi="Times New Roman" w:cs="Times New Roman"/>
        </w:rPr>
        <w:t>M</w:t>
      </w:r>
      <w:r w:rsidR="00114A33">
        <w:rPr>
          <w:rFonts w:ascii="Times New Roman" w:hAnsi="Times New Roman" w:cs="Times New Roman"/>
        </w:rPr>
        <w:t>aximal volume of inspired oxygen per minute</w:t>
      </w:r>
      <w:r w:rsidR="004511DB">
        <w:rPr>
          <w:rFonts w:ascii="Times New Roman" w:hAnsi="Times New Roman" w:cs="Times New Roman"/>
        </w:rPr>
        <w:t xml:space="preserve"> per kilogram of body weight of the participant</w:t>
      </w:r>
      <w:r w:rsidR="00114A33">
        <w:rPr>
          <w:rFonts w:ascii="Times New Roman" w:hAnsi="Times New Roman" w:cs="Times New Roman"/>
        </w:rPr>
        <w:t xml:space="preserve"> (VO</w:t>
      </w:r>
      <w:r w:rsidR="00114A33" w:rsidRPr="00114A33">
        <w:rPr>
          <w:rFonts w:ascii="Times New Roman" w:hAnsi="Times New Roman" w:cs="Times New Roman"/>
          <w:vertAlign w:val="subscript"/>
        </w:rPr>
        <w:t>2</w:t>
      </w:r>
      <w:r w:rsidR="00114A33">
        <w:rPr>
          <w:rFonts w:ascii="Times New Roman" w:hAnsi="Times New Roman" w:cs="Times New Roman"/>
        </w:rPr>
        <w:t>Max)</w:t>
      </w:r>
      <w:r w:rsidR="00F714EC">
        <w:rPr>
          <w:rFonts w:ascii="Times New Roman" w:hAnsi="Times New Roman" w:cs="Times New Roman"/>
        </w:rPr>
        <w:t>.</w:t>
      </w:r>
    </w:p>
    <w:p w14:paraId="24BC1BD9" w14:textId="06EB927E" w:rsidR="000B5C56" w:rsidRDefault="00DE540A" w:rsidP="00340BA1">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Measured during a maximal exercise bout. Maximal defined as two out of three of the following:</w:t>
      </w:r>
    </w:p>
    <w:p w14:paraId="165F968F" w14:textId="2E22469B" w:rsidR="00DE540A" w:rsidRDefault="00DE540A" w:rsidP="00340BA1">
      <w:pPr>
        <w:pStyle w:val="ListParagraph"/>
        <w:numPr>
          <w:ilvl w:val="1"/>
          <w:numId w:val="1"/>
        </w:numPr>
        <w:spacing w:after="0" w:line="360" w:lineRule="auto"/>
        <w:jc w:val="both"/>
        <w:rPr>
          <w:rFonts w:ascii="Times New Roman" w:hAnsi="Times New Roman" w:cs="Times New Roman"/>
        </w:rPr>
      </w:pPr>
      <w:r>
        <w:rPr>
          <w:rFonts w:ascii="Times New Roman" w:hAnsi="Times New Roman" w:cs="Times New Roman"/>
        </w:rPr>
        <w:t>Plateau</w:t>
      </w:r>
      <w:r w:rsidR="00BE5082">
        <w:rPr>
          <w:rFonts w:ascii="Times New Roman" w:hAnsi="Times New Roman" w:cs="Times New Roman"/>
        </w:rPr>
        <w:t xml:space="preserve"> in volume of inspired oxygen per minute.</w:t>
      </w:r>
      <w:r w:rsidR="00DB32C7">
        <w:rPr>
          <w:rFonts w:ascii="Times New Roman" w:hAnsi="Times New Roman" w:cs="Times New Roman"/>
        </w:rPr>
        <w:t xml:space="preserve"> So that increase in workload results in no increase in inspired oxygen.</w:t>
      </w:r>
    </w:p>
    <w:p w14:paraId="4D89B14F" w14:textId="1FB5888A" w:rsidR="00DE540A" w:rsidRDefault="00DE540A" w:rsidP="00340BA1">
      <w:pPr>
        <w:pStyle w:val="ListParagraph"/>
        <w:numPr>
          <w:ilvl w:val="1"/>
          <w:numId w:val="1"/>
        </w:numPr>
        <w:spacing w:after="0" w:line="360" w:lineRule="auto"/>
        <w:jc w:val="both"/>
        <w:rPr>
          <w:rFonts w:ascii="Times New Roman" w:hAnsi="Times New Roman" w:cs="Times New Roman"/>
        </w:rPr>
      </w:pPr>
      <w:r>
        <w:rPr>
          <w:rFonts w:ascii="Times New Roman" w:hAnsi="Times New Roman" w:cs="Times New Roman"/>
        </w:rPr>
        <w:t xml:space="preserve">Ratio between volume of inspired oxygen and expired </w:t>
      </w:r>
      <w:proofErr w:type="spellStart"/>
      <w:r>
        <w:rPr>
          <w:rFonts w:ascii="Times New Roman" w:hAnsi="Times New Roman" w:cs="Times New Roman"/>
        </w:rPr>
        <w:t>carbondioxide</w:t>
      </w:r>
      <w:proofErr w:type="spellEnd"/>
      <w:r>
        <w:rPr>
          <w:rFonts w:ascii="Times New Roman" w:hAnsi="Times New Roman" w:cs="Times New Roman"/>
        </w:rPr>
        <w:t xml:space="preserve"> more than 1.1</w:t>
      </w:r>
    </w:p>
    <w:p w14:paraId="1DC7318C" w14:textId="12573297" w:rsidR="00DE540A" w:rsidRDefault="007D3CF8" w:rsidP="00340BA1">
      <w:pPr>
        <w:pStyle w:val="ListParagraph"/>
        <w:numPr>
          <w:ilvl w:val="1"/>
          <w:numId w:val="1"/>
        </w:numPr>
        <w:spacing w:after="0" w:line="360" w:lineRule="auto"/>
        <w:jc w:val="both"/>
        <w:rPr>
          <w:rFonts w:ascii="Times New Roman" w:hAnsi="Times New Roman" w:cs="Times New Roman"/>
        </w:rPr>
      </w:pPr>
      <w:r>
        <w:rPr>
          <w:rFonts w:ascii="Times New Roman" w:hAnsi="Times New Roman" w:cs="Times New Roman"/>
        </w:rPr>
        <w:t>Exertion by BORG scale 18, 19 or 20.</w:t>
      </w:r>
    </w:p>
    <w:p w14:paraId="7C027FBE" w14:textId="7B6ADE46" w:rsidR="00DE540A" w:rsidRDefault="0009749D" w:rsidP="000840E9">
      <w:pPr>
        <w:pStyle w:val="ListParagraph"/>
        <w:spacing w:after="0" w:line="360" w:lineRule="auto"/>
        <w:jc w:val="both"/>
        <w:rPr>
          <w:rFonts w:ascii="Times New Roman" w:hAnsi="Times New Roman" w:cs="Times New Roman"/>
        </w:rPr>
      </w:pPr>
      <w:r>
        <w:rPr>
          <w:rFonts w:ascii="Times New Roman" w:hAnsi="Times New Roman" w:cs="Times New Roman"/>
        </w:rPr>
        <w:t xml:space="preserve">If the bout is considered a maximal bout, the VO2max will be defined as the highest 30 second average oxygen uptake per minute per kilogram of bodyweight. </w:t>
      </w:r>
      <w:r w:rsidR="00FF2163">
        <w:rPr>
          <w:rFonts w:ascii="Times New Roman" w:hAnsi="Times New Roman" w:cs="Times New Roman"/>
        </w:rPr>
        <w:t>(</w:t>
      </w:r>
      <w:r w:rsidR="00C573CF">
        <w:rPr>
          <w:rFonts w:ascii="Times New Roman" w:hAnsi="Times New Roman" w:cs="Times New Roman"/>
        </w:rPr>
        <w:t>in m</w:t>
      </w:r>
      <w:r w:rsidR="00FF2163">
        <w:rPr>
          <w:rFonts w:ascii="Times New Roman" w:hAnsi="Times New Roman" w:cs="Times New Roman"/>
        </w:rPr>
        <w:t>l/min/kg)</w:t>
      </w:r>
    </w:p>
    <w:p w14:paraId="4CFC2FF3" w14:textId="5751A86D" w:rsidR="00DE540A" w:rsidRDefault="00F714EC" w:rsidP="00340BA1">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Volumes of gases measured by indirect calorimetry</w:t>
      </w:r>
      <w:r w:rsidR="0074037F">
        <w:rPr>
          <w:rFonts w:ascii="Times New Roman" w:hAnsi="Times New Roman" w:cs="Times New Roman"/>
        </w:rPr>
        <w:t>.</w:t>
      </w:r>
    </w:p>
    <w:p w14:paraId="72B7546E" w14:textId="6F1FBF01" w:rsidR="009F6949" w:rsidRDefault="009F6949" w:rsidP="00340BA1">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Heart rate during the bout is measured by </w:t>
      </w:r>
      <w:proofErr w:type="spellStart"/>
      <w:r>
        <w:rPr>
          <w:rFonts w:ascii="Times New Roman" w:hAnsi="Times New Roman" w:cs="Times New Roman"/>
        </w:rPr>
        <w:t>PolarFlow</w:t>
      </w:r>
      <w:proofErr w:type="spellEnd"/>
      <w:r>
        <w:rPr>
          <w:rFonts w:ascii="Times New Roman" w:hAnsi="Times New Roman" w:cs="Times New Roman"/>
        </w:rPr>
        <w:t>™</w:t>
      </w:r>
      <w:r w:rsidR="000A6D79">
        <w:rPr>
          <w:rFonts w:ascii="Times New Roman" w:hAnsi="Times New Roman" w:cs="Times New Roman"/>
        </w:rPr>
        <w:t xml:space="preserve"> and added to the </w:t>
      </w:r>
      <w:proofErr w:type="spellStart"/>
      <w:r w:rsidR="000A6D79">
        <w:rPr>
          <w:rFonts w:ascii="Times New Roman" w:hAnsi="Times New Roman" w:cs="Times New Roman"/>
        </w:rPr>
        <w:t>CosMed</w:t>
      </w:r>
      <w:proofErr w:type="spellEnd"/>
      <w:r w:rsidR="000A6D79">
        <w:rPr>
          <w:rFonts w:ascii="Times New Roman" w:hAnsi="Times New Roman" w:cs="Times New Roman"/>
        </w:rPr>
        <w:t xml:space="preserve"> system.</w:t>
      </w:r>
    </w:p>
    <w:p w14:paraId="2FEF860C" w14:textId="1B4B91EE" w:rsidR="003525DE" w:rsidRDefault="003525DE" w:rsidP="00340BA1">
      <w:pPr>
        <w:pStyle w:val="ListParagraph"/>
        <w:numPr>
          <w:ilvl w:val="0"/>
          <w:numId w:val="1"/>
        </w:numPr>
        <w:spacing w:after="0" w:line="360" w:lineRule="auto"/>
        <w:jc w:val="both"/>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test whether changes in this measurement </w:t>
      </w:r>
      <w:proofErr w:type="gramStart"/>
      <w:r>
        <w:rPr>
          <w:rFonts w:ascii="Times New Roman" w:hAnsi="Times New Roman" w:cs="Times New Roman"/>
        </w:rPr>
        <w:t>is</w:t>
      </w:r>
      <w:proofErr w:type="gramEnd"/>
      <w:r>
        <w:rPr>
          <w:rFonts w:ascii="Times New Roman" w:hAnsi="Times New Roman" w:cs="Times New Roman"/>
        </w:rPr>
        <w:t xml:space="preserve"> just due to changes in weight, absolute VO2max (not corrected for patient weight) will also be reported</w:t>
      </w:r>
      <w:r w:rsidR="00624527">
        <w:rPr>
          <w:rFonts w:ascii="Times New Roman" w:hAnsi="Times New Roman" w:cs="Times New Roman"/>
        </w:rPr>
        <w:t>.</w:t>
      </w:r>
    </w:p>
    <w:p w14:paraId="515C3DAE" w14:textId="77777777" w:rsidR="00B569D1" w:rsidRPr="00B569D1" w:rsidRDefault="00B569D1" w:rsidP="00B569D1">
      <w:pPr>
        <w:spacing w:after="0" w:line="360" w:lineRule="auto"/>
        <w:jc w:val="both"/>
        <w:rPr>
          <w:rFonts w:ascii="Times New Roman" w:hAnsi="Times New Roman" w:cs="Times New Roman"/>
        </w:rPr>
      </w:pPr>
    </w:p>
    <w:p w14:paraId="106D135B" w14:textId="7033438E" w:rsidR="00087169" w:rsidRDefault="00087169" w:rsidP="00DE7FB5">
      <w:pPr>
        <w:pStyle w:val="Heading4"/>
      </w:pPr>
      <w:r w:rsidRPr="009616A0">
        <w:t xml:space="preserve">Domain: </w:t>
      </w:r>
      <w:r w:rsidRPr="00DE7FB5">
        <w:t>Fatigue</w:t>
      </w:r>
      <w:r w:rsidR="003E2017">
        <w:t xml:space="preserve"> – Patient reported</w:t>
      </w:r>
    </w:p>
    <w:p w14:paraId="4B8C7EB3" w14:textId="4757B7D4" w:rsidR="00EB04A1" w:rsidRPr="00EB04A1" w:rsidRDefault="00EB04A1" w:rsidP="00EB04A1">
      <w:r>
        <w:t>Timeframe: 0 to 12 weeks</w:t>
      </w:r>
    </w:p>
    <w:p w14:paraId="62811A31" w14:textId="77777777" w:rsidR="00943BDD" w:rsidRDefault="00087169" w:rsidP="00087169">
      <w:pPr>
        <w:spacing w:after="0" w:line="360" w:lineRule="auto"/>
        <w:jc w:val="both"/>
        <w:rPr>
          <w:rFonts w:ascii="Times New Roman" w:hAnsi="Times New Roman" w:cs="Times New Roman"/>
        </w:rPr>
      </w:pPr>
      <w:r w:rsidRPr="009616A0">
        <w:rPr>
          <w:rFonts w:ascii="Times New Roman" w:hAnsi="Times New Roman" w:cs="Times New Roman"/>
        </w:rPr>
        <w:lastRenderedPageBreak/>
        <w:t xml:space="preserve">Measurement: </w:t>
      </w:r>
    </w:p>
    <w:p w14:paraId="5855791E" w14:textId="3C18E523" w:rsidR="004508BD" w:rsidRDefault="004508BD" w:rsidP="00340BA1">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Patient reported outcome measure</w:t>
      </w:r>
      <w:r w:rsidR="008F67F8">
        <w:rPr>
          <w:rFonts w:ascii="Times New Roman" w:hAnsi="Times New Roman" w:cs="Times New Roman"/>
        </w:rPr>
        <w:t xml:space="preserve"> (PROM).</w:t>
      </w:r>
    </w:p>
    <w:p w14:paraId="438C4793" w14:textId="73C37737" w:rsidR="00087169" w:rsidRPr="00943BDD" w:rsidRDefault="00087169" w:rsidP="00340BA1">
      <w:pPr>
        <w:pStyle w:val="ListParagraph"/>
        <w:numPr>
          <w:ilvl w:val="0"/>
          <w:numId w:val="13"/>
        </w:numPr>
        <w:spacing w:after="0" w:line="360" w:lineRule="auto"/>
        <w:jc w:val="both"/>
        <w:rPr>
          <w:rFonts w:ascii="Times New Roman" w:hAnsi="Times New Roman" w:cs="Times New Roman"/>
        </w:rPr>
      </w:pPr>
      <w:r w:rsidRPr="00943BDD">
        <w:rPr>
          <w:rFonts w:ascii="Times New Roman" w:hAnsi="Times New Roman" w:cs="Times New Roman"/>
        </w:rPr>
        <w:t>Krupp’s Fatigue severity scale</w:t>
      </w:r>
      <w:r w:rsidRPr="00943BDD">
        <w:rPr>
          <w:rFonts w:ascii="Times New Roman" w:hAnsi="Times New Roman" w:cs="Times New Roman"/>
        </w:rPr>
        <w:fldChar w:fldCharType="begin" w:fldLock="1"/>
      </w:r>
      <w:r w:rsidR="0019617B">
        <w:rPr>
          <w:rFonts w:ascii="Times New Roman" w:hAnsi="Times New Roman" w:cs="Times New Roman"/>
        </w:rPr>
        <w:instrText>ADDIN CSL_CITATION {"citationItems":[{"id":"ITEM-1","itemData":{"abstract":"Fatigue is a frequent medical symptom which has not been routinely measured. We present a 29-item fatigue assessment instrument, describe its psychometric properties, and use it to differentiate normal fatigue from fatigue related medical disorders. Differences in fatigue across a variety of medical disorders, the reproducibility of the fatigue instrument, and its convergent validity with other fatigue measures are also described. FATIGUE is a frequent, albeit non-specific, symptom encountered in a wide variety of clinical settings [ 1 ]. It is a central diagnostic feature of chronic fatigue syndrome (CFS) [ 2 ] , and a secondary symptom of major depression [ 31 rheumatoid arthritis [4], systemic lupus erythematosus (SLE) [5, 61, Lyme disease [ 71, malignancy, renal failure [ 81 , and multiple sclerosis (MS) [9, lo]. Despite its importance as a presenting symptom, fatigue has not been routinely measured in these disorders. In an initial effort to examine more carefully the problem of fatigue, we developed a nine-item fatigue severity instrument and administered it to a small sample of medical subjects [ 111. Since then we have studied an expanded version of the scale which includes 29 items and have administered it to a large group of medical and psychiatric patients. The aim of this study is to describe the results of a systematic, four-stage investigation of the psychometric properties of this instrument. In the first stage, a factor analysis identified four separate dimensions of the feeling of fatigue and we propose an easy way to measure these dimensions. The second stage assesses the extent to which the four resulting subscales differentiate normal controls (with normal fatigue) from those with fatigue-related medical disorders. This analysis also identifies some differences in both the quantity and quality of fatigue associated with different medical disorders. The third and fourth stages briefly examine the reproducibility of the scales and their convergent validity with other measures of fatigue. Patient sample METHOD The instrument was administered to 235 subjects who fell into seven diagnostic groups. Only subjects who completed all items of the instrument were entered into the study. There were virtually no refusals.","author":[{"dropping-particle":"","family":"Schwartz","given":"Joseph E","non-dropping-particle":"","parse-names":false,"suffix":""},{"dropping-particle":"","family":"Jandorf","given":"Lina","non-dropping-particle":"","parse-names":false,"suffix":""},{"dropping-particle":"","family":"Krupp","given":"Lauren B","non-dropping-particle":"","parse-names":false,"suffix":""}],"container-title":"Journal of Psyrhmwmaric Research","id":"ITEM-1","issue":"7","issued":{"date-parts":[["1993"]]},"page":"753-762","title":"THE MEASUREMENT OF FATIGUE: A NEW INSTRUMENT","type":"article-journal","volume":"37"},"uris":["http://www.mendeley.com/documents/?uuid=9d35e15b-ddae-3d1f-8289-2c3a8c63e26c"]}],"mendeley":{"formattedCitation":"&lt;sup&gt;33&lt;/sup&gt;","plainTextFormattedCitation":"33","previouslyFormattedCitation":"&lt;sup&gt;32&lt;/sup&gt;"},"properties":{"noteIndex":0},"schema":"https://github.com/citation-style-language/schema/raw/master/csl-citation.json"}</w:instrText>
      </w:r>
      <w:r w:rsidRPr="00943BDD">
        <w:rPr>
          <w:rFonts w:ascii="Times New Roman" w:hAnsi="Times New Roman" w:cs="Times New Roman"/>
        </w:rPr>
        <w:fldChar w:fldCharType="separate"/>
      </w:r>
      <w:r w:rsidR="0019617B" w:rsidRPr="0019617B">
        <w:rPr>
          <w:rFonts w:ascii="Times New Roman" w:hAnsi="Times New Roman" w:cs="Times New Roman"/>
          <w:noProof/>
          <w:vertAlign w:val="superscript"/>
        </w:rPr>
        <w:t>33</w:t>
      </w:r>
      <w:r w:rsidRPr="00943BDD">
        <w:rPr>
          <w:rFonts w:ascii="Times New Roman" w:hAnsi="Times New Roman" w:cs="Times New Roman"/>
        </w:rPr>
        <w:fldChar w:fldCharType="end"/>
      </w:r>
      <w:r w:rsidRPr="00943BDD">
        <w:rPr>
          <w:rFonts w:ascii="Times New Roman" w:hAnsi="Times New Roman" w:cs="Times New Roman"/>
        </w:rPr>
        <w:t>, as the average of all 9 domains (0-7).</w:t>
      </w:r>
    </w:p>
    <w:p w14:paraId="5F851B50" w14:textId="6E2BC777" w:rsidR="000B5C56" w:rsidRDefault="00087169" w:rsidP="00340BA1">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This scale has been verified for use in Danish SLE patients</w:t>
      </w:r>
      <w:r>
        <w:rPr>
          <w:rFonts w:ascii="Times New Roman" w:hAnsi="Times New Roman" w:cs="Times New Roman"/>
        </w:rPr>
        <w:fldChar w:fldCharType="begin" w:fldLock="1"/>
      </w:r>
      <w:r w:rsidR="0019617B">
        <w:rPr>
          <w:rFonts w:ascii="Times New Roman" w:hAnsi="Times New Roman" w:cs="Times New Roman"/>
        </w:rPr>
        <w:instrText>ADDIN CSL_CITATION {"citationItems":[{"id":"ITEM-1","itemData":{"ISSN":"22451919","PMID":"24814589","abstract":"IntroductIon: Fatigue is a symptom of systemic lupus ery thematosus (SLE), which has a substantial effect on the patients' quality of life and is a parameter that is difficult to quantify. The Fatigue Severity Scale (FSS) is a validated and reliable tool for quantifying fatigue. However, no Danish translation has yet been developed or validated. The aim of this study was to translate the FSS from English into Danish and subsequently to test and describe its validity and reliability in Danish SLE patients. MaterIal and Methods: The FSS was translated from English into Danish and then back-translated. The translation agreed upon by medical professionals was tested for construct validity in an unselected group of SLE patients. The final version was tested for content validity, internal consistency and test-retest reliability in a second unselected group of SLE patients using the Danish version of the Short-Form Health Survey (SF-36). All patients included were outpatients with SLE of low to moderate disease activity, and low to moderate organ damage. results: Correlations were found between the Danish FSS and the main component scores of the SF-36. We found a high Cronbach's alpha as well as acceptable results of the intraclass correlation coefficient and the Bland-Altman plot. conclusIon: The Danish FSS translation is a valid and reliable measure of fatigue in the Danish SLE patients included in this study.","author":[{"dropping-particle":"","family":"Lorentzen","given":"Kristian","non-dropping-particle":"","parse-names":false,"suffix":""},{"dropping-particle":"","family":"Danielsen","given":"Mads Ammitzbøll","non-dropping-particle":"","parse-names":false,"suffix":""},{"dropping-particle":"","family":"Due Kay","given":"Susan","non-dropping-particle":"","parse-names":false,"suffix":""},{"dropping-particle":"","family":"Voss","given":"Anne","non-dropping-particle":"","parse-names":false,"suffix":""}],"container-title":"Danish Medical Journal","id":"ITEM-1","issue":"4","issued":{"date-parts":[["2014"]]},"page":"2-5","title":"Validation of the Fatigue Severity Scale in Danish patients with systemic lupus erythematosus","type":"article-journal","volume":"61"},"uris":["http://www.mendeley.com/documents/?uuid=b288d42a-4bad-4103-b320-123f3087ca6b"]}],"mendeley":{"formattedCitation":"&lt;sup&gt;34&lt;/sup&gt;","plainTextFormattedCitation":"34","previouslyFormattedCitation":"&lt;sup&gt;33&lt;/sup&gt;"},"properties":{"noteIndex":0},"schema":"https://github.com/citation-style-language/schema/raw/master/csl-citation.json"}</w:instrText>
      </w:r>
      <w:r>
        <w:rPr>
          <w:rFonts w:ascii="Times New Roman" w:hAnsi="Times New Roman" w:cs="Times New Roman"/>
        </w:rPr>
        <w:fldChar w:fldCharType="separate"/>
      </w:r>
      <w:r w:rsidR="0019617B" w:rsidRPr="0019617B">
        <w:rPr>
          <w:rFonts w:ascii="Times New Roman" w:hAnsi="Times New Roman" w:cs="Times New Roman"/>
          <w:noProof/>
          <w:vertAlign w:val="superscript"/>
        </w:rPr>
        <w:t>34</w:t>
      </w:r>
      <w:r>
        <w:rPr>
          <w:rFonts w:ascii="Times New Roman" w:hAnsi="Times New Roman" w:cs="Times New Roman"/>
        </w:rPr>
        <w:fldChar w:fldCharType="end"/>
      </w:r>
      <w:r>
        <w:rPr>
          <w:rFonts w:ascii="Times New Roman" w:hAnsi="Times New Roman" w:cs="Times New Roman"/>
        </w:rPr>
        <w:t>.</w:t>
      </w:r>
    </w:p>
    <w:p w14:paraId="4CAFD437" w14:textId="77777777" w:rsidR="00087169" w:rsidRPr="009616A0" w:rsidRDefault="00087169" w:rsidP="000B5C56">
      <w:pPr>
        <w:spacing w:after="0" w:line="360" w:lineRule="auto"/>
        <w:jc w:val="both"/>
        <w:rPr>
          <w:rFonts w:ascii="Times New Roman" w:hAnsi="Times New Roman" w:cs="Times New Roman"/>
        </w:rPr>
      </w:pPr>
    </w:p>
    <w:p w14:paraId="1075B0D8" w14:textId="75D05408" w:rsidR="000B5C56" w:rsidRDefault="00087169" w:rsidP="00087169">
      <w:pPr>
        <w:pStyle w:val="Heading3"/>
      </w:pPr>
      <w:bookmarkStart w:id="79" w:name="_Toc165628304"/>
      <w:r>
        <w:t>Key Secondary Outcome</w:t>
      </w:r>
      <w:bookmarkEnd w:id="79"/>
    </w:p>
    <w:p w14:paraId="34C7216A" w14:textId="77777777" w:rsidR="00A0187E" w:rsidRPr="009616A0" w:rsidRDefault="00A0187E" w:rsidP="00DE7FB5">
      <w:pPr>
        <w:pStyle w:val="Heading4"/>
      </w:pPr>
      <w:r w:rsidRPr="009616A0">
        <w:t>Domain:</w:t>
      </w:r>
      <w:r>
        <w:t xml:space="preserve"> </w:t>
      </w:r>
      <w:r w:rsidRPr="00DE7FB5">
        <w:t>Physician</w:t>
      </w:r>
      <w:r w:rsidRPr="004B40FD">
        <w:t xml:space="preserve"> evaluated changes in measures of SLE</w:t>
      </w:r>
    </w:p>
    <w:p w14:paraId="7E3CDD04" w14:textId="7D38B296" w:rsidR="009459A6" w:rsidRPr="009459A6" w:rsidRDefault="009459A6" w:rsidP="009459A6">
      <w:r>
        <w:t>Timeframe: 0 to 12 weeks</w:t>
      </w:r>
    </w:p>
    <w:p w14:paraId="3601D24A" w14:textId="4FEAE847" w:rsidR="004B40FD" w:rsidRDefault="000B5C56" w:rsidP="0008716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 xml:space="preserve">Measurement: </w:t>
      </w:r>
      <w:r w:rsidR="004B40FD" w:rsidRPr="004B40FD">
        <w:rPr>
          <w:rFonts w:ascii="Times New Roman" w:eastAsia="Calibri" w:hAnsi="Times New Roman" w:cs="Times New Roman"/>
          <w:color w:val="000000"/>
          <w:kern w:val="24"/>
          <w:lang w:eastAsia="da-DK"/>
        </w:rPr>
        <w:t>Y2K updated SLE disease activity (SLEDAI-2K) with the SELENA modifications</w:t>
      </w:r>
      <w:r w:rsidR="0063196E">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{"citationItems":[{"id":"ITEM-1","itemData":{"DOI":"10.1186/s12920-018-0468-1","ISSN":"17558794","PMID":"30626389","abstract":"Background: We assessed the stability of BAFF, interferon, plasma cell and LDG neutrophil gene expression signatures over time, and whether changes in expression coincided with changes in SLE disease activity. Methods: Two hundred forty-three patients with SLE were evaluated for disease activity, serological parameters and peripheral blood gene signatures in clinic visits (2 or more per patient) that occurred between 2009 and 2012. Levels of the BAFF gene transcript, plasma cell signature, Interferon (IFN) signature and the low density granulocytes (LDG)-associated neutrophil gene signature were assessed in PAX-gene-preserved peripheral blood by global microarray. The stability of repeated measures of gene expression was quantified using intra-class correlation coefficients. SLE disease activity was measured using the Physicians Global Assessment and the SELENA-SLEDAI index and its components. Using a mixed effects regression model we assessed: 1) the association between a patient's average gene signature expression over time and disease activity, and 2) the association between a patient's changes in gene expression over time and changes in disease activity. Results: Gene expression signatures showed more within-person stability than systolic blood pressure. The IFN signature exhibited the most stability. Patients with high levels of BAFF and IFN transcripts tended to have significantly higher levels of musculoskeletal disease, skin disease, anti-dsDNA, and erythrocyte sedimentation rate, and lower levels of complement. However, changes in BAFF or IFN gene signatures were not associated with changes in disease activity. Similar associations were seen between the LDG gene signature and disease activity. However, when LDG increased, complement tended to increase. Patients with high levels of plasma cell gene signature tended to have higher levels of anti-dsDNA and lower levels of complement. However, unlike the other gene signatures, changes in plasma cell gene signature significantly coincided with changes in anti-dsDNA and complement. Conclusions: The gene expression signatures were relatively stable within patients over time. BAFF and interferon gene expression were markers of patients with generally higher disease activity, but changes in these gene signatures did not coincide with changes in disease activity. Plasma Cell gene signature expression tracked with the traditional SLE serologic markers of anti-dsDNA and complement.","author":[{"dropping-particle":"","family":"Petri","given":"Michelle","non-dropping-particle":"","parse-names":false,"suffix":""},{"dropping-particle":"","family":"Fu","given":"Wei","non-dropping-particle":"","parse-names":false,"suffix":""},{"dropping-particle":"","family":"Ranger","given":"Ann","non-dropping-particle":"","parse-names":false,"suffix":""},{"dropping-particle":"","family":"Allaire","given":"Norm","non-dropping-particle":"","parse-names":false,"suffix":""},{"dropping-particle":"","family":"Cullen","given":"Patrick","non-dropping-particle":"","parse-names":false,"suffix":""},{"dropping-particle":"","family":"Magder","given":"Laurence S.","non-dropping-particle":"","parse-names":false,"suffix":""},{"dropping-particle":"","family":"Zhang","given":"Yuji","non-dropping-particle":"","parse-names":false,"suffix":""}],"container-title":"BMC Medical Genomics","id":"ITEM-1","issue":"1","issued":{"date-parts":[["2019","1","9"]]},"page":"4","publisher":"BioMed Central Ltd.","title":"Association between changes in gene signatures expression and disease activity among patients with systemic lupus erythematosus","type":"article-journal","volume":"12"},"uris":["http://www.mendeley.com/documents/?uuid=339b204a-793e-4412-9fbf-88171c0c0e7a"]}],"mendeley":{"formattedCitation":"&lt;sup&gt;35&lt;/sup&gt;","plainTextFormattedCitation":"35","previouslyFormattedCitation":"&lt;sup&gt;34&lt;/sup&gt;"},"properties":{"noteIndex":0},"schema":"https://github.com/citation-style-language/schema/raw/master/csl-citation.json"}</w:instrText>
      </w:r>
      <w:r w:rsidR="0063196E">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35</w:t>
      </w:r>
      <w:r w:rsidR="0063196E">
        <w:rPr>
          <w:rFonts w:ascii="Times New Roman" w:eastAsia="Calibri" w:hAnsi="Times New Roman" w:cs="Times New Roman"/>
          <w:color w:val="000000"/>
          <w:kern w:val="24"/>
          <w:lang w:eastAsia="da-DK"/>
        </w:rPr>
        <w:fldChar w:fldCharType="end"/>
      </w:r>
      <w:r w:rsidR="00C16AC5">
        <w:rPr>
          <w:rFonts w:ascii="Times New Roman" w:eastAsia="Calibri" w:hAnsi="Times New Roman" w:cs="Times New Roman"/>
          <w:color w:val="000000"/>
          <w:kern w:val="24"/>
          <w:lang w:eastAsia="da-DK"/>
        </w:rPr>
        <w:t>.</w:t>
      </w:r>
    </w:p>
    <w:p w14:paraId="71237C51" w14:textId="77777777" w:rsidR="00A727BC" w:rsidRDefault="00A727BC" w:rsidP="00087169">
      <w:pPr>
        <w:spacing w:after="0" w:line="360" w:lineRule="auto"/>
        <w:jc w:val="both"/>
        <w:rPr>
          <w:rFonts w:ascii="Times New Roman" w:eastAsia="Calibri" w:hAnsi="Times New Roman" w:cs="Times New Roman"/>
          <w:color w:val="000000"/>
          <w:kern w:val="24"/>
          <w:lang w:eastAsia="da-DK"/>
        </w:rPr>
      </w:pPr>
    </w:p>
    <w:p w14:paraId="1C686310" w14:textId="34BA9E58" w:rsidR="000B5C56" w:rsidRPr="009616A0" w:rsidRDefault="000B5C56" w:rsidP="00E77FD5">
      <w:pPr>
        <w:pStyle w:val="Heading3"/>
      </w:pPr>
      <w:bookmarkStart w:id="80" w:name="_Toc165628305"/>
      <w:r w:rsidRPr="009616A0">
        <w:t xml:space="preserve">Other </w:t>
      </w:r>
      <w:r w:rsidR="0098341D">
        <w:t>S</w:t>
      </w:r>
      <w:r w:rsidRPr="009616A0">
        <w:t xml:space="preserve">econdary </w:t>
      </w:r>
      <w:r w:rsidR="0098341D">
        <w:t>O</w:t>
      </w:r>
      <w:r w:rsidRPr="009616A0">
        <w:t>utcomes</w:t>
      </w:r>
      <w:bookmarkEnd w:id="80"/>
    </w:p>
    <w:p w14:paraId="3870B51B" w14:textId="56E0A0BA" w:rsidR="009E7897" w:rsidRDefault="009E7897" w:rsidP="00DE7FB5">
      <w:pPr>
        <w:pStyle w:val="Heading4"/>
      </w:pPr>
      <w:r w:rsidRPr="009616A0">
        <w:t xml:space="preserve">Domain: </w:t>
      </w:r>
      <w:r w:rsidRPr="00DE7FB5">
        <w:t>Patient</w:t>
      </w:r>
      <w:r w:rsidRPr="00A727BC">
        <w:t xml:space="preserve"> reported outcome </w:t>
      </w:r>
      <w:r>
        <w:t>quality of life.</w:t>
      </w:r>
    </w:p>
    <w:p w14:paraId="1C7A73EF" w14:textId="3688C816" w:rsidR="00A727BC" w:rsidRDefault="00A727BC" w:rsidP="000B5C56">
      <w:pPr>
        <w:spacing w:after="0" w:line="360" w:lineRule="auto"/>
        <w:jc w:val="both"/>
        <w:rPr>
          <w:rFonts w:ascii="Times New Roman" w:hAnsi="Times New Roman" w:cs="Times New Roman"/>
        </w:rPr>
      </w:pPr>
      <w:r>
        <w:rPr>
          <w:rFonts w:ascii="Times New Roman" w:hAnsi="Times New Roman" w:cs="Times New Roman"/>
        </w:rPr>
        <w:t>Timeframe: 0 to 12 weeks</w:t>
      </w:r>
    </w:p>
    <w:p w14:paraId="3C59F5FA" w14:textId="77777777" w:rsidR="00943BDD" w:rsidRDefault="000B5C56" w:rsidP="0043591B">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43591B">
        <w:rPr>
          <w:rFonts w:ascii="Times New Roman" w:eastAsia="Calibri" w:hAnsi="Times New Roman" w:cs="Times New Roman"/>
          <w:color w:val="000000"/>
          <w:kern w:val="24"/>
          <w:lang w:eastAsia="da-DK"/>
        </w:rPr>
        <w:t xml:space="preserve"> </w:t>
      </w:r>
    </w:p>
    <w:p w14:paraId="78F0F551" w14:textId="3194FA13" w:rsidR="0043591B" w:rsidRDefault="00FB052E" w:rsidP="00340BA1">
      <w:pPr>
        <w:pStyle w:val="ListParagraph"/>
        <w:numPr>
          <w:ilvl w:val="0"/>
          <w:numId w:val="12"/>
        </w:numPr>
        <w:spacing w:after="0" w:line="360" w:lineRule="auto"/>
        <w:jc w:val="both"/>
        <w:rPr>
          <w:rFonts w:ascii="Times New Roman" w:hAnsi="Times New Roman" w:cs="Times New Roman"/>
        </w:rPr>
      </w:pPr>
      <w:r w:rsidRPr="00943BDD">
        <w:rPr>
          <w:rFonts w:ascii="Times New Roman" w:eastAsia="Calibri" w:hAnsi="Times New Roman" w:cs="Times New Roman"/>
          <w:color w:val="000000"/>
          <w:kern w:val="24"/>
          <w:lang w:eastAsia="da-DK"/>
        </w:rPr>
        <w:t>Short Form (SF)-36 Health Survey (0-100)</w:t>
      </w:r>
      <w:r w:rsidRPr="00943BD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{"citationItems":[{"id":"ITEM-1","itemData":{"DOI":"10.1002/hec.4730020305","ISSN":"1057-9230","abstract":"Recently, Ware and Sherbourne 1 published a new short‐form health survey, the MOS 36‐Item Short‐Form Health Survey (SF‐36), consisting of 36 items included in long‐form measures developed for the Medical Outcomes Study. The SF‐36 taps eight health concepts: physical functioning, bodily pain, role limitations due to physical health problems, role limitations due to personal or emotional problems, general mental health, social functioning, energy/fatigue, and general health perceptions. It also includes a single item that provides an indication of perceived change in health. The SF‐36 items and scoring rules are distributed by MOS Trust, Inc. Strict adherence to item wording and scoring recommendations is required in order to use the SF‐36 trademark. The RAND 36‐Item Health Survey 1.0 (distributed by RAND) includes the same items as those in the SF‐36, but the recommended scoring algorithm is somewhat different from that of the SF‐36. Scoring differences are discussed here and new T‐scores are presented for the 8 multi‐item scales and two factor analytically‐derived physical and mental health composite scores.","author":[{"dropping-particle":"","family":"Hays","given":"Ron D.","non-dropping-particle":"","parse-names":false,"suffix":""},{"dropping-particle":"","family":"Sherbourne","given":"Cathy Donald","non-dropping-particle":"","parse-names":false,"suffix":""},{"dropping-particle":"","family":"Mazel","given":"Rebecca M.","non-dropping-particle":"","parse-names":false,"suffix":""}],"container-title":"Health Economics","id":"ITEM-1","issue":"3","issued":{"date-parts":[["1993","10","18"]]},"page":"217-227","title":"The rand 36‐item health survey 1.0","type":"article-journal","volume":"2"},"uris":["http://www.mendeley.com/documents/?uuid=c7025d16-1f4b-4622-96f8-bf2bb56d76c3"]}],"mendeley":{"formattedCitation":"&lt;sup&gt;36&lt;/sup&gt;","plainTextFormattedCitation":"36","previouslyFormattedCitation":"&lt;sup&gt;35&lt;/sup&gt;"},"properties":{"noteIndex":0},"schema":"https://github.com/citation-style-language/schema/raw/master/csl-citation.json"}</w:instrText>
      </w:r>
      <w:r w:rsidRPr="00943BD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36</w:t>
      </w:r>
      <w:r w:rsidRPr="00943BDD">
        <w:rPr>
          <w:rFonts w:ascii="Times New Roman" w:eastAsia="Calibri" w:hAnsi="Times New Roman" w:cs="Times New Roman"/>
          <w:color w:val="000000"/>
          <w:kern w:val="24"/>
          <w:lang w:eastAsia="da-DK"/>
        </w:rPr>
        <w:fldChar w:fldCharType="end"/>
      </w:r>
      <w:r w:rsidRPr="00943BDD">
        <w:rPr>
          <w:rFonts w:ascii="Times New Roman" w:eastAsia="Calibri" w:hAnsi="Times New Roman" w:cs="Times New Roman"/>
          <w:color w:val="000000"/>
          <w:kern w:val="24"/>
          <w:lang w:eastAsia="da-DK"/>
        </w:rPr>
        <w:t xml:space="preserve"> - </w:t>
      </w:r>
      <w:r w:rsidR="0043591B" w:rsidRPr="00943BDD">
        <w:rPr>
          <w:rFonts w:ascii="Times New Roman" w:hAnsi="Times New Roman" w:cs="Times New Roman"/>
        </w:rPr>
        <w:t>Possible scores range from 0 to 100, with higher scores representing better health status</w:t>
      </w:r>
      <w:r w:rsidR="002122E2" w:rsidRPr="00943BDD">
        <w:rPr>
          <w:rFonts w:ascii="Times New Roman" w:hAnsi="Times New Roman" w:cs="Times New Roman"/>
        </w:rPr>
        <w:t>.</w:t>
      </w:r>
    </w:p>
    <w:p w14:paraId="3B4A724F" w14:textId="2DE7A825" w:rsidR="00D214AC" w:rsidRDefault="00D214AC" w:rsidP="00340BA1">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Summed into the 8 domains.</w:t>
      </w:r>
    </w:p>
    <w:p w14:paraId="2B2A5707" w14:textId="594576FA" w:rsidR="00D214AC" w:rsidRPr="00943BDD" w:rsidRDefault="00D214AC" w:rsidP="00340BA1">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Summed into the 2 aggregate scores.</w:t>
      </w:r>
    </w:p>
    <w:p w14:paraId="20D721B4" w14:textId="4F002EBE" w:rsidR="000B5C56" w:rsidRPr="009616A0" w:rsidRDefault="000B5C56" w:rsidP="000B5C56">
      <w:pPr>
        <w:spacing w:after="0" w:line="360" w:lineRule="auto"/>
        <w:jc w:val="both"/>
        <w:rPr>
          <w:rFonts w:ascii="Times New Roman" w:eastAsia="Calibri" w:hAnsi="Times New Roman" w:cs="Times New Roman"/>
          <w:color w:val="000000"/>
          <w:kern w:val="24"/>
          <w:lang w:eastAsia="da-DK"/>
        </w:rPr>
      </w:pPr>
    </w:p>
    <w:p w14:paraId="076B5A99" w14:textId="77777777" w:rsidR="000B5C56" w:rsidRPr="009616A0" w:rsidRDefault="000B5C56" w:rsidP="000B5C56">
      <w:pPr>
        <w:spacing w:after="0" w:line="360" w:lineRule="auto"/>
        <w:jc w:val="both"/>
        <w:rPr>
          <w:rFonts w:ascii="Times New Roman" w:hAnsi="Times New Roman" w:cs="Times New Roman"/>
        </w:rPr>
      </w:pPr>
    </w:p>
    <w:p w14:paraId="3C7F608C" w14:textId="7483BCFC" w:rsidR="000B5C56" w:rsidRPr="009616A0" w:rsidRDefault="000B5C56" w:rsidP="00DE7FB5">
      <w:pPr>
        <w:pStyle w:val="Heading4"/>
        <w:rPr>
          <w:rFonts w:eastAsia="Calibri"/>
          <w:lang w:eastAsia="da-DK"/>
        </w:rPr>
      </w:pPr>
      <w:r w:rsidRPr="009616A0">
        <w:rPr>
          <w:rFonts w:eastAsia="Calibri"/>
          <w:lang w:eastAsia="da-DK"/>
        </w:rPr>
        <w:t xml:space="preserve">Domain: </w:t>
      </w:r>
      <w:r w:rsidR="007076C3" w:rsidRPr="00DE7FB5">
        <w:t>Type</w:t>
      </w:r>
      <w:r w:rsidR="007076C3">
        <w:rPr>
          <w:rFonts w:eastAsia="Calibri"/>
          <w:lang w:eastAsia="da-DK"/>
        </w:rPr>
        <w:t xml:space="preserve"> 1 Interferon gene signature</w:t>
      </w:r>
    </w:p>
    <w:p w14:paraId="6C90E5D4" w14:textId="77777777" w:rsidR="00950759" w:rsidRDefault="00950759" w:rsidP="00950759">
      <w:pPr>
        <w:spacing w:after="0" w:line="360" w:lineRule="auto"/>
        <w:jc w:val="both"/>
        <w:rPr>
          <w:rFonts w:ascii="Times New Roman" w:hAnsi="Times New Roman" w:cs="Times New Roman"/>
        </w:rPr>
      </w:pPr>
      <w:r>
        <w:rPr>
          <w:rFonts w:ascii="Times New Roman" w:hAnsi="Times New Roman" w:cs="Times New Roman"/>
        </w:rPr>
        <w:t>Timeframe: 0 to 12 weeks</w:t>
      </w:r>
    </w:p>
    <w:p w14:paraId="1A9CBE26" w14:textId="77777777" w:rsidR="00454CBD" w:rsidRDefault="00950759" w:rsidP="0095075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AD2BAE">
        <w:rPr>
          <w:rFonts w:ascii="Times New Roman" w:eastAsia="Calibri" w:hAnsi="Times New Roman" w:cs="Times New Roman"/>
          <w:color w:val="000000"/>
          <w:kern w:val="24"/>
          <w:lang w:eastAsia="da-DK"/>
        </w:rPr>
        <w:t xml:space="preserve"> Pax-gene tubes withdrawn from fasting participants at baseline</w:t>
      </w:r>
      <w:r w:rsidR="00454CBD">
        <w:rPr>
          <w:rFonts w:ascii="Times New Roman" w:eastAsia="Calibri" w:hAnsi="Times New Roman" w:cs="Times New Roman"/>
          <w:color w:val="000000"/>
          <w:kern w:val="24"/>
          <w:lang w:eastAsia="da-DK"/>
        </w:rPr>
        <w:t>.</w:t>
      </w:r>
    </w:p>
    <w:p w14:paraId="0DCDF2A0" w14:textId="067FB311" w:rsidR="00950759" w:rsidRDefault="00454CBD" w:rsidP="00340BA1">
      <w:pPr>
        <w:pStyle w:val="ListParagraph"/>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w:t>
      </w:r>
      <w:r w:rsidR="00AD2BAE" w:rsidRPr="00454CBD">
        <w:rPr>
          <w:rFonts w:ascii="Times New Roman" w:eastAsia="Calibri" w:hAnsi="Times New Roman" w:cs="Times New Roman"/>
          <w:color w:val="000000"/>
          <w:kern w:val="24"/>
          <w:lang w:eastAsia="da-DK"/>
        </w:rPr>
        <w:t xml:space="preserve">nalyzed by </w:t>
      </w:r>
      <w:proofErr w:type="spellStart"/>
      <w:r w:rsidR="00AD2BAE" w:rsidRPr="00454CBD">
        <w:rPr>
          <w:rFonts w:ascii="Times New Roman" w:eastAsia="Calibri" w:hAnsi="Times New Roman" w:cs="Times New Roman"/>
          <w:color w:val="000000"/>
          <w:kern w:val="24"/>
          <w:lang w:eastAsia="da-DK"/>
        </w:rPr>
        <w:t>Nanostring</w:t>
      </w:r>
      <w:proofErr w:type="spellEnd"/>
      <w:r w:rsidR="00AD2BAE" w:rsidRPr="00454CBD">
        <w:rPr>
          <w:rFonts w:ascii="Times New Roman" w:eastAsia="Calibri" w:hAnsi="Times New Roman" w:cs="Times New Roman"/>
          <w:color w:val="000000"/>
          <w:kern w:val="24"/>
          <w:lang w:eastAsia="da-DK"/>
        </w:rPr>
        <w:t xml:space="preserve"> for genes related to IFN-signaling.</w:t>
      </w:r>
      <w:r w:rsidR="00AD2BAE" w:rsidRPr="00454CB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{"citationItems":[{"id":"ITEM-1","itemData":{"DOI":"10.1002/ART.38628","ISSN":"2326-5205","PMID":"24644022","abstract":"Objective The role of interferon-α (IFNα) in the pathogenesis of systemic lupus erythematosus (SLE) is strongly supported by gene expression studies. The aim of this study was to improve characterization of the blood IFN signature in adult SLE patients. Methods Consecutive patients were enrolled and followed up prospectively. Microarray data were generated using Illumina BeadChips. A modular transcriptional repertoire was used as a framework for the analysis. Results Our repertoire of 260 modules, which consisted of coclustered gene sets, included 3 IFN-annotated modules (M1.2, M3.4, and M5.12) that were strongly up-regulated in SLE patients. A modular IFN signature was observed in 54 of 62 patients (87%) or 131 of all 157 samples (83%). The IFN signature was more complex than expected, with each module displaying a distinct activation threshold (M1.2 &lt; M3.4 &lt; M5.12), thus providing a modular score by which to stratify SLE patients based on the presence of 0, 1, 2, or 3 active IFN modules. A similar gradient in modular IFN signature was observed within patients with clinically quiescent disease, for whom moderate/strong modular scores (2 or 3 active IFN modules) were associated with higher anti-double-stranded DNA titers and lower lymphocyte counts than those in patients with absent/mild modular scores (0 or 1 active IFN modules). Longitudinal analyses revealed both stable (M1.2) and variable (M3.4 and M5.12) components of modular IFN signature over time in single patients. Interestingly, mining of other data sets suggested that M3.4 and M5.12 could also be driven by IFNβ and IFNγ. Conclusion Modular repertoire analysis reveals complex IFN signatures in SLE, which are not restricted to the previous IFNα signature, but which also involve IFNβ and IFNγ. Copyright © 2014 by the American College of Rheumatology.","author":[{"dropping-particle":"","family":"Chiche","given":"Laurent","non-dropping-particle":"","parse-names":false,"suffix":""},{"dropping-particle":"","family":"Jourde-Chiche","given":"Noémie","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dropping-particle":"","family":"Whalen","given":"Elizabeth","non-dropping-particle":"","parse-names":false,"suffix":""},{"dropping-particle":"","family":"Presnell","given":"Scott","non-dropping-particle":"","parse-names":false,"suffix":""},{"dropping-particle":"","family":"Gersuk","given":"Vivian","non-dropping-particle":"","parse-names":false,"suffix":""},{"dropping-particle":"","family":"Dang","given":"Kristen","non-dropping-particle":"","parse-names":false,"suffix":""},{"dropping-particle":"","family":"Anguiano","given":"Esperanza","non-dropping-particle":"","parse-names":false,"suffix":""},{"dropping-particle":"","family":"Quinn","given":"Charlie","non-dropping-particle":"","parse-names":false,"suffix":""},{"dropping-particle":"","family":"Burtey","given":"Stéphane","non-dropping-particle":"","parse-names":false,"suffix":""},{"dropping-particle":"","family":"Berland","given":"Yvon","non-dropping-particle":"","parse-names":false,"suffix":""},{"dropping-particle":"","family":"Kaplanski","given":"Gilles","non-dropping-particle":"","parse-names":false,"suffix":""},{"dropping-particle":"","family":"Harle","given":"Jean-Robert","non-dropping-particle":"","parse-names":false,"suffix":""},{"dropping-particle":"","family":"Pascual","given":"Virginia","non-dropping-particle":"","parse-names":false,"suffix":""},{"dropping-particle":"","family":"Chaussabel","given":"Damien","non-dropping-particle":"","parse-names":false,"suffix":""},{"dropping-particle":"","family":"Ben","given":":","non-dropping-particle":"","parse-names":false,"suffix":""},{"dropping-particle":"","family":"E","given":"Whalen","non-dropping-particle":"","parse-names":false,"suffix":""},{"dropping-particle":"","family":"S","given":"Presnell","non-dropping-particle":"","parse-names":false,"suffix":""},{"dropping-particle":"","family":"V","given":"Gersuk","non-dropping-particle":"","parse-names":false,"suffix":""},{"dropping-particle":"","family":"K","given":"Dang","non-dropping-particle":"","parse-names":false,"suffix":""},{"dropping-particle":"","family":"E","given":"Anguiano","non-dropping-particle":"","parse-names":false,"suffix":""},{"dropping-particle":"","family":"C","given":"Quinn","non-dropping-particle":"","parse-names":false,"suffix":""},{"dropping-particle":"","family":"S","given":"Burtey","non-dropping-particle":"","parse-names":false,"suffix":""},{"dropping-particle":"","family":"Y","given":"Berland","non-dropping-particle":"","parse-names":false,"suffix":""},{"dropping-particle":"","family":"G","given":"Kaplanski","non-dropping-particle":"","parse-names":false,"suffix":""},{"dropping-particle":"","family":"JR","given":"Harle","non-dropping-particle":"","parse-names":false,"suffix":""},{"dropping-particle":"","family":"V","given":"Pascual","non-dropping-particle":"","parse-names":false,"suffix":""},{"dropping-particle":"","family":"Chaussabel","given":"Damien","non-dropping-particle":"","parse-names":false,"suffix":""}],"container-title":"Arthritis &amp; rheumatology (Hoboken, N.J.)","id":"ITEM-1","issue":"6","issued":{"date-parts":[["2014"]]},"page":"1583-1595","publisher":"Arthritis Rheumatol","title":"Modular transcriptional repertoire analyses of adults with systemic lupus erythematosus reveal distinct type I and type II interferon signatures","type":"article-journal","volume":"66"},"uris":["http://www.mendeley.com/documents/?uuid=1525373a-14a0-41d1-a85f-c755b4477da7"]}],"mendeley":{"formattedCitation":"&lt;sup&gt;37&lt;/sup&gt;","plainTextFormattedCitation":"37","previouslyFormattedCitation":"&lt;sup&gt;36&lt;/sup&gt;"},"properties":{"noteIndex":0},"schema":"https://github.com/citation-style-language/schema/raw/master/csl-citation.json"}</w:instrText>
      </w:r>
      <w:r w:rsidR="00AD2BAE" w:rsidRPr="00454CB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37</w:t>
      </w:r>
      <w:r w:rsidR="00AD2BAE" w:rsidRPr="00454CBD">
        <w:rPr>
          <w:rFonts w:ascii="Times New Roman" w:eastAsia="Calibri" w:hAnsi="Times New Roman" w:cs="Times New Roman"/>
          <w:color w:val="000000"/>
          <w:kern w:val="24"/>
          <w:lang w:eastAsia="da-DK"/>
        </w:rPr>
        <w:fldChar w:fldCharType="end"/>
      </w:r>
      <w:r w:rsidR="005C2898" w:rsidRPr="00454CBD">
        <w:rPr>
          <w:rFonts w:ascii="Times New Roman" w:eastAsia="Calibri" w:hAnsi="Times New Roman" w:cs="Times New Roman"/>
          <w:color w:val="000000"/>
          <w:kern w:val="24"/>
          <w:lang w:eastAsia="da-DK"/>
        </w:rPr>
        <w:t xml:space="preserve"> </w:t>
      </w:r>
    </w:p>
    <w:p w14:paraId="7E00E75C" w14:textId="625854EA" w:rsidR="00454CBD" w:rsidRDefault="00454CBD" w:rsidP="00340BA1">
      <w:pPr>
        <w:pStyle w:val="ListParagraph"/>
        <w:numPr>
          <w:ilvl w:val="0"/>
          <w:numId w:val="9"/>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Normalized to housekeeping </w:t>
      </w:r>
      <w:proofErr w:type="gramStart"/>
      <w:r>
        <w:rPr>
          <w:rFonts w:ascii="Times New Roman" w:eastAsia="Calibri" w:hAnsi="Times New Roman" w:cs="Times New Roman"/>
          <w:color w:val="000000"/>
          <w:kern w:val="24"/>
          <w:lang w:eastAsia="da-DK"/>
        </w:rPr>
        <w:t>genes</w:t>
      </w:r>
      <w:proofErr w:type="gramEnd"/>
    </w:p>
    <w:p w14:paraId="6833A3FC" w14:textId="5B79571C" w:rsidR="00454CBD" w:rsidRPr="00803079" w:rsidRDefault="00454CBD" w:rsidP="00340BA1">
      <w:pPr>
        <w:pStyle w:val="ListParagraph"/>
        <w:numPr>
          <w:ilvl w:val="0"/>
          <w:numId w:val="9"/>
        </w:numPr>
        <w:spacing w:after="0" w:line="360" w:lineRule="auto"/>
        <w:jc w:val="both"/>
      </w:pPr>
      <w:r>
        <w:rPr>
          <w:rFonts w:ascii="Times New Roman" w:eastAsia="Calibri" w:hAnsi="Times New Roman" w:cs="Times New Roman"/>
          <w:color w:val="000000"/>
          <w:kern w:val="24"/>
          <w:lang w:eastAsia="da-DK"/>
        </w:rPr>
        <w:t xml:space="preserve">Calculating a standardized z-score compared to the expression from 9 healthy </w:t>
      </w:r>
      <w:proofErr w:type="gramStart"/>
      <w:r>
        <w:rPr>
          <w:rFonts w:ascii="Times New Roman" w:eastAsia="Calibri" w:hAnsi="Times New Roman" w:cs="Times New Roman"/>
          <w:color w:val="000000"/>
          <w:kern w:val="24"/>
          <w:lang w:eastAsia="da-DK"/>
        </w:rPr>
        <w:t>controls</w:t>
      </w:r>
      <w:proofErr w:type="gramEnd"/>
    </w:p>
    <w:p w14:paraId="590FAFB4" w14:textId="77777777" w:rsidR="00803079" w:rsidRPr="009616A0" w:rsidRDefault="00803079" w:rsidP="00803079">
      <w:pPr>
        <w:spacing w:after="0" w:line="360" w:lineRule="auto"/>
        <w:jc w:val="both"/>
      </w:pPr>
    </w:p>
    <w:p w14:paraId="48A58313" w14:textId="27BD5C0A" w:rsidR="00713BAC" w:rsidRPr="009616A0" w:rsidRDefault="00713BAC" w:rsidP="00713BAC">
      <w:pPr>
        <w:pStyle w:val="Heading3"/>
      </w:pPr>
      <w:bookmarkStart w:id="81" w:name="_Toc165628306"/>
      <w:r>
        <w:t xml:space="preserve">Exploratory </w:t>
      </w:r>
      <w:r w:rsidR="00C4410E">
        <w:t>O</w:t>
      </w:r>
      <w:r>
        <w:t>utcomes</w:t>
      </w:r>
      <w:bookmarkEnd w:id="81"/>
      <w:r>
        <w:t xml:space="preserve"> </w:t>
      </w:r>
    </w:p>
    <w:p w14:paraId="45499B63" w14:textId="3B4E194C" w:rsidR="0063196E" w:rsidRPr="009616A0" w:rsidRDefault="0063196E" w:rsidP="001C45D6">
      <w:pPr>
        <w:pStyle w:val="Heading4"/>
        <w:rPr>
          <w:rFonts w:eastAsia="Calibri"/>
          <w:lang w:eastAsia="da-DK"/>
        </w:rPr>
      </w:pPr>
      <w:r w:rsidRPr="009616A0">
        <w:rPr>
          <w:rFonts w:eastAsia="Calibri"/>
          <w:lang w:eastAsia="da-DK"/>
        </w:rPr>
        <w:t xml:space="preserve">Domain: </w:t>
      </w:r>
      <w:r>
        <w:rPr>
          <w:rFonts w:eastAsia="Calibri"/>
          <w:lang w:eastAsia="da-DK"/>
        </w:rPr>
        <w:t xml:space="preserve">Physician </w:t>
      </w:r>
      <w:r w:rsidRPr="001C45D6">
        <w:t>evaluated</w:t>
      </w:r>
      <w:r>
        <w:rPr>
          <w:rFonts w:eastAsia="Calibri"/>
          <w:lang w:eastAsia="da-DK"/>
        </w:rPr>
        <w:t xml:space="preserve"> changes in </w:t>
      </w:r>
      <w:r w:rsidR="00406C82">
        <w:rPr>
          <w:rFonts w:eastAsia="Calibri"/>
          <w:lang w:eastAsia="da-DK"/>
        </w:rPr>
        <w:t>disease activity</w:t>
      </w:r>
    </w:p>
    <w:p w14:paraId="33DAFA29" w14:textId="77777777" w:rsidR="0063196E" w:rsidRDefault="0063196E" w:rsidP="0063196E">
      <w:pPr>
        <w:spacing w:after="0" w:line="360" w:lineRule="auto"/>
        <w:jc w:val="both"/>
        <w:rPr>
          <w:rFonts w:ascii="Times New Roman" w:hAnsi="Times New Roman" w:cs="Times New Roman"/>
        </w:rPr>
      </w:pPr>
      <w:r>
        <w:rPr>
          <w:rFonts w:ascii="Times New Roman" w:hAnsi="Times New Roman" w:cs="Times New Roman"/>
        </w:rPr>
        <w:t>Timeframe: 0 to 12 weeks</w:t>
      </w:r>
    </w:p>
    <w:p w14:paraId="623832D9" w14:textId="77777777" w:rsidR="00D33C6D" w:rsidRDefault="0063196E" w:rsidP="00D33C6D">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 </w:t>
      </w:r>
    </w:p>
    <w:p w14:paraId="4BC0E62F" w14:textId="61AC370F" w:rsidR="00D33C6D" w:rsidRDefault="00406C82" w:rsidP="00340BA1">
      <w:pPr>
        <w:pStyle w:val="ListParagraph"/>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lastRenderedPageBreak/>
        <w:t>Itemized Physician evaluated changes in measures of SLE on a scale from 0-22 that account for partial improvements in condition</w:t>
      </w:r>
      <w:r w:rsidR="009769DB" w:rsidRPr="00D33C6D">
        <w:rPr>
          <w:rFonts w:ascii="Times New Roman" w:eastAsia="Calibri" w:hAnsi="Times New Roman" w:cs="Times New Roman"/>
          <w:color w:val="000000"/>
          <w:kern w:val="24"/>
          <w:lang w:eastAsia="da-DK"/>
        </w:rPr>
        <w:t>. Evaluated by the Systemic Lupus Erythematosus Disease Activity Index 2000 Responder Index-50 (SRI-50)</w:t>
      </w:r>
      <w:r w:rsidR="009769DB" w:rsidRPr="00D33C6D">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{"citationItems":[{"id":"ITEM-1","itemData":{"DOI":"10.1016/j.autrev.2011.06.011","abstract":"a r t i c l e i n f o","author":[{"dropping-particle":"","family":"Luijten","given":"K M A C","non-dropping-particle":"","parse-names":false,"suffix":""},{"dropping-particle":"","family":"Tekstra","given":"J","non-dropping-particle":"","parse-names":false,"suffix":""},{"dropping-particle":"","family":"Bijlsma","given":"J W J","non-dropping-particle":"","parse-names":false,"suffix":""},{"dropping-particle":"","family":"Bijl","given":"M","non-dropping-particle":"","parse-names":false,"suffix":""}],"container-title":"Autoimmunity Reviews","id":"ITEM-1","issued":{"date-parts":[["2012"]]},"page":"326-329","title":"The Systemic Lupus Erythematosus Responder Index (SRI); A new SLE disease activity assessment","type":"article-journal","volume":"11"},"uris":["http://www.mendeley.com/documents/?uuid=5f33a397-9300-3497-8b91-5c7e3644c7a0"]}],"mendeley":{"formattedCitation":"&lt;sup&gt;38&lt;/sup&gt;","plainTextFormattedCitation":"38","previouslyFormattedCitation":"&lt;sup&gt;37&lt;/sup&gt;"},"properties":{"noteIndex":0},"schema":"https://github.com/citation-style-language/schema/raw/master/csl-citation.json"}</w:instrText>
      </w:r>
      <w:r w:rsidR="009769DB" w:rsidRPr="00D33C6D">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38</w:t>
      </w:r>
      <w:r w:rsidR="009769DB" w:rsidRPr="00D33C6D">
        <w:rPr>
          <w:rFonts w:ascii="Times New Roman" w:eastAsia="Calibri" w:hAnsi="Times New Roman" w:cs="Times New Roman"/>
          <w:color w:val="000000"/>
          <w:kern w:val="24"/>
          <w:lang w:eastAsia="da-DK"/>
        </w:rPr>
        <w:fldChar w:fldCharType="end"/>
      </w:r>
      <w:r w:rsidR="009769DB" w:rsidRPr="00D33C6D">
        <w:rPr>
          <w:rFonts w:ascii="Times New Roman" w:eastAsia="Calibri" w:hAnsi="Times New Roman" w:cs="Times New Roman"/>
          <w:color w:val="000000"/>
          <w:kern w:val="24"/>
          <w:lang w:eastAsia="da-DK"/>
        </w:rPr>
        <w:t>.</w:t>
      </w:r>
    </w:p>
    <w:p w14:paraId="7BEC18CF" w14:textId="790EE700" w:rsidR="004C5B74" w:rsidRPr="00D33C6D" w:rsidRDefault="000D031D" w:rsidP="00340BA1">
      <w:pPr>
        <w:pStyle w:val="ListParagraph"/>
        <w:numPr>
          <w:ilvl w:val="0"/>
          <w:numId w:val="11"/>
        </w:numPr>
        <w:spacing w:after="0" w:line="360" w:lineRule="auto"/>
        <w:jc w:val="both"/>
        <w:rPr>
          <w:rFonts w:ascii="Times New Roman" w:eastAsia="Calibri" w:hAnsi="Times New Roman" w:cs="Times New Roman"/>
          <w:color w:val="000000"/>
          <w:kern w:val="24"/>
          <w:lang w:eastAsia="da-DK"/>
        </w:rPr>
      </w:pPr>
      <w:r w:rsidRPr="00D33C6D">
        <w:rPr>
          <w:rFonts w:ascii="Times New Roman" w:eastAsia="Calibri" w:hAnsi="Times New Roman" w:cs="Times New Roman"/>
          <w:color w:val="000000"/>
          <w:kern w:val="24"/>
          <w:lang w:eastAsia="da-DK"/>
        </w:rPr>
        <w:t>Disease activity as evaluated by a physician familiar with SLE diagnosis based on physical examination and patient history on a scale of 0 to 100, higher score indicating more active disease.</w:t>
      </w:r>
    </w:p>
    <w:p w14:paraId="546BF484" w14:textId="58006532" w:rsidR="004C5B74" w:rsidRDefault="004C5B74">
      <w:pPr>
        <w:rPr>
          <w:rFonts w:ascii="Times New Roman" w:eastAsiaTheme="majorEastAsia" w:hAnsi="Times New Roman" w:cs="Times New Roman"/>
          <w:color w:val="2F5496" w:themeColor="accent1" w:themeShade="BF"/>
          <w:sz w:val="26"/>
          <w:szCs w:val="26"/>
        </w:rPr>
      </w:pPr>
    </w:p>
    <w:p w14:paraId="19FFC5F1" w14:textId="000CE46D" w:rsidR="009F195F" w:rsidRPr="009616A0" w:rsidRDefault="009F195F" w:rsidP="001C45D6">
      <w:pPr>
        <w:pStyle w:val="Heading4"/>
        <w:rPr>
          <w:rFonts w:eastAsia="Calibri"/>
          <w:lang w:eastAsia="da-DK"/>
        </w:rPr>
      </w:pPr>
      <w:r w:rsidRPr="009616A0">
        <w:rPr>
          <w:rFonts w:eastAsia="Calibri"/>
          <w:lang w:eastAsia="da-DK"/>
        </w:rPr>
        <w:t xml:space="preserve">Domain: </w:t>
      </w:r>
      <w:r w:rsidR="00454CBD">
        <w:rPr>
          <w:rFonts w:eastAsia="Calibri"/>
          <w:lang w:eastAsia="da-DK"/>
        </w:rPr>
        <w:t xml:space="preserve">Patient reported outcome </w:t>
      </w:r>
      <w:r w:rsidR="00BD0272">
        <w:rPr>
          <w:rFonts w:eastAsia="Calibri"/>
          <w:lang w:eastAsia="da-DK"/>
        </w:rPr>
        <w:t>measures</w:t>
      </w:r>
    </w:p>
    <w:p w14:paraId="0459731D" w14:textId="77777777" w:rsidR="009F195F" w:rsidRDefault="009F195F" w:rsidP="009F195F">
      <w:pPr>
        <w:spacing w:after="0" w:line="360" w:lineRule="auto"/>
        <w:jc w:val="both"/>
        <w:rPr>
          <w:rFonts w:ascii="Times New Roman" w:hAnsi="Times New Roman" w:cs="Times New Roman"/>
        </w:rPr>
      </w:pPr>
      <w:r>
        <w:rPr>
          <w:rFonts w:ascii="Times New Roman" w:hAnsi="Times New Roman" w:cs="Times New Roman"/>
        </w:rPr>
        <w:t>Timeframe: 0 to 12 weeks</w:t>
      </w:r>
    </w:p>
    <w:p w14:paraId="6FCF2347" w14:textId="788953AB" w:rsidR="00BD0272" w:rsidRDefault="009F195F" w:rsidP="009F195F">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sidR="00BD0272">
        <w:rPr>
          <w:rFonts w:ascii="Times New Roman" w:eastAsia="Calibri" w:hAnsi="Times New Roman" w:cs="Times New Roman"/>
          <w:color w:val="000000"/>
          <w:kern w:val="24"/>
          <w:lang w:eastAsia="da-DK"/>
        </w:rPr>
        <w:t>s</w:t>
      </w:r>
      <w:r w:rsidR="00454CBD">
        <w:rPr>
          <w:rFonts w:ascii="Times New Roman" w:eastAsia="Calibri" w:hAnsi="Times New Roman" w:cs="Times New Roman"/>
          <w:color w:val="000000"/>
          <w:kern w:val="24"/>
          <w:lang w:eastAsia="da-DK"/>
        </w:rPr>
        <w:t xml:space="preserve">: </w:t>
      </w:r>
    </w:p>
    <w:p w14:paraId="5189DDB3" w14:textId="1C455715" w:rsidR="00BD0272" w:rsidRDefault="00454CBD"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fatigue </w:t>
      </w:r>
      <w:r w:rsidR="00803079" w:rsidRPr="00BD0272">
        <w:rPr>
          <w:rFonts w:ascii="Times New Roman" w:eastAsia="Calibri" w:hAnsi="Times New Roman" w:cs="Times New Roman"/>
          <w:color w:val="000000"/>
          <w:kern w:val="24"/>
          <w:lang w:eastAsia="da-DK"/>
        </w:rPr>
        <w:t>as assessed by the participant on a</w:t>
      </w:r>
      <w:r w:rsidR="001E34FA">
        <w:rPr>
          <w:rFonts w:ascii="Times New Roman" w:eastAsia="Calibri" w:hAnsi="Times New Roman" w:cs="Times New Roman"/>
          <w:color w:val="000000"/>
          <w:kern w:val="24"/>
          <w:lang w:eastAsia="da-DK"/>
        </w:rPr>
        <w:t xml:space="preserve"> visual analog</w:t>
      </w:r>
      <w:r w:rsidR="00803079" w:rsidRPr="00BD0272">
        <w:rPr>
          <w:rFonts w:ascii="Times New Roman" w:eastAsia="Calibri" w:hAnsi="Times New Roman" w:cs="Times New Roman"/>
          <w:color w:val="000000"/>
          <w:kern w:val="24"/>
          <w:lang w:eastAsia="da-DK"/>
        </w:rPr>
        <w:t xml:space="preserve"> scale from 0-100, higher scores equal less fatigue.</w:t>
      </w:r>
    </w:p>
    <w:p w14:paraId="099F4280" w14:textId="26235501" w:rsidR="00BD0272" w:rsidRDefault="007620E5"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w:t>
      </w:r>
      <w:r w:rsidR="00343240" w:rsidRPr="00BD0272">
        <w:rPr>
          <w:rFonts w:ascii="Times New Roman" w:eastAsia="Calibri" w:hAnsi="Times New Roman" w:cs="Times New Roman"/>
          <w:color w:val="000000"/>
          <w:kern w:val="24"/>
          <w:lang w:eastAsia="da-DK"/>
        </w:rPr>
        <w:t>otal pain</w:t>
      </w:r>
      <w:r w:rsidR="00234CFD">
        <w:rPr>
          <w:rFonts w:ascii="Times New Roman" w:eastAsia="Calibri" w:hAnsi="Times New Roman" w:cs="Times New Roman"/>
          <w:color w:val="000000"/>
          <w:kern w:val="24"/>
          <w:lang w:eastAsia="da-DK"/>
        </w:rPr>
        <w:t xml:space="preserve"> on a visual analog scale of 0-100</w:t>
      </w:r>
      <w:r w:rsidR="00343240" w:rsidRPr="00BD0272">
        <w:rPr>
          <w:rFonts w:ascii="Times New Roman" w:eastAsia="Calibri" w:hAnsi="Times New Roman" w:cs="Times New Roman"/>
          <w:color w:val="000000"/>
          <w:kern w:val="24"/>
          <w:lang w:eastAsia="da-DK"/>
        </w:rPr>
        <w:t xml:space="preserve">, </w:t>
      </w:r>
      <w:r w:rsidR="00F946BA" w:rsidRPr="00BD0272">
        <w:rPr>
          <w:rFonts w:ascii="Times New Roman" w:eastAsia="Calibri" w:hAnsi="Times New Roman" w:cs="Times New Roman"/>
          <w:color w:val="000000"/>
          <w:kern w:val="24"/>
          <w:lang w:eastAsia="da-DK"/>
        </w:rPr>
        <w:t>higher scores equal more pain (worse)</w:t>
      </w:r>
      <w:r w:rsidR="00E05385">
        <w:rPr>
          <w:rFonts w:ascii="Times New Roman" w:eastAsia="Calibri" w:hAnsi="Times New Roman" w:cs="Times New Roman"/>
          <w:color w:val="000000"/>
          <w:kern w:val="24"/>
          <w:lang w:eastAsia="da-DK"/>
        </w:rPr>
        <w:t>.</w:t>
      </w:r>
    </w:p>
    <w:p w14:paraId="0CE11496" w14:textId="52710E23" w:rsidR="00BD0272" w:rsidRDefault="007620E5"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Q</w:t>
      </w:r>
      <w:r w:rsidR="00356820">
        <w:rPr>
          <w:rFonts w:ascii="Times New Roman" w:eastAsia="Calibri" w:hAnsi="Times New Roman" w:cs="Times New Roman"/>
          <w:color w:val="000000"/>
          <w:kern w:val="24"/>
          <w:lang w:eastAsia="da-DK"/>
        </w:rPr>
        <w:t>uick</w:t>
      </w:r>
      <w:r w:rsidR="00BD0272" w:rsidRPr="00BD0272">
        <w:rPr>
          <w:rFonts w:ascii="Times New Roman" w:eastAsia="Calibri" w:hAnsi="Times New Roman" w:cs="Times New Roman"/>
          <w:color w:val="000000"/>
          <w:kern w:val="24"/>
          <w:lang w:eastAsia="da-DK"/>
        </w:rPr>
        <w:t xml:space="preserve"> </w:t>
      </w:r>
      <w:r w:rsidR="00356820">
        <w:rPr>
          <w:rFonts w:ascii="Times New Roman" w:eastAsia="Calibri" w:hAnsi="Times New Roman" w:cs="Times New Roman"/>
          <w:color w:val="000000"/>
          <w:kern w:val="24"/>
          <w:lang w:eastAsia="da-DK"/>
        </w:rPr>
        <w:t>systemic lupus activity questionnaire (Q-SLAQ) as reported by the Q-SLAQ questionnaire (translated to Danish by author MLA)</w:t>
      </w:r>
      <w:r w:rsidR="00356820">
        <w:rPr>
          <w:rFonts w:ascii="Times New Roman" w:eastAsia="Calibri" w:hAnsi="Times New Roman" w:cs="Times New Roman"/>
          <w:color w:val="000000"/>
          <w:kern w:val="24"/>
          <w:lang w:eastAsia="da-DK"/>
        </w:rPr>
        <w:fldChar w:fldCharType="begin" w:fldLock="1"/>
      </w:r>
      <w:r w:rsidR="0019617B">
        <w:rPr>
          <w:rFonts w:ascii="Times New Roman" w:eastAsia="Calibri" w:hAnsi="Times New Roman" w:cs="Times New Roman"/>
          <w:color w:val="000000"/>
          <w:kern w:val="24"/>
          <w:lang w:eastAsia="da-DK"/>
        </w:rPr>
        <w:instrText>ADDIN CSL_CITATION {"citationItems":[{"id":"ITEM-1","itemData":{"DOI":"10.1136/lupus-2020-000471","ISSN":"20538790","abstract":"Objectives Most indices of disease activity in SLE combine physicians' assessments and laboratory tests. However, there is also a need to capture patients' perspectives of disease activity. Consequently, we need new, preferably quick and easy instruments to collect this information, which can be very useful for online consultations and registry purposes. We compared patients' assessments of SLE disease impact/activity, as reported by a shorter version of the Quick Systemic Lupus Activity Questionnaire (Q-SLAQ), with physicians' assessments using SLE Activity Measure (SLAM) and SLE Disease Activity Index (SLEDAI-2K) and with the original Systemic Lupus Activity Questionnaire (SLAQ). Methods Patients with SLE (n=115), with a disease duration of 15 years (IQR 17), completed the Q-SLAQ prior to physicians' assessments by SLAM and SLEDAI-2K. A second set of patients (n=85) with similar characteristics filled out Q-SLAQ and SLAQ. Spearman's ρ correlations were explored between patients' total Q-SLAQ and subscales (Symptom Score, Patient's Global Disease Activity) and physicians' SLAM and SLEDAI-2K, with and without laboratory items (SLAM-nolab and SLEDAI-2K-nolab) and SLAQ. Corresponding items in Q-SLAQ and SLAM were compared. Results Correlations between patients' and physicians' assessments were higher for SLAM-nolab (total Q-SLAQ, ρ=0.71; Symptom Score, ρ=0.67; and Patient's Global Disease Activity, ρ=0.68) than for the original SLAM (total Q-SLAQ, ρ=0.53; Symptom Score, ρ=0.50; and Patient's Global Disease Activity, ρ=0.53). Regarding specific symptoms, fatigue (ρ=0.72) and alopecia (ρ=0.71) correlated best, while pulmonary/respiratory symptoms correlated least (ρ=0.19, p=0.039). Physicians assessment with SLEDAI-2K-nolab correlated weakly with patients' assessments (total Q-SLAQ, ρ=0.30; Symptom Score, ρ=0.30; and Patient's Global Disease Activity, ρ=0.36). Bivariate correlations between Q-SLAQ and SLAQ were good (ρ=0.82-0.96). Conclusions Q-SLAQ and the original SLAQ performed equally well, demonstrating that the shorter Q-SLAQ can safely be used to monitor patients' perception of disease impact/activity. We also noted an intriguing discrepancy between physicians' and patients' evaluations of pulmonary/respiratory symptoms, which requires further investigations.","author":[{"dropping-particle":"","family":"Svenungsson","given":"Elisabet","non-dropping-particle":"","parse-names":false,"suffix":""},{"dropping-particle":"","family":"Gunnarsson","given":"Iva","non-dropping-particle":"","parse-names":false,"suffix":""},{"dropping-particle":"","family":"Illescas-Bäckelin","given":"Vera","non-dropping-particle":"","parse-names":false,"suffix":""},{"dropping-particle":"","family":"Trysberg","given":"Estelle","non-dropping-particle":"","parse-names":false,"suffix":""},{"dropping-particle":"","family":"Jönsen","given":"Andreas","non-dropping-particle":"","parse-names":false,"suffix":""},{"dropping-particle":"","family":"Leonard","given":"Dag","non-dropping-particle":"","parse-names":false,"suffix":""},{"dropping-particle":"","family":"Sjöwall","given":"Christopher","non-dropping-particle":"","parse-names":false,"suffix":""},{"dropping-particle":"","family":"Pettersson","given":"Susanne","non-dropping-particle":"","parse-names":false,"suffix":""}],"container-title":"Lupus Science and Medicine","id":"ITEM-1","issue":"1","issued":{"date-parts":[["2021"]]},"title":"Quick Systemic Lupus Activity Questionnaire (Q-SLAQ): A simplified version of SLAQ for patient-reported disease activity","type":"article-journal","volume":"8"},"uris":["http://www.mendeley.com/documents/?uuid=4fac62c7-81ab-4c2f-8509-ed66da9bfe98"]}],"mendeley":{"formattedCitation":"&lt;sup&gt;39&lt;/sup&gt;","plainTextFormattedCitation":"39","previouslyFormattedCitation":"&lt;sup&gt;38&lt;/sup&gt;"},"properties":{"noteIndex":0},"schema":"https://github.com/citation-style-language/schema/raw/master/csl-citation.json"}</w:instrText>
      </w:r>
      <w:r w:rsidR="00356820">
        <w:rPr>
          <w:rFonts w:ascii="Times New Roman" w:eastAsia="Calibri" w:hAnsi="Times New Roman" w:cs="Times New Roman"/>
          <w:color w:val="000000"/>
          <w:kern w:val="24"/>
          <w:lang w:eastAsia="da-DK"/>
        </w:rPr>
        <w:fldChar w:fldCharType="separate"/>
      </w:r>
      <w:r w:rsidR="0019617B" w:rsidRPr="0019617B">
        <w:rPr>
          <w:rFonts w:ascii="Times New Roman" w:eastAsia="Calibri" w:hAnsi="Times New Roman" w:cs="Times New Roman"/>
          <w:noProof/>
          <w:color w:val="000000"/>
          <w:kern w:val="24"/>
          <w:vertAlign w:val="superscript"/>
          <w:lang w:eastAsia="da-DK"/>
        </w:rPr>
        <w:t>39</w:t>
      </w:r>
      <w:r w:rsidR="00356820">
        <w:rPr>
          <w:rFonts w:ascii="Times New Roman" w:eastAsia="Calibri" w:hAnsi="Times New Roman" w:cs="Times New Roman"/>
          <w:color w:val="000000"/>
          <w:kern w:val="24"/>
          <w:lang w:eastAsia="da-DK"/>
        </w:rPr>
        <w:fldChar w:fldCharType="end"/>
      </w:r>
      <w:r w:rsidR="00356820">
        <w:rPr>
          <w:rFonts w:ascii="Times New Roman" w:eastAsia="Calibri" w:hAnsi="Times New Roman" w:cs="Times New Roman"/>
          <w:color w:val="000000"/>
          <w:kern w:val="24"/>
          <w:lang w:eastAsia="da-DK"/>
        </w:rPr>
        <w:t>.</w:t>
      </w:r>
      <w:r w:rsidR="0078437D">
        <w:rPr>
          <w:rFonts w:ascii="Times New Roman" w:eastAsia="Calibri" w:hAnsi="Times New Roman" w:cs="Times New Roman"/>
          <w:color w:val="000000"/>
          <w:kern w:val="24"/>
          <w:lang w:eastAsia="da-DK"/>
        </w:rPr>
        <w:t xml:space="preserve"> </w:t>
      </w:r>
      <w:r w:rsidR="0078437D" w:rsidRPr="0078437D">
        <w:rPr>
          <w:rFonts w:ascii="Times New Roman" w:eastAsia="Calibri" w:hAnsi="Times New Roman" w:cs="Times New Roman"/>
          <w:color w:val="000000"/>
          <w:kern w:val="24"/>
          <w:lang w:eastAsia="da-DK"/>
        </w:rPr>
        <w:t>Possible scores range from 0 to 33, with higher scores representing more active SLE (worse)</w:t>
      </w:r>
    </w:p>
    <w:p w14:paraId="7DBB5373" w14:textId="6F68E4ED" w:rsidR="007620E5" w:rsidRPr="00BD0272" w:rsidRDefault="007620E5"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SLE </w:t>
      </w:r>
      <w:r w:rsidR="00D22B1E">
        <w:rPr>
          <w:rFonts w:ascii="Times New Roman" w:eastAsia="Calibri" w:hAnsi="Times New Roman" w:cs="Times New Roman"/>
          <w:color w:val="000000"/>
          <w:kern w:val="24"/>
          <w:lang w:eastAsia="da-DK"/>
        </w:rPr>
        <w:t>activity on a visual analog scale of 0-10 higher scores equal more active disease (worse)</w:t>
      </w:r>
      <w:r w:rsidR="00E05385">
        <w:rPr>
          <w:rFonts w:ascii="Times New Roman" w:eastAsia="Calibri" w:hAnsi="Times New Roman" w:cs="Times New Roman"/>
          <w:color w:val="000000"/>
          <w:kern w:val="24"/>
          <w:lang w:eastAsia="da-DK"/>
        </w:rPr>
        <w:t>.</w:t>
      </w:r>
    </w:p>
    <w:p w14:paraId="5DF25ACD" w14:textId="239961BB" w:rsidR="00BD0272" w:rsidRDefault="00BD0272" w:rsidP="00134313">
      <w:pPr>
        <w:spacing w:after="0" w:line="360" w:lineRule="auto"/>
        <w:jc w:val="both"/>
        <w:rPr>
          <w:rFonts w:ascii="Times New Roman" w:eastAsia="Calibri" w:hAnsi="Times New Roman" w:cs="Times New Roman"/>
          <w:color w:val="000000"/>
          <w:kern w:val="24"/>
          <w:lang w:eastAsia="da-DK"/>
        </w:rPr>
      </w:pPr>
    </w:p>
    <w:p w14:paraId="17BD79E6" w14:textId="14631B48" w:rsidR="00A45FF6" w:rsidRPr="009616A0" w:rsidRDefault="00A45FF6" w:rsidP="001C45D6">
      <w:pPr>
        <w:pStyle w:val="Heading4"/>
        <w:rPr>
          <w:rFonts w:eastAsia="Calibri"/>
          <w:lang w:eastAsia="da-DK"/>
        </w:rPr>
      </w:pPr>
      <w:r w:rsidRPr="009616A0">
        <w:rPr>
          <w:rFonts w:eastAsia="Calibri"/>
          <w:lang w:eastAsia="da-DK"/>
        </w:rPr>
        <w:t xml:space="preserve">Domain: </w:t>
      </w:r>
      <w:r w:rsidRPr="001C45D6">
        <w:t>Kidney</w:t>
      </w:r>
      <w:r>
        <w:rPr>
          <w:rFonts w:eastAsia="Calibri"/>
          <w:lang w:eastAsia="da-DK"/>
        </w:rPr>
        <w:t xml:space="preserve"> disease</w:t>
      </w:r>
    </w:p>
    <w:p w14:paraId="5AFA341C" w14:textId="77777777" w:rsidR="00A45FF6" w:rsidRDefault="00A45FF6" w:rsidP="00A45FF6">
      <w:pPr>
        <w:spacing w:after="0" w:line="360" w:lineRule="auto"/>
        <w:jc w:val="both"/>
        <w:rPr>
          <w:rFonts w:ascii="Times New Roman" w:hAnsi="Times New Roman" w:cs="Times New Roman"/>
        </w:rPr>
      </w:pPr>
      <w:r>
        <w:rPr>
          <w:rFonts w:ascii="Times New Roman" w:hAnsi="Times New Roman" w:cs="Times New Roman"/>
        </w:rPr>
        <w:t>Timeframe: 0 to 12 weeks</w:t>
      </w:r>
    </w:p>
    <w:p w14:paraId="4BAE01EB" w14:textId="77777777" w:rsidR="00A45FF6" w:rsidRDefault="00A45FF6" w:rsidP="00A45FF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6D8C75DA" w14:textId="363CD516" w:rsidR="00A45FF6" w:rsidRDefault="00A45FF6"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proteinuria</w:t>
      </w:r>
      <w:r w:rsidR="000B3457">
        <w:rPr>
          <w:rFonts w:ascii="Times New Roman" w:eastAsia="Calibri" w:hAnsi="Times New Roman" w:cs="Times New Roman"/>
          <w:color w:val="000000"/>
          <w:kern w:val="24"/>
          <w:lang w:eastAsia="da-DK"/>
        </w:rPr>
        <w:t>.</w:t>
      </w:r>
    </w:p>
    <w:p w14:paraId="62A3A104" w14:textId="65DB8E07" w:rsidR="00A45FF6" w:rsidRDefault="00A45FF6"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plasma-creatinine.</w:t>
      </w:r>
    </w:p>
    <w:p w14:paraId="4E471355" w14:textId="77777777" w:rsidR="00A45FF6" w:rsidRDefault="00A45FF6" w:rsidP="00134313">
      <w:pPr>
        <w:spacing w:after="0" w:line="360" w:lineRule="auto"/>
        <w:jc w:val="both"/>
        <w:rPr>
          <w:rFonts w:ascii="Times New Roman" w:eastAsia="Calibri" w:hAnsi="Times New Roman" w:cs="Times New Roman"/>
          <w:color w:val="000000"/>
          <w:kern w:val="24"/>
          <w:lang w:eastAsia="da-DK"/>
        </w:rPr>
      </w:pPr>
    </w:p>
    <w:p w14:paraId="2E767C54" w14:textId="38837471" w:rsidR="008F0C91" w:rsidRPr="009616A0" w:rsidRDefault="008F0C91" w:rsidP="001C45D6">
      <w:pPr>
        <w:pStyle w:val="Heading4"/>
        <w:rPr>
          <w:rFonts w:eastAsia="Calibri"/>
          <w:lang w:eastAsia="da-DK"/>
        </w:rPr>
      </w:pPr>
      <w:r w:rsidRPr="009616A0">
        <w:rPr>
          <w:rFonts w:eastAsia="Calibri"/>
          <w:lang w:eastAsia="da-DK"/>
        </w:rPr>
        <w:t xml:space="preserve">Domain: </w:t>
      </w:r>
      <w:r>
        <w:rPr>
          <w:rFonts w:eastAsia="Calibri"/>
          <w:lang w:eastAsia="da-DK"/>
        </w:rPr>
        <w:t>Body Composition</w:t>
      </w:r>
    </w:p>
    <w:p w14:paraId="128C5EB0" w14:textId="77777777" w:rsidR="008F0C91" w:rsidRDefault="008F0C91" w:rsidP="008F0C91">
      <w:pPr>
        <w:spacing w:after="0" w:line="360" w:lineRule="auto"/>
        <w:jc w:val="both"/>
        <w:rPr>
          <w:rFonts w:ascii="Times New Roman" w:hAnsi="Times New Roman" w:cs="Times New Roman"/>
        </w:rPr>
      </w:pPr>
      <w:r>
        <w:rPr>
          <w:rFonts w:ascii="Times New Roman" w:hAnsi="Times New Roman" w:cs="Times New Roman"/>
        </w:rPr>
        <w:t>Timeframe: 0 to 12 weeks</w:t>
      </w:r>
    </w:p>
    <w:p w14:paraId="2E1933F2" w14:textId="46118B40" w:rsidR="008F0C91" w:rsidRDefault="008F0C91" w:rsidP="008F0C91">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2A17EB98" w14:textId="377ACA7F" w:rsidR="00056BF4" w:rsidRDefault="00056BF4" w:rsidP="008F0C91">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By DEXA scan:</w:t>
      </w:r>
    </w:p>
    <w:p w14:paraId="17EA92A0" w14:textId="3306AEE7" w:rsidR="008F0C91" w:rsidRDefault="008F0C91"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056BF4">
        <w:rPr>
          <w:rFonts w:ascii="Times New Roman" w:eastAsia="Calibri" w:hAnsi="Times New Roman" w:cs="Times New Roman"/>
          <w:color w:val="000000"/>
          <w:kern w:val="24"/>
          <w:lang w:eastAsia="da-DK"/>
        </w:rPr>
        <w:t>adipose tissue by weight/percentage.</w:t>
      </w:r>
    </w:p>
    <w:p w14:paraId="2A64CE4F" w14:textId="76FED9C2" w:rsidR="00056BF4" w:rsidRDefault="00056BF4"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Android</w:t>
      </w:r>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29F4EC7A" w14:textId="745268D6" w:rsidR="00056BF4" w:rsidRDefault="00056BF4"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proofErr w:type="spellStart"/>
      <w:r>
        <w:rPr>
          <w:rFonts w:ascii="Times New Roman" w:eastAsia="Calibri" w:hAnsi="Times New Roman" w:cs="Times New Roman"/>
          <w:color w:val="000000"/>
          <w:kern w:val="24"/>
          <w:lang w:eastAsia="da-DK"/>
        </w:rPr>
        <w:t>Gyneoid</w:t>
      </w:r>
      <w:proofErr w:type="spellEnd"/>
      <w:r w:rsidRPr="00BD0272">
        <w:rPr>
          <w:rFonts w:ascii="Times New Roman" w:eastAsia="Calibri" w:hAnsi="Times New Roman" w:cs="Times New Roman"/>
          <w:color w:val="000000"/>
          <w:kern w:val="24"/>
          <w:lang w:eastAsia="da-DK"/>
        </w:rPr>
        <w:t xml:space="preserve"> </w:t>
      </w:r>
      <w:r>
        <w:rPr>
          <w:rFonts w:ascii="Times New Roman" w:eastAsia="Calibri" w:hAnsi="Times New Roman" w:cs="Times New Roman"/>
          <w:color w:val="000000"/>
          <w:kern w:val="24"/>
          <w:lang w:eastAsia="da-DK"/>
        </w:rPr>
        <w:t>adipose tissue by weight/percentage.</w:t>
      </w:r>
    </w:p>
    <w:p w14:paraId="5A54DB14" w14:textId="05BE4E50" w:rsidR="002D53F6" w:rsidRDefault="002D53F6"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Pr>
          <w:rFonts w:ascii="Times New Roman" w:eastAsia="Calibri" w:hAnsi="Times New Roman" w:cs="Times New Roman"/>
          <w:color w:val="000000"/>
          <w:kern w:val="24"/>
          <w:lang w:eastAsia="da-DK"/>
        </w:rPr>
        <w:t>lean mass by weight</w:t>
      </w:r>
      <w:r w:rsidR="003266C8">
        <w:rPr>
          <w:rFonts w:ascii="Times New Roman" w:eastAsia="Calibri" w:hAnsi="Times New Roman" w:cs="Times New Roman"/>
          <w:color w:val="000000"/>
          <w:kern w:val="24"/>
          <w:lang w:eastAsia="da-DK"/>
        </w:rPr>
        <w:t>.</w:t>
      </w:r>
    </w:p>
    <w:p w14:paraId="22709B40" w14:textId="251A4076" w:rsidR="00056BF4" w:rsidRDefault="002B48EB"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Bone Mass density</w:t>
      </w:r>
      <w:r w:rsidR="003266C8">
        <w:rPr>
          <w:rFonts w:ascii="Times New Roman" w:eastAsia="Calibri" w:hAnsi="Times New Roman" w:cs="Times New Roman"/>
          <w:color w:val="000000"/>
          <w:kern w:val="24"/>
          <w:lang w:eastAsia="da-DK"/>
        </w:rPr>
        <w:t xml:space="preserve"> by weight per area</w:t>
      </w:r>
      <w:r w:rsidR="00CA5E9E">
        <w:rPr>
          <w:rFonts w:ascii="Times New Roman" w:eastAsia="Calibri" w:hAnsi="Times New Roman" w:cs="Times New Roman"/>
          <w:color w:val="000000"/>
          <w:kern w:val="24"/>
          <w:lang w:eastAsia="da-DK"/>
        </w:rPr>
        <w:t>.</w:t>
      </w:r>
    </w:p>
    <w:p w14:paraId="57686A4D" w14:textId="3B5AAE95" w:rsidR="008F0C91" w:rsidRDefault="00CA5E9E" w:rsidP="00CA5E9E">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By tape measure</w:t>
      </w:r>
    </w:p>
    <w:p w14:paraId="20E84FBD" w14:textId="204EBB51" w:rsidR="00CA5E9E" w:rsidRPr="00CA5E9E" w:rsidRDefault="00CA5E9E" w:rsidP="00340BA1">
      <w:pPr>
        <w:pStyle w:val="ListParagraph"/>
        <w:numPr>
          <w:ilvl w:val="0"/>
          <w:numId w:val="14"/>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Waist to height ratio</w:t>
      </w:r>
    </w:p>
    <w:p w14:paraId="22372507" w14:textId="0A69760C" w:rsidR="009F195F" w:rsidRDefault="009F195F">
      <w:pPr>
        <w:rPr>
          <w:rFonts w:ascii="Times New Roman" w:eastAsiaTheme="majorEastAsia" w:hAnsi="Times New Roman" w:cs="Times New Roman"/>
          <w:color w:val="2F5496" w:themeColor="accent1" w:themeShade="BF"/>
          <w:sz w:val="26"/>
          <w:szCs w:val="26"/>
        </w:rPr>
      </w:pPr>
    </w:p>
    <w:p w14:paraId="2C27CA88" w14:textId="5EFE76FC" w:rsidR="008B5255" w:rsidRPr="009616A0" w:rsidRDefault="008B5255" w:rsidP="001C45D6">
      <w:pPr>
        <w:pStyle w:val="Heading4"/>
        <w:rPr>
          <w:rFonts w:eastAsia="Calibri"/>
          <w:lang w:eastAsia="da-DK"/>
        </w:rPr>
      </w:pPr>
      <w:r w:rsidRPr="009616A0">
        <w:rPr>
          <w:rFonts w:eastAsia="Calibri"/>
          <w:lang w:eastAsia="da-DK"/>
        </w:rPr>
        <w:t xml:space="preserve">Domain: </w:t>
      </w:r>
      <w:r w:rsidR="00666680" w:rsidRPr="001C45D6">
        <w:t>Lung</w:t>
      </w:r>
      <w:r w:rsidR="00666680">
        <w:rPr>
          <w:rFonts w:eastAsia="Calibri"/>
          <w:lang w:eastAsia="da-DK"/>
        </w:rPr>
        <w:t xml:space="preserve"> Function</w:t>
      </w:r>
    </w:p>
    <w:p w14:paraId="0D919741" w14:textId="77777777" w:rsidR="008B5255" w:rsidRDefault="008B5255" w:rsidP="008B5255">
      <w:pPr>
        <w:spacing w:after="0" w:line="360" w:lineRule="auto"/>
        <w:jc w:val="both"/>
        <w:rPr>
          <w:rFonts w:ascii="Times New Roman" w:hAnsi="Times New Roman" w:cs="Times New Roman"/>
        </w:rPr>
      </w:pPr>
      <w:r>
        <w:rPr>
          <w:rFonts w:ascii="Times New Roman" w:hAnsi="Times New Roman" w:cs="Times New Roman"/>
        </w:rPr>
        <w:t>Timeframe: 0 to 12 weeks</w:t>
      </w:r>
    </w:p>
    <w:p w14:paraId="256455E8" w14:textId="77777777" w:rsidR="008B5255" w:rsidRDefault="008B5255" w:rsidP="008B525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5406F17" w14:textId="46ABE9E3" w:rsidR="008B5255" w:rsidRDefault="008B5255" w:rsidP="008B5255">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By </w:t>
      </w:r>
      <w:r w:rsidR="00666680">
        <w:rPr>
          <w:rFonts w:ascii="Times New Roman" w:eastAsia="Calibri" w:hAnsi="Times New Roman" w:cs="Times New Roman"/>
          <w:color w:val="000000"/>
          <w:kern w:val="24"/>
          <w:lang w:eastAsia="da-DK"/>
        </w:rPr>
        <w:t>dynamic spirometry</w:t>
      </w:r>
    </w:p>
    <w:p w14:paraId="3193AB86" w14:textId="60BD399A" w:rsidR="00FA5F3D" w:rsidRDefault="00FA5F3D"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sidRPr="00FA5F3D">
        <w:rPr>
          <w:rFonts w:ascii="Times New Roman" w:eastAsia="Calibri" w:hAnsi="Times New Roman" w:cs="Times New Roman"/>
          <w:color w:val="000000"/>
          <w:kern w:val="24"/>
          <w:lang w:eastAsia="da-DK"/>
        </w:rPr>
        <w:t xml:space="preserve">Forced Expiratory Volume at 1 second (FEV1) </w:t>
      </w:r>
      <w:r w:rsidR="00D272D7">
        <w:rPr>
          <w:rFonts w:ascii="Times New Roman" w:eastAsia="Calibri" w:hAnsi="Times New Roman" w:cs="Times New Roman"/>
          <w:color w:val="000000"/>
          <w:kern w:val="24"/>
          <w:lang w:eastAsia="da-DK"/>
        </w:rPr>
        <w:t xml:space="preserve">as </w:t>
      </w:r>
      <w:r w:rsidRPr="00FA5F3D">
        <w:rPr>
          <w:rFonts w:ascii="Times New Roman" w:eastAsia="Calibri" w:hAnsi="Times New Roman" w:cs="Times New Roman"/>
          <w:color w:val="000000"/>
          <w:kern w:val="24"/>
          <w:lang w:eastAsia="da-DK"/>
        </w:rPr>
        <w:t>volume</w:t>
      </w:r>
      <w:r>
        <w:rPr>
          <w:rFonts w:ascii="Times New Roman" w:eastAsia="Calibri" w:hAnsi="Times New Roman" w:cs="Times New Roman"/>
          <w:color w:val="000000"/>
          <w:kern w:val="24"/>
          <w:lang w:eastAsia="da-DK"/>
        </w:rPr>
        <w:t xml:space="preserve"> / percentage of expected.</w:t>
      </w:r>
    </w:p>
    <w:p w14:paraId="6796BA9C" w14:textId="679DFBC4" w:rsidR="008B5255" w:rsidRDefault="00D272D7"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vital capacity as volume / percentage of expected.</w:t>
      </w:r>
    </w:p>
    <w:p w14:paraId="1C81E3D1" w14:textId="46AC3976" w:rsidR="008B5255" w:rsidRDefault="00D272D7"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Forced expiratory volume by forced vital capacity – ratio between volumes / percentages.</w:t>
      </w:r>
    </w:p>
    <w:p w14:paraId="3E0D870B" w14:textId="074A9709" w:rsidR="008B5255" w:rsidRDefault="008B5255"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sidRPr="00BD0272">
        <w:rPr>
          <w:rFonts w:ascii="Times New Roman" w:eastAsia="Calibri" w:hAnsi="Times New Roman" w:cs="Times New Roman"/>
          <w:color w:val="000000"/>
          <w:kern w:val="24"/>
          <w:lang w:eastAsia="da-DK"/>
        </w:rPr>
        <w:t xml:space="preserve">Total </w:t>
      </w:r>
      <w:r w:rsidR="0068059B">
        <w:rPr>
          <w:rFonts w:ascii="Times New Roman" w:eastAsia="Calibri" w:hAnsi="Times New Roman" w:cs="Times New Roman"/>
          <w:color w:val="000000"/>
          <w:kern w:val="24"/>
          <w:lang w:eastAsia="da-DK"/>
        </w:rPr>
        <w:t>lung capacity – volume / percentage</w:t>
      </w:r>
      <w:r w:rsidR="00044E23">
        <w:rPr>
          <w:rFonts w:ascii="Times New Roman" w:eastAsia="Calibri" w:hAnsi="Times New Roman" w:cs="Times New Roman"/>
          <w:color w:val="000000"/>
          <w:kern w:val="24"/>
          <w:lang w:eastAsia="da-DK"/>
        </w:rPr>
        <w:t xml:space="preserve"> of expected.</w:t>
      </w:r>
    </w:p>
    <w:p w14:paraId="54F07D0B" w14:textId="73764081" w:rsidR="00044E23" w:rsidRDefault="00044E23"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Residual Lung volume – volume / percentage of expected.</w:t>
      </w:r>
    </w:p>
    <w:p w14:paraId="1A9596A4" w14:textId="0B30846F" w:rsidR="00EC2317" w:rsidRDefault="00EC2317"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Alveolar volume – volume / percentage of expected.</w:t>
      </w:r>
    </w:p>
    <w:p w14:paraId="5F555663" w14:textId="6A40E526" w:rsidR="00EC2317" w:rsidRDefault="00EC2317"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Diffusing capacity for carbon mono-oxide – volume / percentage of </w:t>
      </w:r>
      <w:proofErr w:type="spellStart"/>
      <w:proofErr w:type="gramStart"/>
      <w:r>
        <w:rPr>
          <w:rFonts w:ascii="Times New Roman" w:eastAsia="Calibri" w:hAnsi="Times New Roman" w:cs="Times New Roman"/>
          <w:color w:val="000000"/>
          <w:kern w:val="24"/>
          <w:lang w:eastAsia="da-DK"/>
        </w:rPr>
        <w:t>expexted</w:t>
      </w:r>
      <w:proofErr w:type="spellEnd"/>
      <w:proofErr w:type="gramEnd"/>
      <w:r>
        <w:rPr>
          <w:rFonts w:ascii="Times New Roman" w:eastAsia="Calibri" w:hAnsi="Times New Roman" w:cs="Times New Roman"/>
          <w:color w:val="000000"/>
          <w:kern w:val="24"/>
          <w:lang w:eastAsia="da-DK"/>
        </w:rPr>
        <w:t>.</w:t>
      </w:r>
    </w:p>
    <w:p w14:paraId="56A3C9AE" w14:textId="24223F7B" w:rsidR="009C756D" w:rsidRDefault="009C756D" w:rsidP="00340BA1">
      <w:pPr>
        <w:pStyle w:val="ListParagraph"/>
        <w:numPr>
          <w:ilvl w:val="0"/>
          <w:numId w:val="10"/>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Carbon mono-oxide transfer coefficient – diffusing capacity per liter of lung volume – ratio / percentage of </w:t>
      </w:r>
      <w:proofErr w:type="gramStart"/>
      <w:r>
        <w:rPr>
          <w:rFonts w:ascii="Times New Roman" w:eastAsia="Calibri" w:hAnsi="Times New Roman" w:cs="Times New Roman"/>
          <w:color w:val="000000"/>
          <w:kern w:val="24"/>
          <w:lang w:eastAsia="da-DK"/>
        </w:rPr>
        <w:t>expected</w:t>
      </w:r>
      <w:proofErr w:type="gramEnd"/>
    </w:p>
    <w:p w14:paraId="50EA1F3C" w14:textId="61610F26"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638F11D3" w14:textId="02ABB083" w:rsidR="009C756D" w:rsidRDefault="009C756D" w:rsidP="009C756D">
      <w:pPr>
        <w:spacing w:after="0" w:line="360" w:lineRule="auto"/>
        <w:jc w:val="both"/>
        <w:rPr>
          <w:rFonts w:ascii="Times New Roman" w:eastAsia="Calibri" w:hAnsi="Times New Roman" w:cs="Times New Roman"/>
          <w:color w:val="000000"/>
          <w:kern w:val="24"/>
          <w:lang w:eastAsia="da-DK"/>
        </w:rPr>
      </w:pPr>
    </w:p>
    <w:p w14:paraId="03F934B9" w14:textId="25F4D451" w:rsidR="009C756D" w:rsidRPr="009616A0" w:rsidRDefault="009C756D" w:rsidP="001C45D6">
      <w:pPr>
        <w:pStyle w:val="Heading4"/>
        <w:rPr>
          <w:rFonts w:eastAsia="Calibri"/>
          <w:lang w:eastAsia="da-DK"/>
        </w:rPr>
      </w:pPr>
      <w:r w:rsidRPr="009616A0">
        <w:rPr>
          <w:rFonts w:eastAsia="Calibri"/>
          <w:lang w:eastAsia="da-DK"/>
        </w:rPr>
        <w:t xml:space="preserve">Domain: </w:t>
      </w:r>
      <w:r w:rsidR="0078010D" w:rsidRPr="001C45D6">
        <w:t>Metabolic</w:t>
      </w:r>
      <w:r w:rsidR="0078010D">
        <w:rPr>
          <w:rFonts w:eastAsia="Calibri"/>
          <w:lang w:eastAsia="da-DK"/>
        </w:rPr>
        <w:t xml:space="preserve"> adaptations</w:t>
      </w:r>
    </w:p>
    <w:p w14:paraId="0A68593A" w14:textId="77777777" w:rsidR="009C756D" w:rsidRDefault="009C756D" w:rsidP="009C756D">
      <w:pPr>
        <w:spacing w:after="0" w:line="360" w:lineRule="auto"/>
        <w:jc w:val="both"/>
        <w:rPr>
          <w:rFonts w:ascii="Times New Roman" w:hAnsi="Times New Roman" w:cs="Times New Roman"/>
        </w:rPr>
      </w:pPr>
      <w:r>
        <w:rPr>
          <w:rFonts w:ascii="Times New Roman" w:hAnsi="Times New Roman" w:cs="Times New Roman"/>
        </w:rPr>
        <w:t>Timeframe: 0 to 12 weeks</w:t>
      </w:r>
    </w:p>
    <w:p w14:paraId="334D1A0A" w14:textId="07E2B233" w:rsidR="00BE5EAC" w:rsidRDefault="009C756D" w:rsidP="00BE5EAC">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r w:rsidR="00BE5EAC">
        <w:rPr>
          <w:rFonts w:ascii="Times New Roman" w:eastAsia="Calibri" w:hAnsi="Times New Roman" w:cs="Times New Roman"/>
          <w:color w:val="000000"/>
          <w:kern w:val="24"/>
          <w:lang w:eastAsia="da-DK"/>
        </w:rPr>
        <w:t xml:space="preserve">Measured during an OGTT at 0, 15, </w:t>
      </w:r>
      <w:proofErr w:type="gramStart"/>
      <w:r w:rsidR="00BE5EAC">
        <w:rPr>
          <w:rFonts w:ascii="Times New Roman" w:eastAsia="Calibri" w:hAnsi="Times New Roman" w:cs="Times New Roman"/>
          <w:color w:val="000000"/>
          <w:kern w:val="24"/>
          <w:lang w:eastAsia="da-DK"/>
        </w:rPr>
        <w:t>30, 60, 90, and 120 minutes</w:t>
      </w:r>
      <w:proofErr w:type="gramEnd"/>
      <w:r w:rsidR="00BE5EAC">
        <w:rPr>
          <w:rFonts w:ascii="Times New Roman" w:eastAsia="Calibri" w:hAnsi="Times New Roman" w:cs="Times New Roman"/>
          <w:color w:val="000000"/>
          <w:kern w:val="24"/>
          <w:lang w:eastAsia="da-DK"/>
        </w:rPr>
        <w:t xml:space="preserve"> following consumption of 83g of glucose</w:t>
      </w:r>
      <w:r w:rsidR="00840FF1">
        <w:rPr>
          <w:rFonts w:ascii="Times New Roman" w:eastAsia="Calibri" w:hAnsi="Times New Roman" w:cs="Times New Roman"/>
          <w:color w:val="000000"/>
          <w:kern w:val="24"/>
          <w:lang w:eastAsia="da-DK"/>
        </w:rPr>
        <w:t xml:space="preserve"> in 250mL of water</w:t>
      </w:r>
      <w:r w:rsidR="00BE5EAC">
        <w:rPr>
          <w:rFonts w:ascii="Times New Roman" w:eastAsia="Calibri" w:hAnsi="Times New Roman" w:cs="Times New Roman"/>
          <w:color w:val="000000"/>
          <w:kern w:val="24"/>
          <w:lang w:eastAsia="da-DK"/>
        </w:rPr>
        <w:t>.</w:t>
      </w:r>
    </w:p>
    <w:p w14:paraId="5AEB6106" w14:textId="1F133038" w:rsidR="00840FF1" w:rsidRDefault="00840FF1"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glucose</w:t>
      </w:r>
      <w:r w:rsidR="003C5452">
        <w:rPr>
          <w:rFonts w:ascii="Times New Roman" w:eastAsia="Calibri" w:hAnsi="Times New Roman" w:cs="Times New Roman"/>
          <w:color w:val="000000"/>
          <w:kern w:val="24"/>
          <w:lang w:eastAsia="da-DK"/>
        </w:rPr>
        <w:t>.</w:t>
      </w:r>
    </w:p>
    <w:p w14:paraId="470C3AA8" w14:textId="3E2D91A3" w:rsidR="00840FF1" w:rsidRDefault="00840FF1"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Plasma concentration of </w:t>
      </w:r>
      <w:r w:rsidR="0065591B">
        <w:rPr>
          <w:rFonts w:ascii="Times New Roman" w:eastAsia="Calibri" w:hAnsi="Times New Roman" w:cs="Times New Roman"/>
          <w:color w:val="000000"/>
          <w:kern w:val="24"/>
          <w:lang w:eastAsia="da-DK"/>
        </w:rPr>
        <w:t>insulin</w:t>
      </w:r>
      <w:r w:rsidR="003C5452">
        <w:rPr>
          <w:rFonts w:ascii="Times New Roman" w:eastAsia="Calibri" w:hAnsi="Times New Roman" w:cs="Times New Roman"/>
          <w:color w:val="000000"/>
          <w:kern w:val="24"/>
          <w:lang w:eastAsia="da-DK"/>
        </w:rPr>
        <w:t>.</w:t>
      </w:r>
    </w:p>
    <w:p w14:paraId="07796839" w14:textId="22906A70" w:rsidR="0065591B" w:rsidRDefault="0065591B"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pro-insulin c-peptide</w:t>
      </w:r>
      <w:r w:rsidR="003C5452">
        <w:rPr>
          <w:rFonts w:ascii="Times New Roman" w:eastAsia="Calibri" w:hAnsi="Times New Roman" w:cs="Times New Roman"/>
          <w:color w:val="000000"/>
          <w:kern w:val="24"/>
          <w:lang w:eastAsia="da-DK"/>
        </w:rPr>
        <w:t>.</w:t>
      </w:r>
    </w:p>
    <w:p w14:paraId="194FFD44" w14:textId="17511B51" w:rsidR="003C5452" w:rsidRDefault="003C5452"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Overall changes in the curves will be compared</w:t>
      </w:r>
      <w:r w:rsidR="00702145">
        <w:rPr>
          <w:rFonts w:ascii="Times New Roman" w:eastAsia="Calibri" w:hAnsi="Times New Roman" w:cs="Times New Roman"/>
          <w:color w:val="000000"/>
          <w:kern w:val="24"/>
          <w:lang w:eastAsia="da-DK"/>
        </w:rPr>
        <w:t>.</w:t>
      </w:r>
    </w:p>
    <w:p w14:paraId="537CB4A3" w14:textId="71A1125D" w:rsidR="0065591B" w:rsidRDefault="0065591B"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Matsuda Index</w:t>
      </w:r>
      <w:r w:rsidR="00F0121B">
        <w:rPr>
          <w:rFonts w:ascii="Times New Roman" w:eastAsia="Calibri" w:hAnsi="Times New Roman" w:cs="Times New Roman"/>
          <w:color w:val="000000"/>
          <w:kern w:val="24"/>
          <w:lang w:eastAsia="da-DK"/>
        </w:rPr>
        <w:t xml:space="preserve"> will be </w:t>
      </w:r>
      <w:proofErr w:type="gramStart"/>
      <w:r w:rsidR="00F0121B">
        <w:rPr>
          <w:rFonts w:ascii="Times New Roman" w:eastAsia="Calibri" w:hAnsi="Times New Roman" w:cs="Times New Roman"/>
          <w:color w:val="000000"/>
          <w:kern w:val="24"/>
          <w:lang w:eastAsia="da-DK"/>
        </w:rPr>
        <w:t>calculated</w:t>
      </w:r>
      <w:proofErr w:type="gramEnd"/>
    </w:p>
    <w:p w14:paraId="4B4A7471" w14:textId="3AB705A4" w:rsidR="00061309" w:rsidRDefault="00061309"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Disposition Index will be </w:t>
      </w:r>
      <w:proofErr w:type="gramStart"/>
      <w:r>
        <w:rPr>
          <w:rFonts w:ascii="Times New Roman" w:eastAsia="Calibri" w:hAnsi="Times New Roman" w:cs="Times New Roman"/>
          <w:color w:val="000000"/>
          <w:kern w:val="24"/>
          <w:lang w:eastAsia="da-DK"/>
        </w:rPr>
        <w:t>calculated</w:t>
      </w:r>
      <w:proofErr w:type="gramEnd"/>
    </w:p>
    <w:p w14:paraId="0FF26B64" w14:textId="35CE1BDF" w:rsidR="0065591B" w:rsidRPr="00840FF1" w:rsidRDefault="00F0121B"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AUC will be </w:t>
      </w:r>
      <w:proofErr w:type="gramStart"/>
      <w:r>
        <w:rPr>
          <w:rFonts w:ascii="Times New Roman" w:eastAsia="Calibri" w:hAnsi="Times New Roman" w:cs="Times New Roman"/>
          <w:color w:val="000000"/>
          <w:kern w:val="24"/>
          <w:lang w:eastAsia="da-DK"/>
        </w:rPr>
        <w:t>calculated</w:t>
      </w:r>
      <w:proofErr w:type="gramEnd"/>
    </w:p>
    <w:p w14:paraId="1E372F22" w14:textId="725C9180" w:rsidR="00386350" w:rsidRDefault="00386350" w:rsidP="0038635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Measured </w:t>
      </w:r>
      <w:r w:rsidR="00B96A50">
        <w:rPr>
          <w:rFonts w:ascii="Times New Roman" w:eastAsia="Calibri" w:hAnsi="Times New Roman" w:cs="Times New Roman"/>
          <w:color w:val="000000"/>
          <w:kern w:val="24"/>
          <w:lang w:eastAsia="da-DK"/>
        </w:rPr>
        <w:t xml:space="preserve">following an overnight fast, at the </w:t>
      </w:r>
      <w:proofErr w:type="gramStart"/>
      <w:r w:rsidR="00B96A50">
        <w:rPr>
          <w:rFonts w:ascii="Times New Roman" w:eastAsia="Calibri" w:hAnsi="Times New Roman" w:cs="Times New Roman"/>
          <w:color w:val="000000"/>
          <w:kern w:val="24"/>
          <w:lang w:eastAsia="da-DK"/>
        </w:rPr>
        <w:t>0 minute</w:t>
      </w:r>
      <w:proofErr w:type="gramEnd"/>
      <w:r w:rsidR="00B96A50">
        <w:rPr>
          <w:rFonts w:ascii="Times New Roman" w:eastAsia="Calibri" w:hAnsi="Times New Roman" w:cs="Times New Roman"/>
          <w:color w:val="000000"/>
          <w:kern w:val="24"/>
          <w:lang w:eastAsia="da-DK"/>
        </w:rPr>
        <w:t xml:space="preserve"> mark of the OGTT</w:t>
      </w:r>
    </w:p>
    <w:p w14:paraId="4617DB75" w14:textId="16007AFB" w:rsidR="00386350" w:rsidRDefault="00386350"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total cholesterol</w:t>
      </w:r>
    </w:p>
    <w:p w14:paraId="1C4AE282" w14:textId="194F91C5" w:rsidR="00386350" w:rsidRDefault="00386350"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triglycerides</w:t>
      </w:r>
    </w:p>
    <w:p w14:paraId="1C97F362" w14:textId="3421E091" w:rsidR="00386350" w:rsidRDefault="00386350"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Plasma concentration of LDL-cholesterol</w:t>
      </w:r>
    </w:p>
    <w:p w14:paraId="12B0F4D1" w14:textId="25599824" w:rsidR="00386350" w:rsidRDefault="00386350"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VLDL-cholesterol</w:t>
      </w:r>
    </w:p>
    <w:p w14:paraId="792E6D8C" w14:textId="5E73863A" w:rsidR="00386350" w:rsidRDefault="00386350" w:rsidP="00340BA1">
      <w:pPr>
        <w:pStyle w:val="ListParagraph"/>
        <w:numPr>
          <w:ilvl w:val="0"/>
          <w:numId w:val="15"/>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Plasma concentration of HDL-cholesterol</w:t>
      </w:r>
    </w:p>
    <w:p w14:paraId="0CA0D8C1" w14:textId="02406940" w:rsidR="009C756D" w:rsidRDefault="009C756D" w:rsidP="009C756D">
      <w:pPr>
        <w:spacing w:after="0" w:line="360" w:lineRule="auto"/>
        <w:jc w:val="both"/>
        <w:rPr>
          <w:rFonts w:ascii="Times New Roman" w:eastAsiaTheme="majorEastAsia" w:hAnsi="Times New Roman" w:cs="Times New Roman"/>
          <w:color w:val="2F5496" w:themeColor="accent1" w:themeShade="BF"/>
          <w:sz w:val="26"/>
          <w:szCs w:val="26"/>
        </w:rPr>
      </w:pPr>
    </w:p>
    <w:p w14:paraId="6AEF409D" w14:textId="49C7FF03" w:rsidR="00702145" w:rsidRPr="009616A0" w:rsidRDefault="00702145" w:rsidP="001C45D6">
      <w:pPr>
        <w:pStyle w:val="Heading4"/>
        <w:rPr>
          <w:rFonts w:eastAsia="Calibri"/>
          <w:lang w:eastAsia="da-DK"/>
        </w:rPr>
      </w:pPr>
      <w:r w:rsidRPr="009616A0">
        <w:rPr>
          <w:rFonts w:eastAsia="Calibri"/>
          <w:lang w:eastAsia="da-DK"/>
        </w:rPr>
        <w:t xml:space="preserve">Domain: </w:t>
      </w:r>
      <w:r>
        <w:rPr>
          <w:rFonts w:eastAsia="Calibri"/>
          <w:lang w:eastAsia="da-DK"/>
        </w:rPr>
        <w:t xml:space="preserve">Peripheral </w:t>
      </w:r>
      <w:r w:rsidRPr="001C45D6">
        <w:t>Capillary</w:t>
      </w:r>
      <w:r>
        <w:rPr>
          <w:rFonts w:eastAsia="Calibri"/>
          <w:lang w:eastAsia="da-DK"/>
        </w:rPr>
        <w:t xml:space="preserve"> adaptations</w:t>
      </w:r>
    </w:p>
    <w:p w14:paraId="778EB6E6" w14:textId="77777777" w:rsidR="00702145" w:rsidRDefault="00702145" w:rsidP="00702145">
      <w:pPr>
        <w:spacing w:after="0" w:line="360" w:lineRule="auto"/>
        <w:jc w:val="both"/>
        <w:rPr>
          <w:rFonts w:ascii="Times New Roman" w:hAnsi="Times New Roman" w:cs="Times New Roman"/>
        </w:rPr>
      </w:pPr>
      <w:r>
        <w:rPr>
          <w:rFonts w:ascii="Times New Roman" w:hAnsi="Times New Roman" w:cs="Times New Roman"/>
        </w:rPr>
        <w:t>Timeframe: 0 to 12 weeks</w:t>
      </w:r>
    </w:p>
    <w:p w14:paraId="390B9D1A" w14:textId="4E1B3518" w:rsidR="00702145" w:rsidRDefault="00702145" w:rsidP="00702145">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Measured by nailfold capillaroscopy</w:t>
      </w:r>
      <w:r w:rsidR="002F737B">
        <w:rPr>
          <w:rFonts w:ascii="Times New Roman" w:eastAsia="Calibri" w:hAnsi="Times New Roman" w:cs="Times New Roman"/>
          <w:color w:val="000000"/>
          <w:kern w:val="24"/>
          <w:lang w:eastAsia="da-DK"/>
        </w:rPr>
        <w:t xml:space="preserve"> by a trained physician</w:t>
      </w:r>
      <w:r>
        <w:rPr>
          <w:rFonts w:ascii="Times New Roman" w:eastAsia="Calibri" w:hAnsi="Times New Roman" w:cs="Times New Roman"/>
          <w:color w:val="000000"/>
          <w:kern w:val="24"/>
          <w:lang w:eastAsia="da-DK"/>
        </w:rPr>
        <w:t xml:space="preserve">, </w:t>
      </w:r>
      <w:r w:rsidR="002E3406">
        <w:rPr>
          <w:rFonts w:ascii="Times New Roman" w:eastAsia="Calibri" w:hAnsi="Times New Roman" w:cs="Times New Roman"/>
          <w:color w:val="000000"/>
          <w:kern w:val="24"/>
          <w:lang w:eastAsia="da-DK"/>
        </w:rPr>
        <w:t>twice before and twice after intervention.</w:t>
      </w:r>
      <w:r w:rsidR="00236494">
        <w:rPr>
          <w:rFonts w:ascii="Times New Roman" w:eastAsia="Calibri" w:hAnsi="Times New Roman" w:cs="Times New Roman"/>
          <w:color w:val="000000"/>
          <w:kern w:val="24"/>
          <w:lang w:eastAsia="da-DK"/>
        </w:rPr>
        <w:t xml:space="preserve"> Analyzed for:</w:t>
      </w:r>
    </w:p>
    <w:p w14:paraId="1F037E3A" w14:textId="74D3F2B0" w:rsidR="00236494" w:rsidRDefault="002F737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sidRPr="002F737B">
        <w:rPr>
          <w:rFonts w:ascii="Times New Roman" w:eastAsia="Calibri" w:hAnsi="Times New Roman" w:cs="Times New Roman"/>
          <w:color w:val="000000"/>
          <w:kern w:val="24"/>
          <w:lang w:eastAsia="da-DK"/>
        </w:rPr>
        <w:t xml:space="preserve">Capillary </w:t>
      </w:r>
      <w:r w:rsidR="008E102B">
        <w:rPr>
          <w:rFonts w:ascii="Times New Roman" w:eastAsia="Calibri" w:hAnsi="Times New Roman" w:cs="Times New Roman"/>
          <w:color w:val="000000"/>
          <w:kern w:val="24"/>
          <w:lang w:eastAsia="da-DK"/>
        </w:rPr>
        <w:t>d</w:t>
      </w:r>
      <w:r w:rsidRPr="002F737B">
        <w:rPr>
          <w:rFonts w:ascii="Times New Roman" w:eastAsia="Calibri" w:hAnsi="Times New Roman" w:cs="Times New Roman"/>
          <w:color w:val="000000"/>
          <w:kern w:val="24"/>
          <w:lang w:eastAsia="da-DK"/>
        </w:rPr>
        <w:t>ensity</w:t>
      </w:r>
      <w:r>
        <w:rPr>
          <w:rFonts w:ascii="Times New Roman" w:eastAsia="Calibri" w:hAnsi="Times New Roman" w:cs="Times New Roman"/>
          <w:color w:val="000000"/>
          <w:kern w:val="24"/>
          <w:lang w:eastAsia="da-DK"/>
        </w:rPr>
        <w:t xml:space="preserve"> - </w:t>
      </w:r>
      <w:r w:rsidRPr="002F737B">
        <w:rPr>
          <w:rFonts w:ascii="Times New Roman" w:eastAsia="Calibri" w:hAnsi="Times New Roman" w:cs="Times New Roman"/>
          <w:color w:val="000000"/>
          <w:kern w:val="24"/>
          <w:lang w:eastAsia="da-DK"/>
        </w:rPr>
        <w:t>score of 1-4, higher scores equal fewer capillaries</w:t>
      </w:r>
    </w:p>
    <w:p w14:paraId="258BE3F6" w14:textId="734E186F"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width – in µm</w:t>
      </w:r>
    </w:p>
    <w:p w14:paraId="0CA2BA2C" w14:textId="56A1C6F8"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Average capillary length – in µm</w:t>
      </w:r>
    </w:p>
    <w:p w14:paraId="175AF23C" w14:textId="499CE5C8"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Count of avascular areas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 xml:space="preserve">indicate more avascular </w:t>
      </w:r>
      <w:proofErr w:type="gramStart"/>
      <w:r>
        <w:rPr>
          <w:rFonts w:ascii="Times New Roman" w:eastAsia="Calibri" w:hAnsi="Times New Roman" w:cs="Times New Roman"/>
          <w:color w:val="000000"/>
          <w:kern w:val="24"/>
          <w:lang w:eastAsia="da-DK"/>
        </w:rPr>
        <w:t>areas</w:t>
      </w:r>
      <w:proofErr w:type="gramEnd"/>
    </w:p>
    <w:p w14:paraId="676750EB" w14:textId="046F39F7"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Capillary disorganization - </w:t>
      </w:r>
      <w:r w:rsidRPr="002F737B">
        <w:rPr>
          <w:rFonts w:ascii="Times New Roman" w:eastAsia="Calibri" w:hAnsi="Times New Roman" w:cs="Times New Roman"/>
          <w:color w:val="000000"/>
          <w:kern w:val="24"/>
          <w:lang w:eastAsia="da-DK"/>
        </w:rPr>
        <w:t xml:space="preserve">score of 1-4, higher scores </w:t>
      </w:r>
      <w:r>
        <w:rPr>
          <w:rFonts w:ascii="Times New Roman" w:eastAsia="Calibri" w:hAnsi="Times New Roman" w:cs="Times New Roman"/>
          <w:color w:val="000000"/>
          <w:kern w:val="24"/>
          <w:lang w:eastAsia="da-DK"/>
        </w:rPr>
        <w:t xml:space="preserve">indicate more </w:t>
      </w:r>
      <w:proofErr w:type="gramStart"/>
      <w:r>
        <w:rPr>
          <w:rFonts w:ascii="Times New Roman" w:eastAsia="Calibri" w:hAnsi="Times New Roman" w:cs="Times New Roman"/>
          <w:color w:val="000000"/>
          <w:kern w:val="24"/>
          <w:lang w:eastAsia="da-DK"/>
        </w:rPr>
        <w:t>disorganization</w:t>
      </w:r>
      <w:proofErr w:type="gramEnd"/>
    </w:p>
    <w:p w14:paraId="40962497" w14:textId="38D5CCDF"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proofErr w:type="spellStart"/>
      <w:r>
        <w:rPr>
          <w:rFonts w:ascii="Times New Roman" w:eastAsia="Calibri" w:hAnsi="Times New Roman" w:cs="Times New Roman"/>
          <w:color w:val="000000"/>
          <w:kern w:val="24"/>
          <w:lang w:eastAsia="da-DK"/>
        </w:rPr>
        <w:t>Microhemmorhages</w:t>
      </w:r>
      <w:proofErr w:type="spellEnd"/>
      <w:r>
        <w:rPr>
          <w:rFonts w:ascii="Times New Roman" w:eastAsia="Calibri" w:hAnsi="Times New Roman" w:cs="Times New Roman"/>
          <w:color w:val="000000"/>
          <w:kern w:val="24"/>
          <w:lang w:eastAsia="da-DK"/>
        </w:rPr>
        <w:t xml:space="preserve"> – count per finger</w:t>
      </w:r>
    </w:p>
    <w:p w14:paraId="7D215D8D" w14:textId="0EB90D43"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Bushy capillaries – average number per millimeter</w:t>
      </w:r>
    </w:p>
    <w:p w14:paraId="6F1D333F" w14:textId="44D26E16"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Mega capillaries – average number per millimeter</w:t>
      </w:r>
    </w:p>
    <w:p w14:paraId="4701FBC0" w14:textId="6C3E826D"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Meandering capillaries – average number per millimeter</w:t>
      </w:r>
    </w:p>
    <w:p w14:paraId="351E8D8E" w14:textId="735704BF" w:rsidR="008E102B"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Tortuous capillaries – average number per millimeter</w:t>
      </w:r>
    </w:p>
    <w:p w14:paraId="6C5E1A7B" w14:textId="1E959BDA" w:rsidR="008E102B" w:rsidRPr="00236494" w:rsidRDefault="008E102B" w:rsidP="00340BA1">
      <w:pPr>
        <w:pStyle w:val="ListParagraph"/>
        <w:numPr>
          <w:ilvl w:val="0"/>
          <w:numId w:val="16"/>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Other findings – </w:t>
      </w:r>
      <w:proofErr w:type="gramStart"/>
      <w:r>
        <w:rPr>
          <w:rFonts w:ascii="Times New Roman" w:eastAsia="Calibri" w:hAnsi="Times New Roman" w:cs="Times New Roman"/>
          <w:color w:val="000000"/>
          <w:kern w:val="24"/>
          <w:lang w:eastAsia="da-DK"/>
        </w:rPr>
        <w:t>physicians</w:t>
      </w:r>
      <w:proofErr w:type="gramEnd"/>
      <w:r>
        <w:rPr>
          <w:rFonts w:ascii="Times New Roman" w:eastAsia="Calibri" w:hAnsi="Times New Roman" w:cs="Times New Roman"/>
          <w:color w:val="000000"/>
          <w:kern w:val="24"/>
          <w:lang w:eastAsia="da-DK"/>
        </w:rPr>
        <w:t xml:space="preserve"> comment</w:t>
      </w:r>
    </w:p>
    <w:p w14:paraId="34CC0863" w14:textId="77777777" w:rsidR="00236494" w:rsidRDefault="00236494" w:rsidP="00702145">
      <w:pPr>
        <w:spacing w:after="0" w:line="360" w:lineRule="auto"/>
        <w:jc w:val="both"/>
        <w:rPr>
          <w:rFonts w:ascii="Times New Roman" w:eastAsia="Calibri" w:hAnsi="Times New Roman" w:cs="Times New Roman"/>
          <w:color w:val="000000"/>
          <w:kern w:val="24"/>
          <w:lang w:eastAsia="da-DK"/>
        </w:rPr>
      </w:pPr>
    </w:p>
    <w:p w14:paraId="1E9103C8" w14:textId="29491F7E" w:rsidR="007E4C09" w:rsidRPr="009616A0" w:rsidRDefault="007E4C09" w:rsidP="001C45D6">
      <w:pPr>
        <w:pStyle w:val="Heading4"/>
        <w:rPr>
          <w:rFonts w:eastAsia="Calibri"/>
          <w:lang w:eastAsia="da-DK"/>
        </w:rPr>
      </w:pPr>
      <w:r w:rsidRPr="009616A0">
        <w:rPr>
          <w:rFonts w:eastAsia="Calibri"/>
          <w:lang w:eastAsia="da-DK"/>
        </w:rPr>
        <w:t xml:space="preserve">Domain: </w:t>
      </w:r>
      <w:r>
        <w:rPr>
          <w:rFonts w:eastAsia="Calibri"/>
          <w:lang w:eastAsia="da-DK"/>
        </w:rPr>
        <w:t>Cardiac adaptations</w:t>
      </w:r>
    </w:p>
    <w:p w14:paraId="3C4AD6FD" w14:textId="77777777" w:rsidR="007E4C09" w:rsidRDefault="007E4C09" w:rsidP="007E4C09">
      <w:pPr>
        <w:spacing w:after="0" w:line="360" w:lineRule="auto"/>
        <w:jc w:val="both"/>
        <w:rPr>
          <w:rFonts w:ascii="Times New Roman" w:hAnsi="Times New Roman" w:cs="Times New Roman"/>
        </w:rPr>
      </w:pPr>
      <w:r>
        <w:rPr>
          <w:rFonts w:ascii="Times New Roman" w:hAnsi="Times New Roman" w:cs="Times New Roman"/>
        </w:rPr>
        <w:t>Timeframe: 0 to 12 weeks</w:t>
      </w:r>
    </w:p>
    <w:p w14:paraId="03BD6ADE" w14:textId="6C3F91C8" w:rsidR="007E4C09" w:rsidRDefault="007E4C09" w:rsidP="007E4C0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5DC883FE" w14:textId="7E366228" w:rsidR="00766814" w:rsidRDefault="00766814"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w:t>
      </w:r>
      <w:r w:rsidR="008500C2">
        <w:rPr>
          <w:rFonts w:ascii="Times New Roman" w:eastAsia="Calibri" w:hAnsi="Times New Roman" w:cs="Times New Roman"/>
          <w:color w:val="000000"/>
          <w:kern w:val="24"/>
          <w:lang w:eastAsia="da-DK"/>
        </w:rPr>
        <w:t xml:space="preserve"> bedside</w:t>
      </w:r>
      <w:r>
        <w:rPr>
          <w:rFonts w:ascii="Times New Roman" w:eastAsia="Calibri" w:hAnsi="Times New Roman" w:cs="Times New Roman"/>
          <w:color w:val="000000"/>
          <w:kern w:val="24"/>
          <w:lang w:eastAsia="da-DK"/>
        </w:rPr>
        <w:t>:</w:t>
      </w:r>
    </w:p>
    <w:p w14:paraId="384FC492" w14:textId="3960CA9D" w:rsidR="00766814" w:rsidRDefault="00766814"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w:t>
      </w:r>
    </w:p>
    <w:p w14:paraId="5149B0BE" w14:textId="6F683E30" w:rsidR="00766814" w:rsidRDefault="00766814"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Diastolic blood pressure at rest</w:t>
      </w:r>
    </w:p>
    <w:p w14:paraId="0D26B818" w14:textId="31C8249F" w:rsidR="00766814" w:rsidRDefault="00766814"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w:t>
      </w:r>
    </w:p>
    <w:p w14:paraId="1675CF07" w14:textId="77777777" w:rsidR="00766814" w:rsidRDefault="00766814" w:rsidP="007E4C09">
      <w:pPr>
        <w:spacing w:after="0" w:line="360" w:lineRule="auto"/>
        <w:jc w:val="both"/>
        <w:rPr>
          <w:rFonts w:ascii="Times New Roman" w:eastAsia="Calibri" w:hAnsi="Times New Roman" w:cs="Times New Roman"/>
          <w:color w:val="000000"/>
          <w:kern w:val="24"/>
          <w:lang w:eastAsia="da-DK"/>
        </w:rPr>
      </w:pPr>
    </w:p>
    <w:p w14:paraId="1E268A42" w14:textId="6A7DC3F1"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Measured by echocardiography</w:t>
      </w:r>
      <w:r w:rsidR="002608FA">
        <w:rPr>
          <w:rFonts w:ascii="Times New Roman" w:eastAsia="Calibri" w:hAnsi="Times New Roman" w:cs="Times New Roman"/>
          <w:color w:val="000000"/>
          <w:kern w:val="24"/>
          <w:lang w:eastAsia="da-DK"/>
        </w:rPr>
        <w:t xml:space="preserve"> by a trained </w:t>
      </w:r>
      <w:proofErr w:type="gramStart"/>
      <w:r w:rsidR="002608FA">
        <w:rPr>
          <w:rFonts w:ascii="Times New Roman" w:eastAsia="Calibri" w:hAnsi="Times New Roman" w:cs="Times New Roman"/>
          <w:color w:val="000000"/>
          <w:kern w:val="24"/>
          <w:lang w:eastAsia="da-DK"/>
        </w:rPr>
        <w:t>physician</w:t>
      </w:r>
      <w:proofErr w:type="gramEnd"/>
    </w:p>
    <w:p w14:paraId="2AC86CB6" w14:textId="3B9CE48B" w:rsidR="007E4C09" w:rsidRDefault="0022419E"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L</w:t>
      </w:r>
      <w:r w:rsidRPr="0022419E">
        <w:rPr>
          <w:rFonts w:ascii="Times New Roman" w:eastAsia="Calibri" w:hAnsi="Times New Roman" w:cs="Times New Roman"/>
          <w:color w:val="000000"/>
          <w:kern w:val="24"/>
          <w:lang w:eastAsia="da-DK"/>
        </w:rPr>
        <w:t xml:space="preserve">eft ventricular end-diastolic </w:t>
      </w:r>
      <w:proofErr w:type="gramStart"/>
      <w:r w:rsidRPr="0022419E">
        <w:rPr>
          <w:rFonts w:ascii="Times New Roman" w:eastAsia="Calibri" w:hAnsi="Times New Roman" w:cs="Times New Roman"/>
          <w:color w:val="000000"/>
          <w:kern w:val="24"/>
          <w:lang w:eastAsia="da-DK"/>
        </w:rPr>
        <w:t>volume</w:t>
      </w:r>
      <w:proofErr w:type="gramEnd"/>
    </w:p>
    <w:p w14:paraId="0CF88CD4" w14:textId="75D2EAB6" w:rsidR="002608FA" w:rsidRDefault="002608FA"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Left atrial end-diastolic </w:t>
      </w:r>
      <w:proofErr w:type="gramStart"/>
      <w:r>
        <w:rPr>
          <w:rFonts w:ascii="Times New Roman" w:eastAsia="Calibri" w:hAnsi="Times New Roman" w:cs="Times New Roman"/>
          <w:color w:val="000000"/>
          <w:kern w:val="24"/>
          <w:lang w:eastAsia="da-DK"/>
        </w:rPr>
        <w:t>volume</w:t>
      </w:r>
      <w:proofErr w:type="gramEnd"/>
    </w:p>
    <w:p w14:paraId="3783331E" w14:textId="6A387CF0" w:rsidR="002608FA" w:rsidRDefault="002608FA"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Global longitudinal strain</w:t>
      </w:r>
    </w:p>
    <w:p w14:paraId="141DFAB3" w14:textId="330AD6FC" w:rsidR="002608FA" w:rsidRDefault="002608FA"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 xml:space="preserve">Stroke </w:t>
      </w:r>
      <w:proofErr w:type="gramStart"/>
      <w:r>
        <w:rPr>
          <w:rFonts w:ascii="Times New Roman" w:eastAsia="Calibri" w:hAnsi="Times New Roman" w:cs="Times New Roman"/>
          <w:color w:val="000000"/>
          <w:kern w:val="24"/>
          <w:lang w:eastAsia="da-DK"/>
        </w:rPr>
        <w:t>volume</w:t>
      </w:r>
      <w:proofErr w:type="gramEnd"/>
    </w:p>
    <w:p w14:paraId="41E66221" w14:textId="348B0D1E" w:rsidR="002608FA" w:rsidRDefault="002608FA"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Left ventricular ejection </w:t>
      </w:r>
      <w:proofErr w:type="gramStart"/>
      <w:r>
        <w:rPr>
          <w:rFonts w:ascii="Times New Roman" w:eastAsia="Calibri" w:hAnsi="Times New Roman" w:cs="Times New Roman"/>
          <w:color w:val="000000"/>
          <w:kern w:val="24"/>
          <w:lang w:eastAsia="da-DK"/>
        </w:rPr>
        <w:t>fraction</w:t>
      </w:r>
      <w:proofErr w:type="gramEnd"/>
    </w:p>
    <w:p w14:paraId="5582FCFB" w14:textId="5C588A31" w:rsidR="002608FA" w:rsidRDefault="002608FA"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Left ventricular </w:t>
      </w:r>
      <w:proofErr w:type="gramStart"/>
      <w:r>
        <w:rPr>
          <w:rFonts w:ascii="Times New Roman" w:eastAsia="Calibri" w:hAnsi="Times New Roman" w:cs="Times New Roman"/>
          <w:color w:val="000000"/>
          <w:kern w:val="24"/>
          <w:lang w:eastAsia="da-DK"/>
        </w:rPr>
        <w:t>mass</w:t>
      </w:r>
      <w:proofErr w:type="gramEnd"/>
    </w:p>
    <w:p w14:paraId="4D13FB7B" w14:textId="18F8A5ED" w:rsidR="002608FA" w:rsidRPr="002608FA" w:rsidRDefault="002608FA"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41121012" w14:textId="6CFF4AD8" w:rsidR="007E4C09" w:rsidRDefault="007E4C09" w:rsidP="007E4C09">
      <w:pPr>
        <w:spacing w:after="0" w:line="360" w:lineRule="auto"/>
        <w:jc w:val="both"/>
        <w:rPr>
          <w:rFonts w:ascii="Times New Roman" w:eastAsia="Calibri" w:hAnsi="Times New Roman" w:cs="Times New Roman"/>
          <w:color w:val="000000"/>
          <w:kern w:val="24"/>
          <w:lang w:eastAsia="da-DK"/>
        </w:rPr>
      </w:pPr>
    </w:p>
    <w:p w14:paraId="18E73C2E" w14:textId="13CB02D5" w:rsidR="007E4C09" w:rsidRDefault="007E4C09" w:rsidP="007E4C0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Measured by </w:t>
      </w:r>
      <w:r w:rsidRPr="002D2076">
        <w:rPr>
          <w:rFonts w:ascii="Times New Roman" w:eastAsia="Calibri" w:hAnsi="Times New Roman" w:cs="Times New Roman"/>
          <w:color w:val="000000"/>
          <w:kern w:val="24"/>
          <w:vertAlign w:val="superscript"/>
          <w:lang w:eastAsia="da-DK"/>
        </w:rPr>
        <w:t>82</w:t>
      </w:r>
      <w:r>
        <w:rPr>
          <w:rFonts w:ascii="Times New Roman" w:eastAsia="Calibri" w:hAnsi="Times New Roman" w:cs="Times New Roman"/>
          <w:color w:val="000000"/>
          <w:kern w:val="24"/>
          <w:lang w:eastAsia="da-DK"/>
        </w:rPr>
        <w:t>Rb-</w:t>
      </w:r>
      <w:r w:rsidR="004F7911">
        <w:rPr>
          <w:rFonts w:ascii="Times New Roman" w:eastAsia="Calibri" w:hAnsi="Times New Roman" w:cs="Times New Roman"/>
          <w:color w:val="000000"/>
          <w:kern w:val="24"/>
          <w:lang w:eastAsia="da-DK"/>
        </w:rPr>
        <w:t>rest-stress-</w:t>
      </w:r>
      <w:r>
        <w:rPr>
          <w:rFonts w:ascii="Times New Roman" w:eastAsia="Calibri" w:hAnsi="Times New Roman" w:cs="Times New Roman"/>
          <w:color w:val="000000"/>
          <w:kern w:val="24"/>
          <w:lang w:eastAsia="da-DK"/>
        </w:rPr>
        <w:t>Pet-CT</w:t>
      </w:r>
      <w:r w:rsidR="002608FA">
        <w:rPr>
          <w:rFonts w:ascii="Times New Roman" w:eastAsia="Calibri" w:hAnsi="Times New Roman" w:cs="Times New Roman"/>
          <w:color w:val="000000"/>
          <w:kern w:val="24"/>
          <w:lang w:eastAsia="da-DK"/>
        </w:rPr>
        <w:t xml:space="preserve"> on a subset of patients (30-40 depending on patient opt-in)</w:t>
      </w:r>
      <w:r w:rsidR="004F7911">
        <w:rPr>
          <w:rFonts w:ascii="Times New Roman" w:eastAsia="Calibri" w:hAnsi="Times New Roman" w:cs="Times New Roman"/>
          <w:color w:val="000000"/>
          <w:kern w:val="24"/>
          <w:lang w:eastAsia="da-DK"/>
        </w:rPr>
        <w:t>, stress will be conducting with low-dose adenosine</w:t>
      </w:r>
      <w:r>
        <w:rPr>
          <w:rFonts w:ascii="Times New Roman" w:eastAsia="Calibri" w:hAnsi="Times New Roman" w:cs="Times New Roman"/>
          <w:color w:val="000000"/>
          <w:kern w:val="24"/>
          <w:lang w:eastAsia="da-DK"/>
        </w:rPr>
        <w:t>:</w:t>
      </w:r>
    </w:p>
    <w:p w14:paraId="2FC1B02E" w14:textId="0A7989D4" w:rsidR="002608FA" w:rsidRDefault="002608FA"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Coronary perfusion reserve</w:t>
      </w:r>
    </w:p>
    <w:p w14:paraId="73A93D1D" w14:textId="660E3CE8" w:rsidR="002D2076" w:rsidRDefault="002D2076"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Myocardial flow reserve</w:t>
      </w:r>
    </w:p>
    <w:p w14:paraId="4B436B8B" w14:textId="1F7F7C56" w:rsidR="002D2076" w:rsidRDefault="004F7911"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volumes at rest and stress</w:t>
      </w:r>
    </w:p>
    <w:p w14:paraId="4F6AFFA8" w14:textId="106A725A" w:rsidR="004F7911" w:rsidRDefault="004F7911"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Atrial volumes at rest and stress</w:t>
      </w:r>
    </w:p>
    <w:p w14:paraId="39835D5F" w14:textId="106E2E09" w:rsidR="004F7911" w:rsidRDefault="00F538E3"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Ventricular and atrial ejection fractions at rest and stress</w:t>
      </w:r>
    </w:p>
    <w:p w14:paraId="6DE8DA1F" w14:textId="51464826" w:rsidR="00F538E3" w:rsidRDefault="00F538E3"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response ratio</w:t>
      </w:r>
    </w:p>
    <w:p w14:paraId="104AC64E" w14:textId="419D60B9" w:rsidR="00F538E3" w:rsidRDefault="00F538E3"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Splenic stress-to-rest intensity ratio</w:t>
      </w:r>
    </w:p>
    <w:p w14:paraId="5E4B890A" w14:textId="6A2486C7" w:rsidR="00F538E3" w:rsidRDefault="00F538E3"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Heart rate at rest and stress</w:t>
      </w:r>
    </w:p>
    <w:p w14:paraId="16537A81" w14:textId="43470DB0" w:rsidR="00F538E3" w:rsidRDefault="00F538E3"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Rate pressure </w:t>
      </w:r>
      <w:proofErr w:type="gramStart"/>
      <w:r>
        <w:rPr>
          <w:rFonts w:ascii="Times New Roman" w:eastAsia="Calibri" w:hAnsi="Times New Roman" w:cs="Times New Roman"/>
          <w:color w:val="000000"/>
          <w:kern w:val="24"/>
          <w:lang w:eastAsia="da-DK"/>
        </w:rPr>
        <w:t>product</w:t>
      </w:r>
      <w:proofErr w:type="gramEnd"/>
    </w:p>
    <w:p w14:paraId="17E4EF7C" w14:textId="527CF165" w:rsidR="00F538E3" w:rsidRDefault="00F538E3"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Systolic blood pressure at rest and stress</w:t>
      </w:r>
    </w:p>
    <w:p w14:paraId="1E4583D7" w14:textId="427592B5" w:rsidR="00F538E3" w:rsidRPr="002608FA" w:rsidRDefault="00F538E3"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Cardiovascular resistance</w:t>
      </w:r>
      <w:r w:rsidR="00FC0912">
        <w:rPr>
          <w:rFonts w:ascii="Times New Roman" w:eastAsia="Calibri" w:hAnsi="Times New Roman" w:cs="Times New Roman"/>
          <w:color w:val="000000"/>
          <w:kern w:val="24"/>
          <w:lang w:eastAsia="da-DK"/>
        </w:rPr>
        <w:t xml:space="preserve"> at rest and stress</w:t>
      </w:r>
    </w:p>
    <w:p w14:paraId="40471298" w14:textId="0D480C03" w:rsidR="00286AA1" w:rsidRPr="009616A0" w:rsidRDefault="00286AA1" w:rsidP="00286AA1">
      <w:pPr>
        <w:pStyle w:val="Heading4"/>
        <w:rPr>
          <w:rFonts w:eastAsia="Calibri"/>
          <w:lang w:eastAsia="da-DK"/>
        </w:rPr>
      </w:pPr>
      <w:r w:rsidRPr="009616A0">
        <w:rPr>
          <w:rFonts w:eastAsia="Calibri"/>
          <w:lang w:eastAsia="da-DK"/>
        </w:rPr>
        <w:t xml:space="preserve">Domain: </w:t>
      </w:r>
      <w:r w:rsidR="009A7834">
        <w:rPr>
          <w:rFonts w:eastAsia="Calibri"/>
          <w:lang w:eastAsia="da-DK"/>
        </w:rPr>
        <w:t>Free-living physical activity</w:t>
      </w:r>
    </w:p>
    <w:p w14:paraId="01A1182C" w14:textId="677EDD3D" w:rsidR="00286AA1" w:rsidRDefault="00286AA1" w:rsidP="00286AA1">
      <w:pPr>
        <w:spacing w:after="0" w:line="360" w:lineRule="auto"/>
        <w:jc w:val="both"/>
        <w:rPr>
          <w:rFonts w:ascii="Times New Roman" w:hAnsi="Times New Roman" w:cs="Times New Roman"/>
        </w:rPr>
      </w:pPr>
      <w:r>
        <w:rPr>
          <w:rFonts w:ascii="Times New Roman" w:hAnsi="Times New Roman" w:cs="Times New Roman"/>
        </w:rPr>
        <w:t>Timeframe: 0</w:t>
      </w:r>
      <w:r w:rsidR="00FC4B76">
        <w:rPr>
          <w:rFonts w:ascii="Times New Roman" w:hAnsi="Times New Roman" w:cs="Times New Roman"/>
        </w:rPr>
        <w:t xml:space="preserve"> </w:t>
      </w:r>
      <w:r>
        <w:rPr>
          <w:rFonts w:ascii="Times New Roman" w:hAnsi="Times New Roman" w:cs="Times New Roman"/>
        </w:rPr>
        <w:t>to 12 weeks</w:t>
      </w:r>
    </w:p>
    <w:p w14:paraId="6A405104" w14:textId="04C1D9D5" w:rsidR="00286AA1" w:rsidRDefault="00286AA1" w:rsidP="00FC4B7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1BCE6579" w14:textId="6DDABC04" w:rsidR="00FC4B76" w:rsidRDefault="00FC4B76" w:rsidP="00340BA1">
      <w:pPr>
        <w:pStyle w:val="ListParagraph"/>
        <w:numPr>
          <w:ilvl w:val="0"/>
          <w:numId w:val="17"/>
        </w:numPr>
        <w:spacing w:after="0" w:line="360" w:lineRule="auto"/>
        <w:jc w:val="both"/>
        <w:rPr>
          <w:lang w:eastAsia="da-DK"/>
        </w:rPr>
      </w:pPr>
      <w:r w:rsidRPr="00FC4B76">
        <w:rPr>
          <w:lang w:eastAsia="da-DK"/>
        </w:rPr>
        <w:t xml:space="preserve">Free-living physical activity </w:t>
      </w:r>
      <w:r>
        <w:rPr>
          <w:lang w:eastAsia="da-DK"/>
        </w:rPr>
        <w:t>measured</w:t>
      </w:r>
      <w:r w:rsidRPr="00FC4B76">
        <w:rPr>
          <w:lang w:eastAsia="da-DK"/>
        </w:rPr>
        <w:t xml:space="preserve"> using axial accelerometer-based physical activity monitors (AX3; </w:t>
      </w:r>
      <w:proofErr w:type="spellStart"/>
      <w:r w:rsidRPr="00FC4B76">
        <w:rPr>
          <w:lang w:eastAsia="da-DK"/>
        </w:rPr>
        <w:t>Axivity</w:t>
      </w:r>
      <w:proofErr w:type="spellEnd"/>
      <w:r w:rsidRPr="00FC4B76">
        <w:rPr>
          <w:lang w:eastAsia="da-DK"/>
        </w:rPr>
        <w:t xml:space="preserve">, Newcastle upon Tyne, UK) for a </w:t>
      </w:r>
      <w:proofErr w:type="gramStart"/>
      <w:r w:rsidRPr="00FC4B76">
        <w:rPr>
          <w:lang w:eastAsia="da-DK"/>
        </w:rPr>
        <w:t>5 day</w:t>
      </w:r>
      <w:proofErr w:type="gramEnd"/>
      <w:r w:rsidRPr="00FC4B76">
        <w:rPr>
          <w:lang w:eastAsia="da-DK"/>
        </w:rPr>
        <w:t xml:space="preserve"> period</w:t>
      </w:r>
    </w:p>
    <w:p w14:paraId="2466F107" w14:textId="6123A6C5" w:rsidR="002608FA" w:rsidRDefault="002608FA" w:rsidP="007E4C09">
      <w:pPr>
        <w:spacing w:after="0" w:line="360" w:lineRule="auto"/>
        <w:jc w:val="both"/>
        <w:rPr>
          <w:rFonts w:ascii="Times New Roman" w:eastAsia="Calibri" w:hAnsi="Times New Roman" w:cs="Times New Roman"/>
          <w:color w:val="000000"/>
          <w:kern w:val="24"/>
          <w:lang w:eastAsia="da-DK"/>
        </w:rPr>
      </w:pPr>
    </w:p>
    <w:p w14:paraId="6DA0094C" w14:textId="43584194" w:rsidR="004E7AB9" w:rsidRPr="009616A0" w:rsidRDefault="004E7AB9" w:rsidP="004E7AB9">
      <w:pPr>
        <w:pStyle w:val="Heading4"/>
        <w:rPr>
          <w:rFonts w:eastAsia="Calibri"/>
          <w:lang w:eastAsia="da-DK"/>
        </w:rPr>
      </w:pPr>
      <w:r w:rsidRPr="009616A0">
        <w:rPr>
          <w:rFonts w:eastAsia="Calibri"/>
          <w:lang w:eastAsia="da-DK"/>
        </w:rPr>
        <w:t xml:space="preserve">Domain: </w:t>
      </w:r>
      <w:r>
        <w:rPr>
          <w:rFonts w:eastAsia="Calibri"/>
          <w:lang w:eastAsia="da-DK"/>
        </w:rPr>
        <w:t xml:space="preserve">Acute exercise bout </w:t>
      </w:r>
    </w:p>
    <w:p w14:paraId="6722FC5D" w14:textId="77777777" w:rsidR="004E7AB9" w:rsidRDefault="004E7AB9" w:rsidP="004E7AB9">
      <w:pPr>
        <w:spacing w:after="0" w:line="360" w:lineRule="auto"/>
        <w:jc w:val="both"/>
        <w:rPr>
          <w:rFonts w:ascii="Times New Roman" w:hAnsi="Times New Roman" w:cs="Times New Roman"/>
        </w:rPr>
      </w:pPr>
      <w:r>
        <w:rPr>
          <w:rFonts w:ascii="Times New Roman" w:hAnsi="Times New Roman" w:cs="Times New Roman"/>
        </w:rPr>
        <w:t>Timeframe: 0 to 12 weeks</w:t>
      </w:r>
    </w:p>
    <w:p w14:paraId="443868A8" w14:textId="212953EA" w:rsidR="004E7AB9" w:rsidRDefault="00536476" w:rsidP="004E7AB9">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4E7AB9">
        <w:rPr>
          <w:rFonts w:ascii="Times New Roman" w:eastAsia="Calibri" w:hAnsi="Times New Roman" w:cs="Times New Roman"/>
          <w:color w:val="000000"/>
          <w:kern w:val="24"/>
          <w:lang w:eastAsia="da-DK"/>
        </w:rPr>
        <w:t>Subjects arrive fasted and then undergo a 45minute exercise sessions consisting of 4 intervals of 4 minutes and interspaced with active rest, starting with a 10 minute warmup and ending with a 10 minute cooldown, peripheral blood will be sampled 9 times</w:t>
      </w:r>
      <w:r w:rsidR="00C80246">
        <w:rPr>
          <w:rFonts w:ascii="Times New Roman" w:eastAsia="Calibri" w:hAnsi="Times New Roman" w:cs="Times New Roman"/>
          <w:color w:val="000000"/>
          <w:kern w:val="24"/>
          <w:lang w:eastAsia="da-DK"/>
        </w:rPr>
        <w:t xml:space="preserve"> a</w:t>
      </w:r>
      <w:r w:rsidR="004E7AB9">
        <w:rPr>
          <w:rFonts w:ascii="Times New Roman" w:eastAsia="Calibri" w:hAnsi="Times New Roman" w:cs="Times New Roman"/>
          <w:color w:val="000000"/>
          <w:kern w:val="24"/>
          <w:lang w:eastAsia="da-DK"/>
        </w:rPr>
        <w:t>t the following timepoints</w:t>
      </w:r>
      <w:r w:rsidR="00AB6DD7">
        <w:rPr>
          <w:rFonts w:ascii="Times New Roman" w:eastAsia="Calibri" w:hAnsi="Times New Roman" w:cs="Times New Roman"/>
          <w:color w:val="000000"/>
          <w:kern w:val="24"/>
          <w:lang w:eastAsia="da-DK"/>
        </w:rPr>
        <w:t xml:space="preserve"> (in minutes)</w:t>
      </w:r>
      <w:r w:rsidR="004E7AB9">
        <w:rPr>
          <w:rFonts w:ascii="Times New Roman" w:eastAsia="Calibri" w:hAnsi="Times New Roman" w:cs="Times New Roman"/>
          <w:color w:val="000000"/>
          <w:kern w:val="24"/>
          <w:lang w:eastAsia="da-DK"/>
        </w:rPr>
        <w:t>: -5 (before going on the bike), 0 (on the bike before first pedaling), 10 (after warmup), 14 (after first interval), 35 (after last interval), 45 (after cooldown), 60 (resting for 15 minutes after getting off the bike), 90 (resting</w:t>
      </w:r>
      <w:r w:rsidR="00142F93">
        <w:rPr>
          <w:rFonts w:ascii="Times New Roman" w:eastAsia="Calibri" w:hAnsi="Times New Roman" w:cs="Times New Roman"/>
          <w:color w:val="000000"/>
          <w:kern w:val="24"/>
          <w:lang w:eastAsia="da-DK"/>
        </w:rPr>
        <w:t xml:space="preserve"> for</w:t>
      </w:r>
      <w:r w:rsidR="004E7AB9">
        <w:rPr>
          <w:rFonts w:ascii="Times New Roman" w:eastAsia="Calibri" w:hAnsi="Times New Roman" w:cs="Times New Roman"/>
          <w:color w:val="000000"/>
          <w:kern w:val="24"/>
          <w:lang w:eastAsia="da-DK"/>
        </w:rPr>
        <w:t xml:space="preserve"> 45 minutes </w:t>
      </w:r>
      <w:r w:rsidR="00142F93">
        <w:rPr>
          <w:rFonts w:ascii="Times New Roman" w:eastAsia="Calibri" w:hAnsi="Times New Roman" w:cs="Times New Roman"/>
          <w:color w:val="000000"/>
          <w:kern w:val="24"/>
          <w:lang w:eastAsia="da-DK"/>
        </w:rPr>
        <w:t xml:space="preserve">after getting off the bike), </w:t>
      </w:r>
      <w:r w:rsidR="008E620A">
        <w:rPr>
          <w:rFonts w:ascii="Times New Roman" w:eastAsia="Calibri" w:hAnsi="Times New Roman" w:cs="Times New Roman"/>
          <w:color w:val="000000"/>
          <w:kern w:val="24"/>
          <w:lang w:eastAsia="da-DK"/>
        </w:rPr>
        <w:t xml:space="preserve">and </w:t>
      </w:r>
      <w:r w:rsidR="00142F93">
        <w:rPr>
          <w:rFonts w:ascii="Times New Roman" w:eastAsia="Calibri" w:hAnsi="Times New Roman" w:cs="Times New Roman"/>
          <w:color w:val="000000"/>
          <w:kern w:val="24"/>
          <w:lang w:eastAsia="da-DK"/>
        </w:rPr>
        <w:t>105 (resting for 60 minutes after getting off the bike)</w:t>
      </w:r>
    </w:p>
    <w:p w14:paraId="56FAD391" w14:textId="7179EB82" w:rsidR="004C4E0F" w:rsidRDefault="004C4E0F" w:rsidP="004E7AB9">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lastRenderedPageBreak/>
        <w:t>Measurement</w:t>
      </w:r>
      <w:r>
        <w:rPr>
          <w:rFonts w:ascii="Times New Roman" w:eastAsia="Calibri" w:hAnsi="Times New Roman" w:cs="Times New Roman"/>
          <w:color w:val="000000"/>
          <w:kern w:val="24"/>
          <w:lang w:eastAsia="da-DK"/>
        </w:rPr>
        <w:t xml:space="preserve">s: </w:t>
      </w:r>
      <w:r w:rsidR="00964116">
        <w:rPr>
          <w:rFonts w:ascii="Times New Roman" w:eastAsia="Calibri" w:hAnsi="Times New Roman" w:cs="Times New Roman"/>
          <w:color w:val="000000"/>
          <w:kern w:val="24"/>
          <w:lang w:eastAsia="da-DK"/>
        </w:rPr>
        <w:t>concentration in peripheral blood:</w:t>
      </w:r>
    </w:p>
    <w:p w14:paraId="68F24841" w14:textId="77777777" w:rsidR="004C4E0F" w:rsidRPr="004C4E0F" w:rsidRDefault="009A7456"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t>High Sensitivity C-Reactive Protein</w:t>
      </w:r>
    </w:p>
    <w:p w14:paraId="4BF97FFC" w14:textId="77777777" w:rsidR="004C4E0F" w:rsidRPr="004C4E0F" w:rsidRDefault="004C4E0F"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t>Interleukin</w:t>
      </w:r>
      <w:r w:rsidR="009A7456">
        <w:rPr>
          <w:lang w:eastAsia="da-DK"/>
        </w:rPr>
        <w:t>-6</w:t>
      </w:r>
    </w:p>
    <w:p w14:paraId="7F311CFF" w14:textId="77777777" w:rsidR="004C4E0F" w:rsidRDefault="004C4E0F" w:rsidP="00340BA1">
      <w:pPr>
        <w:pStyle w:val="ListParagraph"/>
        <w:numPr>
          <w:ilvl w:val="0"/>
          <w:numId w:val="17"/>
        </w:numPr>
        <w:spacing w:after="0" w:line="360" w:lineRule="auto"/>
        <w:jc w:val="both"/>
        <w:rPr>
          <w:lang w:eastAsia="da-DK"/>
        </w:rPr>
      </w:pPr>
      <w:r>
        <w:rPr>
          <w:lang w:eastAsia="da-DK"/>
        </w:rPr>
        <w:t>Soluble Interleukin-6 receptor</w:t>
      </w:r>
    </w:p>
    <w:p w14:paraId="2CF06F6E" w14:textId="77777777" w:rsidR="004C4E0F" w:rsidRDefault="004C4E0F" w:rsidP="00340BA1">
      <w:pPr>
        <w:pStyle w:val="ListParagraph"/>
        <w:numPr>
          <w:ilvl w:val="0"/>
          <w:numId w:val="17"/>
        </w:numPr>
        <w:spacing w:after="0" w:line="360" w:lineRule="auto"/>
        <w:jc w:val="both"/>
        <w:rPr>
          <w:lang w:eastAsia="da-DK"/>
        </w:rPr>
      </w:pPr>
      <w:r>
        <w:rPr>
          <w:lang w:eastAsia="da-DK"/>
        </w:rPr>
        <w:t>Interleukin-1</w:t>
      </w:r>
    </w:p>
    <w:p w14:paraId="17C4FB3A" w14:textId="77777777" w:rsidR="005A0C1C" w:rsidRDefault="004C4E0F" w:rsidP="00340BA1">
      <w:pPr>
        <w:pStyle w:val="ListParagraph"/>
        <w:numPr>
          <w:ilvl w:val="0"/>
          <w:numId w:val="17"/>
        </w:numPr>
        <w:spacing w:after="0" w:line="360" w:lineRule="auto"/>
        <w:jc w:val="both"/>
        <w:rPr>
          <w:lang w:eastAsia="da-DK"/>
        </w:rPr>
      </w:pPr>
      <w:r>
        <w:rPr>
          <w:lang w:eastAsia="da-DK"/>
        </w:rPr>
        <w:t>Interleukin</w:t>
      </w:r>
      <w:r w:rsidR="009A7456">
        <w:rPr>
          <w:lang w:eastAsia="da-DK"/>
        </w:rPr>
        <w:t>-10</w:t>
      </w:r>
    </w:p>
    <w:p w14:paraId="1F9E410D" w14:textId="15E57574" w:rsidR="00964116" w:rsidRDefault="005A0C1C" w:rsidP="00340BA1">
      <w:pPr>
        <w:pStyle w:val="ListParagraph"/>
        <w:numPr>
          <w:ilvl w:val="0"/>
          <w:numId w:val="17"/>
        </w:numPr>
        <w:spacing w:after="0" w:line="360" w:lineRule="auto"/>
        <w:jc w:val="both"/>
        <w:rPr>
          <w:lang w:eastAsia="da-DK"/>
        </w:rPr>
      </w:pPr>
      <w:r>
        <w:rPr>
          <w:lang w:eastAsia="da-DK"/>
        </w:rPr>
        <w:t xml:space="preserve">Interferon </w:t>
      </w:r>
      <w:r w:rsidR="009A7456">
        <w:rPr>
          <w:lang w:eastAsia="da-DK"/>
        </w:rPr>
        <w:t>α</w:t>
      </w:r>
    </w:p>
    <w:p w14:paraId="49229555" w14:textId="033F75D5" w:rsidR="00964116" w:rsidRDefault="00964116" w:rsidP="00340BA1">
      <w:pPr>
        <w:pStyle w:val="ListParagraph"/>
        <w:numPr>
          <w:ilvl w:val="0"/>
          <w:numId w:val="17"/>
        </w:numPr>
        <w:spacing w:after="0" w:line="360" w:lineRule="auto"/>
        <w:jc w:val="both"/>
        <w:rPr>
          <w:lang w:eastAsia="da-DK"/>
        </w:rPr>
      </w:pPr>
      <w:r>
        <w:rPr>
          <w:lang w:eastAsia="da-DK"/>
        </w:rPr>
        <w:t xml:space="preserve">Interferon </w:t>
      </w:r>
      <w:r w:rsidR="009A7456">
        <w:rPr>
          <w:lang w:eastAsia="da-DK"/>
        </w:rPr>
        <w:t>γ</w:t>
      </w:r>
    </w:p>
    <w:p w14:paraId="38CE3504" w14:textId="77777777" w:rsidR="00964116" w:rsidRDefault="00964116" w:rsidP="00340BA1">
      <w:pPr>
        <w:pStyle w:val="ListParagraph"/>
        <w:numPr>
          <w:ilvl w:val="0"/>
          <w:numId w:val="17"/>
        </w:numPr>
        <w:spacing w:after="0" w:line="360" w:lineRule="auto"/>
        <w:jc w:val="both"/>
        <w:rPr>
          <w:lang w:eastAsia="da-DK"/>
        </w:rPr>
      </w:pPr>
      <w:r>
        <w:rPr>
          <w:lang w:eastAsia="da-DK"/>
        </w:rPr>
        <w:t>Hemoglobin</w:t>
      </w:r>
    </w:p>
    <w:p w14:paraId="51D8D829" w14:textId="00FEDA0C" w:rsidR="009A7456" w:rsidRDefault="00964116" w:rsidP="00340BA1">
      <w:pPr>
        <w:pStyle w:val="ListParagraph"/>
        <w:numPr>
          <w:ilvl w:val="0"/>
          <w:numId w:val="17"/>
        </w:numPr>
        <w:spacing w:after="0" w:line="360" w:lineRule="auto"/>
        <w:jc w:val="both"/>
        <w:rPr>
          <w:lang w:eastAsia="da-DK"/>
        </w:rPr>
      </w:pPr>
      <w:r>
        <w:rPr>
          <w:lang w:eastAsia="da-DK"/>
        </w:rPr>
        <w:t>T</w:t>
      </w:r>
      <w:r w:rsidR="009A7456">
        <w:rPr>
          <w:lang w:eastAsia="da-DK"/>
        </w:rPr>
        <w:t>hrombocytes</w:t>
      </w:r>
    </w:p>
    <w:p w14:paraId="4BFFA685" w14:textId="2DA9CB55" w:rsidR="00964116" w:rsidRDefault="00964116" w:rsidP="00340BA1">
      <w:pPr>
        <w:pStyle w:val="ListParagraph"/>
        <w:numPr>
          <w:ilvl w:val="0"/>
          <w:numId w:val="17"/>
        </w:numPr>
        <w:spacing w:after="0" w:line="360" w:lineRule="auto"/>
        <w:jc w:val="both"/>
        <w:rPr>
          <w:lang w:eastAsia="da-DK"/>
        </w:rPr>
      </w:pPr>
      <w:r>
        <w:rPr>
          <w:lang w:eastAsia="da-DK"/>
        </w:rPr>
        <w:t>Sodium</w:t>
      </w:r>
    </w:p>
    <w:p w14:paraId="65EA580A" w14:textId="28581550" w:rsidR="00964116" w:rsidRDefault="00F9002E" w:rsidP="00340BA1">
      <w:pPr>
        <w:pStyle w:val="ListParagraph"/>
        <w:numPr>
          <w:ilvl w:val="0"/>
          <w:numId w:val="17"/>
        </w:numPr>
        <w:spacing w:after="0" w:line="360" w:lineRule="auto"/>
        <w:jc w:val="both"/>
        <w:rPr>
          <w:lang w:eastAsia="da-DK"/>
        </w:rPr>
      </w:pPr>
      <w:r>
        <w:rPr>
          <w:lang w:eastAsia="da-DK"/>
        </w:rPr>
        <w:t>Potassium</w:t>
      </w:r>
    </w:p>
    <w:p w14:paraId="1FAD1F24" w14:textId="0C416EBA" w:rsidR="00964116" w:rsidRDefault="00964116" w:rsidP="00340BA1">
      <w:pPr>
        <w:pStyle w:val="ListParagraph"/>
        <w:numPr>
          <w:ilvl w:val="0"/>
          <w:numId w:val="17"/>
        </w:numPr>
        <w:spacing w:after="0" w:line="360" w:lineRule="auto"/>
        <w:jc w:val="both"/>
        <w:rPr>
          <w:lang w:eastAsia="da-DK"/>
        </w:rPr>
      </w:pPr>
      <w:r>
        <w:rPr>
          <w:lang w:eastAsia="da-DK"/>
        </w:rPr>
        <w:t>Chloride</w:t>
      </w:r>
    </w:p>
    <w:p w14:paraId="454190D7" w14:textId="77B251CB" w:rsidR="00964116" w:rsidRDefault="00964116" w:rsidP="00340BA1">
      <w:pPr>
        <w:pStyle w:val="ListParagraph"/>
        <w:numPr>
          <w:ilvl w:val="0"/>
          <w:numId w:val="17"/>
        </w:numPr>
        <w:spacing w:after="0" w:line="360" w:lineRule="auto"/>
        <w:jc w:val="both"/>
        <w:rPr>
          <w:lang w:eastAsia="da-DK"/>
        </w:rPr>
      </w:pPr>
      <w:r>
        <w:rPr>
          <w:lang w:eastAsia="da-DK"/>
        </w:rPr>
        <w:t>Hematocrit</w:t>
      </w:r>
    </w:p>
    <w:p w14:paraId="0EF8CD1D" w14:textId="58D91DF5" w:rsidR="00964116" w:rsidRDefault="00964116" w:rsidP="00340BA1">
      <w:pPr>
        <w:pStyle w:val="ListParagraph"/>
        <w:numPr>
          <w:ilvl w:val="0"/>
          <w:numId w:val="17"/>
        </w:numPr>
        <w:spacing w:after="0" w:line="360" w:lineRule="auto"/>
        <w:jc w:val="both"/>
        <w:rPr>
          <w:lang w:eastAsia="da-DK"/>
        </w:rPr>
      </w:pPr>
      <w:r>
        <w:rPr>
          <w:lang w:eastAsia="da-DK"/>
        </w:rPr>
        <w:t>Ferritin</w:t>
      </w:r>
    </w:p>
    <w:p w14:paraId="64B6E8E7" w14:textId="29A36D95" w:rsidR="002608FA" w:rsidRPr="00964116" w:rsidRDefault="00964116"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Leukocyte Differential count</w:t>
      </w:r>
    </w:p>
    <w:p w14:paraId="7DAFB090" w14:textId="0FCEBA1E" w:rsidR="00964116" w:rsidRDefault="00964116" w:rsidP="00964116">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s: Subject adaptations to exercise</w:t>
      </w:r>
    </w:p>
    <w:p w14:paraId="4F034A8B" w14:textId="1641DF6B" w:rsidR="00964116" w:rsidRPr="00964116" w:rsidRDefault="00964116"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Heart rate</w:t>
      </w:r>
      <w:r w:rsidR="001A3E6D">
        <w:rPr>
          <w:lang w:eastAsia="da-DK"/>
        </w:rPr>
        <w:t xml:space="preserve"> (continuous throughout session)</w:t>
      </w:r>
    </w:p>
    <w:p w14:paraId="71511E1F" w14:textId="550A0A28" w:rsidR="00964116" w:rsidRPr="00964116" w:rsidRDefault="00964116"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 xml:space="preserve">Resistance in </w:t>
      </w:r>
      <w:r w:rsidR="003E49F5">
        <w:rPr>
          <w:lang w:eastAsia="da-DK"/>
        </w:rPr>
        <w:t xml:space="preserve">high intensity </w:t>
      </w:r>
      <w:r>
        <w:rPr>
          <w:lang w:eastAsia="da-DK"/>
        </w:rPr>
        <w:t>intervals</w:t>
      </w:r>
    </w:p>
    <w:p w14:paraId="7FF3F2C8" w14:textId="13112578" w:rsidR="00964116" w:rsidRPr="00964116" w:rsidRDefault="00964116"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 xml:space="preserve">Subject exhaustion by Borg Scale (6-20 higher scores equal more exhaustion) </w:t>
      </w:r>
      <w:proofErr w:type="gramStart"/>
      <w:r>
        <w:rPr>
          <w:lang w:eastAsia="da-DK"/>
        </w:rPr>
        <w:t>during,</w:t>
      </w:r>
      <w:proofErr w:type="gramEnd"/>
      <w:r>
        <w:rPr>
          <w:lang w:eastAsia="da-DK"/>
        </w:rPr>
        <w:t xml:space="preserve"> warmup, each interval and following cooldown.</w:t>
      </w:r>
    </w:p>
    <w:p w14:paraId="08C6D5C3" w14:textId="6E061CEE" w:rsidR="00964116" w:rsidRDefault="00964116" w:rsidP="00964116">
      <w:pPr>
        <w:spacing w:after="0" w:line="360" w:lineRule="auto"/>
        <w:jc w:val="both"/>
        <w:rPr>
          <w:rFonts w:ascii="Times New Roman" w:eastAsia="Calibri" w:hAnsi="Times New Roman" w:cs="Times New Roman"/>
          <w:color w:val="000000"/>
          <w:kern w:val="24"/>
          <w:lang w:eastAsia="da-DK"/>
        </w:rPr>
      </w:pPr>
    </w:p>
    <w:p w14:paraId="7E430C9B" w14:textId="1DEFD9CE" w:rsidR="00FE0FD7" w:rsidRPr="009616A0" w:rsidRDefault="00FE0FD7" w:rsidP="00FE0FD7">
      <w:pPr>
        <w:pStyle w:val="Heading4"/>
        <w:rPr>
          <w:rFonts w:eastAsia="Calibri"/>
          <w:lang w:eastAsia="da-DK"/>
        </w:rPr>
      </w:pPr>
      <w:r w:rsidRPr="009616A0">
        <w:rPr>
          <w:rFonts w:eastAsia="Calibri"/>
          <w:lang w:eastAsia="da-DK"/>
        </w:rPr>
        <w:t xml:space="preserve">Domain: </w:t>
      </w:r>
      <w:r>
        <w:rPr>
          <w:rFonts w:eastAsia="Calibri"/>
          <w:lang w:eastAsia="da-DK"/>
        </w:rPr>
        <w:t>Pro- and anti-inflammatory related mRNA expression</w:t>
      </w:r>
    </w:p>
    <w:p w14:paraId="6D478CEB" w14:textId="77777777" w:rsidR="00FE0FD7" w:rsidRDefault="00FE0FD7" w:rsidP="00FE0FD7">
      <w:pPr>
        <w:spacing w:after="0" w:line="360" w:lineRule="auto"/>
        <w:jc w:val="both"/>
        <w:rPr>
          <w:rFonts w:ascii="Times New Roman" w:hAnsi="Times New Roman" w:cs="Times New Roman"/>
        </w:rPr>
      </w:pPr>
      <w:r>
        <w:rPr>
          <w:rFonts w:ascii="Times New Roman" w:hAnsi="Times New Roman" w:cs="Times New Roman"/>
        </w:rPr>
        <w:t>Timeframe: 0 to 12 weeks</w:t>
      </w:r>
    </w:p>
    <w:p w14:paraId="3568E859" w14:textId="00C24A01" w:rsidR="005E11EF" w:rsidRDefault="005E11EF" w:rsidP="005E11EF">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as with the secondary outcome, mRNA segments of genes related to the following signaling pathways will be measured using </w:t>
      </w:r>
      <w:proofErr w:type="spellStart"/>
      <w:r>
        <w:rPr>
          <w:rFonts w:ascii="Times New Roman" w:eastAsia="Calibri" w:hAnsi="Times New Roman" w:cs="Times New Roman"/>
          <w:color w:val="000000"/>
          <w:kern w:val="24"/>
          <w:lang w:eastAsia="da-DK"/>
        </w:rPr>
        <w:t>Nanostring</w:t>
      </w:r>
      <w:proofErr w:type="spellEnd"/>
      <w:r>
        <w:rPr>
          <w:rFonts w:ascii="Times New Roman" w:eastAsia="Calibri" w:hAnsi="Times New Roman" w:cs="Times New Roman"/>
          <w:color w:val="000000"/>
          <w:kern w:val="24"/>
          <w:lang w:eastAsia="da-DK"/>
        </w:rPr>
        <w:t>™</w:t>
      </w:r>
    </w:p>
    <w:p w14:paraId="34B35EAC" w14:textId="6BC666F6" w:rsidR="00FE0FD7" w:rsidRDefault="00FE0FD7" w:rsidP="005E11EF">
      <w:pPr>
        <w:spacing w:after="0" w:line="360" w:lineRule="auto"/>
        <w:jc w:val="both"/>
        <w:rPr>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35024C1A" w14:textId="749FB583" w:rsidR="00D36AA8" w:rsidRPr="00D36AA8" w:rsidRDefault="00D36AA8" w:rsidP="00340BA1">
      <w:pPr>
        <w:pStyle w:val="ListParagraph"/>
        <w:numPr>
          <w:ilvl w:val="0"/>
          <w:numId w:val="17"/>
        </w:numPr>
        <w:spacing w:after="0" w:line="360" w:lineRule="auto"/>
        <w:jc w:val="both"/>
        <w:rPr>
          <w:lang w:eastAsia="da-DK"/>
        </w:rPr>
      </w:pPr>
      <w:r>
        <w:rPr>
          <w:lang w:eastAsia="da-DK"/>
        </w:rPr>
        <w:t>Expression related to IFN-</w:t>
      </w:r>
      <w:proofErr w:type="gramStart"/>
      <w:r w:rsidRPr="00D36AA8">
        <w:rPr>
          <w:rFonts w:cstheme="minorHAnsi"/>
          <w:lang w:eastAsia="da-DK"/>
        </w:rPr>
        <w:t>β</w:t>
      </w:r>
      <w:proofErr w:type="gramEnd"/>
    </w:p>
    <w:p w14:paraId="3033F453" w14:textId="77777777" w:rsidR="00D36AA8" w:rsidRDefault="005E11EF" w:rsidP="00340BA1">
      <w:pPr>
        <w:pStyle w:val="ListParagraph"/>
        <w:numPr>
          <w:ilvl w:val="0"/>
          <w:numId w:val="17"/>
        </w:numPr>
        <w:spacing w:after="0" w:line="360" w:lineRule="auto"/>
        <w:jc w:val="both"/>
        <w:rPr>
          <w:lang w:eastAsia="da-DK"/>
        </w:rPr>
      </w:pPr>
      <w:r>
        <w:rPr>
          <w:lang w:eastAsia="da-DK"/>
        </w:rPr>
        <w:t>Expression related to IFN Gamma</w:t>
      </w:r>
    </w:p>
    <w:p w14:paraId="32252F63" w14:textId="77777777" w:rsidR="002D4D1F" w:rsidRDefault="005E11EF" w:rsidP="00340BA1">
      <w:pPr>
        <w:pStyle w:val="ListParagraph"/>
        <w:numPr>
          <w:ilvl w:val="0"/>
          <w:numId w:val="17"/>
        </w:numPr>
        <w:spacing w:after="0" w:line="360" w:lineRule="auto"/>
        <w:jc w:val="both"/>
        <w:rPr>
          <w:lang w:eastAsia="da-DK"/>
        </w:rPr>
      </w:pPr>
      <w:r>
        <w:rPr>
          <w:lang w:eastAsia="da-DK"/>
        </w:rPr>
        <w:t xml:space="preserve">Expression related to </w:t>
      </w:r>
      <w:proofErr w:type="gramStart"/>
      <w:r>
        <w:rPr>
          <w:lang w:eastAsia="da-DK"/>
        </w:rPr>
        <w:t>TNF</w:t>
      </w:r>
      <w:proofErr w:type="gramEnd"/>
    </w:p>
    <w:p w14:paraId="7B90D4DD" w14:textId="709572FC" w:rsidR="00FE0FD7" w:rsidRDefault="005E11EF"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lang w:eastAsia="da-DK"/>
        </w:rPr>
        <w:t>Expression related to IL-6</w:t>
      </w:r>
    </w:p>
    <w:p w14:paraId="047DED52" w14:textId="77777777" w:rsidR="00FE0FD7" w:rsidRDefault="00FE0FD7" w:rsidP="00964116">
      <w:pPr>
        <w:spacing w:after="0" w:line="360" w:lineRule="auto"/>
        <w:jc w:val="both"/>
        <w:rPr>
          <w:rFonts w:ascii="Times New Roman" w:eastAsia="Calibri" w:hAnsi="Times New Roman" w:cs="Times New Roman"/>
          <w:color w:val="000000"/>
          <w:kern w:val="24"/>
          <w:lang w:eastAsia="da-DK"/>
        </w:rPr>
      </w:pPr>
    </w:p>
    <w:p w14:paraId="04B79294" w14:textId="007A0258" w:rsidR="001E0330" w:rsidRDefault="001E0330" w:rsidP="001E0330">
      <w:pPr>
        <w:pStyle w:val="Heading4"/>
        <w:rPr>
          <w:rFonts w:eastAsia="Calibri"/>
          <w:lang w:eastAsia="da-DK"/>
        </w:rPr>
      </w:pPr>
      <w:r w:rsidRPr="009616A0">
        <w:rPr>
          <w:rFonts w:eastAsia="Calibri"/>
          <w:lang w:eastAsia="da-DK"/>
        </w:rPr>
        <w:t xml:space="preserve">Domain: </w:t>
      </w:r>
      <w:r>
        <w:rPr>
          <w:rFonts w:eastAsia="Calibri"/>
          <w:lang w:eastAsia="da-DK"/>
        </w:rPr>
        <w:t xml:space="preserve">Dietary </w:t>
      </w:r>
      <w:r w:rsidR="00507026">
        <w:rPr>
          <w:rFonts w:eastAsia="Calibri"/>
          <w:lang w:eastAsia="da-DK"/>
        </w:rPr>
        <w:t>diaries</w:t>
      </w:r>
    </w:p>
    <w:p w14:paraId="25AB6CD9" w14:textId="32A3C0DB" w:rsidR="001E0330" w:rsidRDefault="001E0330" w:rsidP="001E0330">
      <w:pPr>
        <w:spacing w:after="0" w:line="360" w:lineRule="auto"/>
        <w:jc w:val="both"/>
        <w:rPr>
          <w:rFonts w:ascii="Times New Roman" w:hAnsi="Times New Roman" w:cs="Times New Roman"/>
        </w:rPr>
      </w:pPr>
      <w:r>
        <w:rPr>
          <w:rFonts w:ascii="Times New Roman" w:hAnsi="Times New Roman" w:cs="Times New Roman"/>
        </w:rPr>
        <w:t>Timeframe: 0</w:t>
      </w:r>
      <w:r w:rsidR="001D69B3">
        <w:rPr>
          <w:rFonts w:ascii="Times New Roman" w:hAnsi="Times New Roman" w:cs="Times New Roman"/>
        </w:rPr>
        <w:t>-2</w:t>
      </w:r>
      <w:r>
        <w:rPr>
          <w:rFonts w:ascii="Times New Roman" w:hAnsi="Times New Roman" w:cs="Times New Roman"/>
        </w:rPr>
        <w:t xml:space="preserve"> to 12</w:t>
      </w:r>
      <w:r w:rsidR="001D69B3">
        <w:rPr>
          <w:rFonts w:ascii="Times New Roman" w:hAnsi="Times New Roman" w:cs="Times New Roman"/>
        </w:rPr>
        <w:t>-14</w:t>
      </w:r>
      <w:r>
        <w:rPr>
          <w:rFonts w:ascii="Times New Roman" w:hAnsi="Times New Roman" w:cs="Times New Roman"/>
        </w:rPr>
        <w:t xml:space="preserve"> weeks</w:t>
      </w:r>
    </w:p>
    <w:p w14:paraId="3C7B7BCD" w14:textId="0E85D4BA" w:rsidR="001E0330" w:rsidRDefault="001E0330" w:rsidP="001E0330">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C936E2">
        <w:rPr>
          <w:rFonts w:ascii="Times New Roman" w:eastAsia="Calibri" w:hAnsi="Times New Roman" w:cs="Times New Roman"/>
          <w:color w:val="000000"/>
          <w:kern w:val="24"/>
          <w:lang w:eastAsia="da-DK"/>
        </w:rPr>
        <w:t xml:space="preserve">Subjects will be tasked to fill in dietary diaries for three consecutive representative days at baseline and </w:t>
      </w:r>
      <w:proofErr w:type="spellStart"/>
      <w:proofErr w:type="gramStart"/>
      <w:r w:rsidR="00C936E2">
        <w:rPr>
          <w:rFonts w:ascii="Times New Roman" w:eastAsia="Calibri" w:hAnsi="Times New Roman" w:cs="Times New Roman"/>
          <w:color w:val="000000"/>
          <w:kern w:val="24"/>
          <w:lang w:eastAsia="da-DK"/>
        </w:rPr>
        <w:t>followup</w:t>
      </w:r>
      <w:proofErr w:type="spellEnd"/>
      <w:proofErr w:type="gramEnd"/>
      <w:r w:rsidR="00C936E2">
        <w:rPr>
          <w:rFonts w:ascii="Times New Roman" w:eastAsia="Calibri" w:hAnsi="Times New Roman" w:cs="Times New Roman"/>
          <w:color w:val="000000"/>
          <w:kern w:val="24"/>
          <w:lang w:eastAsia="da-DK"/>
        </w:rPr>
        <w:t>. Using standard calculations energy intake and macronutrients will be calculated from this diary.</w:t>
      </w:r>
    </w:p>
    <w:p w14:paraId="68493F70" w14:textId="3F3E9E17" w:rsidR="001E0330" w:rsidRDefault="001E0330" w:rsidP="001E0330">
      <w:pPr>
        <w:spacing w:after="0" w:line="360" w:lineRule="auto"/>
        <w:jc w:val="both"/>
        <w:rPr>
          <w:rFonts w:ascii="Times New Roman" w:eastAsia="Calibri" w:hAnsi="Times New Roman" w:cs="Times New Roman"/>
          <w:color w:val="000000"/>
          <w:kern w:val="24"/>
          <w:lang w:eastAsia="da-DK"/>
        </w:rPr>
      </w:pPr>
      <w:r w:rsidRPr="009616A0">
        <w:rPr>
          <w:rFonts w:ascii="Times New Roman" w:eastAsia="Calibri" w:hAnsi="Times New Roman" w:cs="Times New Roman"/>
          <w:color w:val="000000"/>
          <w:kern w:val="24"/>
          <w:lang w:eastAsia="da-DK"/>
        </w:rPr>
        <w:t>Measurement</w:t>
      </w:r>
      <w:r>
        <w:rPr>
          <w:rFonts w:ascii="Times New Roman" w:eastAsia="Calibri" w:hAnsi="Times New Roman" w:cs="Times New Roman"/>
          <w:color w:val="000000"/>
          <w:kern w:val="24"/>
          <w:lang w:eastAsia="da-DK"/>
        </w:rPr>
        <w:t xml:space="preserve">s: </w:t>
      </w:r>
    </w:p>
    <w:p w14:paraId="70AE63A9" w14:textId="231E68A0" w:rsidR="00C936E2" w:rsidRDefault="00C936E2"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sidRPr="00C936E2">
        <w:rPr>
          <w:rFonts w:ascii="Times New Roman" w:eastAsia="Calibri" w:hAnsi="Times New Roman" w:cs="Times New Roman"/>
          <w:color w:val="000000"/>
          <w:kern w:val="24"/>
          <w:lang w:eastAsia="da-DK"/>
        </w:rPr>
        <w:t>Energy intake (kJ/day)</w:t>
      </w:r>
    </w:p>
    <w:p w14:paraId="60A086D5" w14:textId="0D5D1306" w:rsidR="00C936E2" w:rsidRDefault="00C936E2"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C</w:t>
      </w:r>
      <w:r w:rsidRPr="00C936E2">
        <w:rPr>
          <w:rFonts w:ascii="Times New Roman" w:eastAsia="Calibri" w:hAnsi="Times New Roman" w:cs="Times New Roman"/>
          <w:color w:val="000000"/>
          <w:kern w:val="24"/>
          <w:lang w:eastAsia="da-DK"/>
        </w:rPr>
        <w:t>arbohydrate intake (g/day)</w:t>
      </w:r>
    </w:p>
    <w:p w14:paraId="5D257D67" w14:textId="63FA6A7E" w:rsidR="00C936E2" w:rsidRDefault="009D4548"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L</w:t>
      </w:r>
      <w:r w:rsidR="00C936E2" w:rsidRPr="009D4548">
        <w:rPr>
          <w:rFonts w:ascii="Times New Roman" w:eastAsia="Calibri" w:hAnsi="Times New Roman" w:cs="Times New Roman"/>
          <w:color w:val="000000"/>
          <w:kern w:val="24"/>
          <w:lang w:eastAsia="da-DK"/>
        </w:rPr>
        <w:t>ipid intake (g/day)</w:t>
      </w:r>
    </w:p>
    <w:p w14:paraId="537DEFBC" w14:textId="2CD357AD" w:rsidR="00C936E2" w:rsidRDefault="009D4548"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sidRPr="009D4548">
        <w:rPr>
          <w:rFonts w:ascii="Times New Roman" w:eastAsia="Calibri" w:hAnsi="Times New Roman" w:cs="Times New Roman"/>
          <w:color w:val="000000"/>
          <w:kern w:val="24"/>
          <w:lang w:eastAsia="da-DK"/>
        </w:rPr>
        <w:t>P</w:t>
      </w:r>
      <w:r w:rsidR="00C936E2" w:rsidRPr="009D4548">
        <w:rPr>
          <w:rFonts w:ascii="Times New Roman" w:eastAsia="Calibri" w:hAnsi="Times New Roman" w:cs="Times New Roman"/>
          <w:color w:val="000000"/>
          <w:kern w:val="24"/>
          <w:lang w:eastAsia="da-DK"/>
        </w:rPr>
        <w:t>rotein intake (g/day)</w:t>
      </w:r>
    </w:p>
    <w:p w14:paraId="6F7B3289" w14:textId="73BF69AA" w:rsidR="00C936E2" w:rsidRPr="009D4548" w:rsidRDefault="009D4548"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proofErr w:type="gramStart"/>
      <w:r w:rsidRPr="009D4548">
        <w:rPr>
          <w:rFonts w:ascii="Times New Roman" w:eastAsia="Calibri" w:hAnsi="Times New Roman" w:cs="Times New Roman"/>
          <w:color w:val="000000"/>
          <w:kern w:val="24"/>
          <w:lang w:eastAsia="da-DK"/>
        </w:rPr>
        <w:t>O</w:t>
      </w:r>
      <w:r w:rsidR="00C936E2" w:rsidRPr="009D4548">
        <w:rPr>
          <w:rFonts w:ascii="Times New Roman" w:eastAsia="Calibri" w:hAnsi="Times New Roman" w:cs="Times New Roman"/>
          <w:color w:val="000000"/>
          <w:kern w:val="24"/>
          <w:lang w:eastAsia="da-DK"/>
        </w:rPr>
        <w:t>ther</w:t>
      </w:r>
      <w:proofErr w:type="gramEnd"/>
      <w:r w:rsidR="00C936E2" w:rsidRPr="009D4548">
        <w:rPr>
          <w:rFonts w:ascii="Times New Roman" w:eastAsia="Calibri" w:hAnsi="Times New Roman" w:cs="Times New Roman"/>
          <w:color w:val="000000"/>
          <w:kern w:val="24"/>
          <w:lang w:eastAsia="da-DK"/>
        </w:rPr>
        <w:t xml:space="preserve"> intake (categorical)</w:t>
      </w:r>
    </w:p>
    <w:p w14:paraId="4AC9400F" w14:textId="250B875B" w:rsidR="001E0330" w:rsidRDefault="001E0330" w:rsidP="001E0330">
      <w:pPr>
        <w:rPr>
          <w:lang w:eastAsia="da-DK"/>
        </w:rPr>
      </w:pPr>
    </w:p>
    <w:p w14:paraId="3164B175" w14:textId="3BB72F24" w:rsidR="006140AA" w:rsidRDefault="006140AA" w:rsidP="006140AA">
      <w:pPr>
        <w:pStyle w:val="Heading4"/>
        <w:rPr>
          <w:rFonts w:eastAsia="Calibri"/>
          <w:lang w:eastAsia="da-DK"/>
        </w:rPr>
      </w:pPr>
      <w:r w:rsidRPr="009616A0">
        <w:rPr>
          <w:rFonts w:eastAsia="Calibri"/>
          <w:lang w:eastAsia="da-DK"/>
        </w:rPr>
        <w:t xml:space="preserve">Domain: </w:t>
      </w:r>
      <w:r w:rsidR="008D74A8">
        <w:rPr>
          <w:rFonts w:eastAsia="Calibri"/>
          <w:lang w:eastAsia="da-DK"/>
        </w:rPr>
        <w:t>Muscular adaptation</w:t>
      </w:r>
    </w:p>
    <w:p w14:paraId="55CA6A7B" w14:textId="44C94FC4" w:rsidR="00063A3D" w:rsidRDefault="00063A3D" w:rsidP="00063A3D">
      <w:pPr>
        <w:spacing w:after="0" w:line="360" w:lineRule="auto"/>
        <w:jc w:val="both"/>
        <w:rPr>
          <w:rFonts w:ascii="Times New Roman" w:hAnsi="Times New Roman" w:cs="Times New Roman"/>
        </w:rPr>
      </w:pPr>
      <w:r>
        <w:rPr>
          <w:rFonts w:ascii="Times New Roman" w:hAnsi="Times New Roman" w:cs="Times New Roman"/>
        </w:rPr>
        <w:t>Timeframe: 0</w:t>
      </w:r>
      <w:r w:rsidR="008610D2">
        <w:rPr>
          <w:rFonts w:ascii="Times New Roman" w:hAnsi="Times New Roman" w:cs="Times New Roman"/>
        </w:rPr>
        <w:t xml:space="preserve"> </w:t>
      </w:r>
      <w:r>
        <w:rPr>
          <w:rFonts w:ascii="Times New Roman" w:hAnsi="Times New Roman" w:cs="Times New Roman"/>
        </w:rPr>
        <w:t>to 12 weeks</w:t>
      </w:r>
    </w:p>
    <w:p w14:paraId="7FEC7F5A" w14:textId="75DB7A92"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A subset of volunteering subjects who will undergo muscle biopsy can deliver baseline and </w:t>
      </w:r>
      <w:proofErr w:type="spellStart"/>
      <w:r>
        <w:rPr>
          <w:rFonts w:ascii="Times New Roman" w:eastAsia="Calibri" w:hAnsi="Times New Roman" w:cs="Times New Roman"/>
          <w:color w:val="000000"/>
          <w:kern w:val="24"/>
          <w:lang w:eastAsia="da-DK"/>
        </w:rPr>
        <w:t>followup</w:t>
      </w:r>
      <w:proofErr w:type="spellEnd"/>
      <w:r>
        <w:rPr>
          <w:rFonts w:ascii="Times New Roman" w:eastAsia="Calibri" w:hAnsi="Times New Roman" w:cs="Times New Roman"/>
          <w:color w:val="000000"/>
          <w:kern w:val="24"/>
          <w:lang w:eastAsia="da-DK"/>
        </w:rPr>
        <w:t xml:space="preserve"> muscular biopsies</w:t>
      </w:r>
    </w:p>
    <w:p w14:paraId="7FFA2EE5" w14:textId="588B32DA" w:rsidR="00063A3D" w:rsidRDefault="00063A3D" w:rsidP="00063A3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712B42AC" w14:textId="77777777" w:rsidR="00B318E6" w:rsidRDefault="00063A3D"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sidRPr="00063A3D">
        <w:rPr>
          <w:rFonts w:ascii="Times New Roman" w:eastAsia="Calibri" w:hAnsi="Times New Roman" w:cs="Times New Roman"/>
          <w:color w:val="000000"/>
          <w:kern w:val="24"/>
          <w:lang w:eastAsia="da-DK"/>
        </w:rPr>
        <w:t xml:space="preserve">Muscle Biopsy </w:t>
      </w:r>
      <w:r w:rsidR="00FE0FD7">
        <w:rPr>
          <w:rFonts w:ascii="Times New Roman" w:eastAsia="Calibri" w:hAnsi="Times New Roman" w:cs="Times New Roman"/>
          <w:color w:val="000000"/>
          <w:kern w:val="24"/>
          <w:lang w:eastAsia="da-DK"/>
        </w:rPr>
        <w:t>transcriptomic analysis</w:t>
      </w:r>
      <w:r w:rsidRPr="00063A3D">
        <w:rPr>
          <w:rFonts w:ascii="Times New Roman" w:eastAsia="Calibri" w:hAnsi="Times New Roman" w:cs="Times New Roman"/>
          <w:color w:val="000000"/>
          <w:kern w:val="24"/>
          <w:lang w:eastAsia="da-DK"/>
        </w:rPr>
        <w:t xml:space="preserve"> of genes related to TNF, IL-6, IFN alpha, </w:t>
      </w:r>
      <w:proofErr w:type="gramStart"/>
      <w:r w:rsidRPr="00063A3D">
        <w:rPr>
          <w:rFonts w:ascii="Times New Roman" w:eastAsia="Calibri" w:hAnsi="Times New Roman" w:cs="Times New Roman"/>
          <w:color w:val="000000"/>
          <w:kern w:val="24"/>
          <w:lang w:eastAsia="da-DK"/>
        </w:rPr>
        <w:t>beta</w:t>
      </w:r>
      <w:proofErr w:type="gramEnd"/>
      <w:r w:rsidRPr="00063A3D">
        <w:rPr>
          <w:rFonts w:ascii="Times New Roman" w:eastAsia="Calibri" w:hAnsi="Times New Roman" w:cs="Times New Roman"/>
          <w:color w:val="000000"/>
          <w:kern w:val="24"/>
          <w:lang w:eastAsia="da-DK"/>
        </w:rPr>
        <w:t xml:space="preserve"> and Gamma </w:t>
      </w:r>
      <w:proofErr w:type="spellStart"/>
      <w:r w:rsidRPr="00063A3D">
        <w:rPr>
          <w:rFonts w:ascii="Times New Roman" w:eastAsia="Calibri" w:hAnsi="Times New Roman" w:cs="Times New Roman"/>
          <w:color w:val="000000"/>
          <w:kern w:val="24"/>
          <w:lang w:eastAsia="da-DK"/>
        </w:rPr>
        <w:t>signalling</w:t>
      </w:r>
      <w:proofErr w:type="spellEnd"/>
      <w:r w:rsidR="00B318E6">
        <w:rPr>
          <w:rFonts w:ascii="Times New Roman" w:eastAsia="Calibri" w:hAnsi="Times New Roman" w:cs="Times New Roman"/>
          <w:color w:val="000000"/>
          <w:kern w:val="24"/>
          <w:lang w:eastAsia="da-DK"/>
        </w:rPr>
        <w:t>.</w:t>
      </w:r>
    </w:p>
    <w:p w14:paraId="41F11470" w14:textId="3971CD40" w:rsidR="00063A3D" w:rsidRDefault="00063A3D"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sidRPr="00B318E6">
        <w:rPr>
          <w:rFonts w:ascii="Times New Roman" w:eastAsia="Calibri" w:hAnsi="Times New Roman" w:cs="Times New Roman"/>
          <w:color w:val="000000"/>
          <w:kern w:val="24"/>
          <w:lang w:eastAsia="da-DK"/>
        </w:rPr>
        <w:t>NF-</w:t>
      </w:r>
      <w:proofErr w:type="spellStart"/>
      <w:r w:rsidRPr="00B318E6">
        <w:rPr>
          <w:rFonts w:ascii="Times New Roman" w:eastAsia="Calibri" w:hAnsi="Times New Roman" w:cs="Times New Roman"/>
          <w:color w:val="000000"/>
          <w:kern w:val="24"/>
          <w:lang w:eastAsia="da-DK"/>
        </w:rPr>
        <w:t>κB</w:t>
      </w:r>
      <w:proofErr w:type="spellEnd"/>
      <w:r w:rsidRPr="00B318E6">
        <w:rPr>
          <w:rFonts w:ascii="Times New Roman" w:eastAsia="Calibri" w:hAnsi="Times New Roman" w:cs="Times New Roman"/>
          <w:color w:val="000000"/>
          <w:kern w:val="24"/>
          <w:lang w:eastAsia="da-DK"/>
        </w:rPr>
        <w:t xml:space="preserve"> p65 DNA binding activity (ELISA), phosphorylated and total JNK, phosphorylated AMPK (p-AMPK) total AMPK (Western blotting).</w:t>
      </w:r>
    </w:p>
    <w:p w14:paraId="5DDBEAE9" w14:textId="726523C2" w:rsidR="00F932B0" w:rsidRDefault="00F932B0"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sidRPr="00F932B0">
        <w:rPr>
          <w:rFonts w:ascii="Times New Roman" w:eastAsia="Calibri" w:hAnsi="Times New Roman" w:cs="Times New Roman"/>
          <w:color w:val="000000"/>
          <w:kern w:val="24"/>
          <w:lang w:eastAsia="da-DK"/>
        </w:rPr>
        <w:t>NF-</w:t>
      </w:r>
      <w:proofErr w:type="spellStart"/>
      <w:r w:rsidRPr="00F932B0">
        <w:rPr>
          <w:rFonts w:ascii="Times New Roman" w:eastAsia="Calibri" w:hAnsi="Times New Roman" w:cs="Times New Roman"/>
          <w:color w:val="000000"/>
          <w:kern w:val="24"/>
          <w:lang w:eastAsia="da-DK"/>
        </w:rPr>
        <w:t>κB</w:t>
      </w:r>
      <w:proofErr w:type="spellEnd"/>
      <w:r w:rsidRPr="00F932B0">
        <w:rPr>
          <w:rFonts w:ascii="Times New Roman" w:eastAsia="Calibri" w:hAnsi="Times New Roman" w:cs="Times New Roman"/>
          <w:color w:val="000000"/>
          <w:kern w:val="24"/>
          <w:lang w:eastAsia="da-DK"/>
        </w:rPr>
        <w:t xml:space="preserve"> p65 DNA binding activity (ELISA) &amp; NF-</w:t>
      </w:r>
      <w:proofErr w:type="spellStart"/>
      <w:r w:rsidRPr="00F932B0">
        <w:rPr>
          <w:rFonts w:ascii="Times New Roman" w:eastAsia="Calibri" w:hAnsi="Times New Roman" w:cs="Times New Roman"/>
          <w:color w:val="000000"/>
          <w:kern w:val="24"/>
          <w:lang w:eastAsia="da-DK"/>
        </w:rPr>
        <w:t>κB</w:t>
      </w:r>
      <w:proofErr w:type="spellEnd"/>
      <w:r w:rsidRPr="00F932B0">
        <w:rPr>
          <w:rFonts w:ascii="Times New Roman" w:eastAsia="Calibri" w:hAnsi="Times New Roman" w:cs="Times New Roman"/>
          <w:color w:val="000000"/>
          <w:kern w:val="24"/>
          <w:lang w:eastAsia="da-DK"/>
        </w:rPr>
        <w:t xml:space="preserve"> binding activity (Western blotting).</w:t>
      </w:r>
    </w:p>
    <w:p w14:paraId="2D19B693" w14:textId="19AF0283" w:rsidR="00F932B0" w:rsidRDefault="00F932B0"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P</w:t>
      </w:r>
      <w:r w:rsidRPr="00F932B0">
        <w:rPr>
          <w:rFonts w:ascii="Times New Roman" w:eastAsia="Calibri" w:hAnsi="Times New Roman" w:cs="Times New Roman"/>
          <w:color w:val="000000"/>
          <w:kern w:val="24"/>
          <w:lang w:eastAsia="da-DK"/>
        </w:rPr>
        <w:t xml:space="preserve">hosphorylated and total </w:t>
      </w:r>
      <w:r w:rsidR="00836D60" w:rsidRPr="00836D60">
        <w:rPr>
          <w:rFonts w:ascii="Times New Roman" w:eastAsia="Calibri" w:hAnsi="Times New Roman" w:cs="Times New Roman"/>
          <w:color w:val="000000"/>
          <w:kern w:val="24"/>
          <w:lang w:eastAsia="da-DK"/>
        </w:rPr>
        <w:t>c-Jun N-terminal kinase</w:t>
      </w:r>
    </w:p>
    <w:p w14:paraId="1A674F9F" w14:textId="593CFC16" w:rsidR="00063A3D" w:rsidRDefault="00894B25"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sidRPr="00894B25">
        <w:rPr>
          <w:rFonts w:ascii="Times New Roman" w:eastAsia="Calibri" w:hAnsi="Times New Roman" w:cs="Times New Roman"/>
          <w:color w:val="000000"/>
          <w:kern w:val="24"/>
          <w:lang w:eastAsia="da-DK"/>
        </w:rPr>
        <w:t>AMP-activated protein kinase</w:t>
      </w:r>
    </w:p>
    <w:p w14:paraId="139FB8A7" w14:textId="36F1C41A" w:rsidR="00FB37BD" w:rsidRDefault="00FB37BD" w:rsidP="00FB37BD">
      <w:pPr>
        <w:spacing w:after="0" w:line="360" w:lineRule="auto"/>
        <w:jc w:val="both"/>
        <w:rPr>
          <w:rFonts w:ascii="Times New Roman" w:eastAsia="Calibri" w:hAnsi="Times New Roman" w:cs="Times New Roman"/>
          <w:color w:val="000000"/>
          <w:kern w:val="24"/>
          <w:lang w:eastAsia="da-DK"/>
        </w:rPr>
      </w:pPr>
    </w:p>
    <w:p w14:paraId="66009B97" w14:textId="3B87668D" w:rsidR="00FB37BD" w:rsidRDefault="00FB37BD" w:rsidP="00FB37BD">
      <w:pPr>
        <w:pStyle w:val="Heading4"/>
        <w:rPr>
          <w:rFonts w:eastAsia="Calibri"/>
          <w:lang w:eastAsia="da-DK"/>
        </w:rPr>
      </w:pPr>
      <w:r w:rsidRPr="009616A0">
        <w:rPr>
          <w:rFonts w:eastAsia="Calibri"/>
          <w:lang w:eastAsia="da-DK"/>
        </w:rPr>
        <w:t xml:space="preserve">Domain: </w:t>
      </w:r>
      <w:r>
        <w:rPr>
          <w:rFonts w:eastAsia="Calibri"/>
          <w:lang w:eastAsia="da-DK"/>
        </w:rPr>
        <w:t>Autonomic Nerve Function testing</w:t>
      </w:r>
    </w:p>
    <w:p w14:paraId="405DD3CF" w14:textId="77777777" w:rsidR="00FB37BD" w:rsidRDefault="00FB37BD" w:rsidP="00FB37BD">
      <w:pPr>
        <w:spacing w:after="0" w:line="360" w:lineRule="auto"/>
        <w:jc w:val="both"/>
        <w:rPr>
          <w:rFonts w:ascii="Times New Roman" w:hAnsi="Times New Roman" w:cs="Times New Roman"/>
        </w:rPr>
      </w:pPr>
      <w:r>
        <w:rPr>
          <w:rFonts w:ascii="Times New Roman" w:hAnsi="Times New Roman" w:cs="Times New Roman"/>
        </w:rPr>
        <w:t>Timeframe: 0-2 to 12-14 weeks</w:t>
      </w:r>
    </w:p>
    <w:p w14:paraId="6A9391E0" w14:textId="62AF73D1"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 xml:space="preserve">Description: </w:t>
      </w:r>
      <w:r w:rsidR="00560703">
        <w:rPr>
          <w:rFonts w:ascii="Times New Roman" w:eastAsia="Calibri" w:hAnsi="Times New Roman" w:cs="Times New Roman"/>
          <w:color w:val="000000"/>
          <w:kern w:val="24"/>
          <w:lang w:eastAsia="da-DK"/>
        </w:rPr>
        <w:t xml:space="preserve">By </w:t>
      </w:r>
      <w:proofErr w:type="spellStart"/>
      <w:r w:rsidR="00560703">
        <w:rPr>
          <w:rFonts w:ascii="Times New Roman" w:eastAsia="Calibri" w:hAnsi="Times New Roman" w:cs="Times New Roman"/>
          <w:color w:val="000000"/>
          <w:kern w:val="24"/>
          <w:lang w:eastAsia="da-DK"/>
        </w:rPr>
        <w:t>Vagus</w:t>
      </w:r>
      <w:proofErr w:type="spellEnd"/>
      <w:r w:rsidR="00560703">
        <w:rPr>
          <w:rFonts w:ascii="Times New Roman" w:eastAsia="Calibri" w:hAnsi="Times New Roman" w:cs="Times New Roman"/>
          <w:color w:val="000000"/>
          <w:kern w:val="24"/>
          <w:lang w:eastAsia="da-DK"/>
        </w:rPr>
        <w:t xml:space="preserve">™, a device measuring heart rate </w:t>
      </w:r>
      <w:r w:rsidR="00451B01">
        <w:rPr>
          <w:rFonts w:ascii="Times New Roman" w:eastAsia="Calibri" w:hAnsi="Times New Roman" w:cs="Times New Roman"/>
          <w:color w:val="000000"/>
          <w:kern w:val="24"/>
          <w:lang w:eastAsia="da-DK"/>
        </w:rPr>
        <w:t>and heart rate variability will measure:</w:t>
      </w:r>
    </w:p>
    <w:p w14:paraId="3A502ADF" w14:textId="77777777" w:rsidR="00FB37BD" w:rsidRDefault="00FB37BD" w:rsidP="00FB37BD">
      <w:p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Measurements:</w:t>
      </w:r>
    </w:p>
    <w:p w14:paraId="3F3CB15D" w14:textId="12570DAF" w:rsidR="00451B01" w:rsidRPr="00451B01" w:rsidRDefault="00451B01"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Resting heart rate</w:t>
      </w:r>
    </w:p>
    <w:p w14:paraId="7BAC901E" w14:textId="79A36111" w:rsidR="00451B01" w:rsidRDefault="00451B01" w:rsidP="00340BA1">
      <w:pPr>
        <w:pStyle w:val="ListParagraph"/>
        <w:numPr>
          <w:ilvl w:val="0"/>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Ratio between minimal and maximal heart rate when the subject is:</w:t>
      </w:r>
    </w:p>
    <w:p w14:paraId="24E1B9C3" w14:textId="48D9C609" w:rsidR="00451B01" w:rsidRDefault="00451B01" w:rsidP="00340BA1">
      <w:pPr>
        <w:pStyle w:val="ListParagraph"/>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Rising from supine</w:t>
      </w:r>
      <w:r w:rsidR="003E1229">
        <w:rPr>
          <w:rFonts w:ascii="Times New Roman" w:eastAsia="Calibri" w:hAnsi="Times New Roman" w:cs="Times New Roman"/>
          <w:color w:val="000000"/>
          <w:kern w:val="24"/>
          <w:lang w:eastAsia="da-DK"/>
        </w:rPr>
        <w:t>.</w:t>
      </w:r>
    </w:p>
    <w:p w14:paraId="4EF46B49" w14:textId="4FF0181C" w:rsidR="00451B01" w:rsidRDefault="00451B01" w:rsidP="00340BA1">
      <w:pPr>
        <w:pStyle w:val="ListParagraph"/>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lastRenderedPageBreak/>
        <w:t>Controlled breathing exercises</w:t>
      </w:r>
      <w:r w:rsidR="003E1229">
        <w:rPr>
          <w:rFonts w:ascii="Times New Roman" w:eastAsia="Calibri" w:hAnsi="Times New Roman" w:cs="Times New Roman"/>
          <w:color w:val="000000"/>
          <w:kern w:val="24"/>
          <w:lang w:eastAsia="da-DK"/>
        </w:rPr>
        <w:t>.</w:t>
      </w:r>
    </w:p>
    <w:p w14:paraId="69AFBCBE" w14:textId="6E8B8322" w:rsidR="004C23F4" w:rsidRDefault="00451B01" w:rsidP="00340BA1">
      <w:pPr>
        <w:pStyle w:val="ListParagraph"/>
        <w:numPr>
          <w:ilvl w:val="1"/>
          <w:numId w:val="17"/>
        </w:numPr>
        <w:spacing w:after="0" w:line="360" w:lineRule="auto"/>
        <w:jc w:val="both"/>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t>Doing the Valsalva maneuver</w:t>
      </w:r>
      <w:r w:rsidR="003E1229">
        <w:rPr>
          <w:rFonts w:ascii="Times New Roman" w:eastAsia="Calibri" w:hAnsi="Times New Roman" w:cs="Times New Roman"/>
          <w:color w:val="000000"/>
          <w:kern w:val="24"/>
          <w:lang w:eastAsia="da-DK"/>
        </w:rPr>
        <w:t>.</w:t>
      </w:r>
    </w:p>
    <w:p w14:paraId="79329600" w14:textId="77777777" w:rsidR="004C23F4" w:rsidRDefault="004C23F4">
      <w:pPr>
        <w:rPr>
          <w:rFonts w:ascii="Times New Roman" w:eastAsia="Calibri" w:hAnsi="Times New Roman" w:cs="Times New Roman"/>
          <w:color w:val="000000"/>
          <w:kern w:val="24"/>
          <w:lang w:eastAsia="da-DK"/>
        </w:rPr>
      </w:pPr>
      <w:r>
        <w:rPr>
          <w:rFonts w:ascii="Times New Roman" w:eastAsia="Calibri" w:hAnsi="Times New Roman" w:cs="Times New Roman"/>
          <w:color w:val="000000"/>
          <w:kern w:val="24"/>
          <w:lang w:eastAsia="da-DK"/>
        </w:rPr>
        <w:br w:type="page"/>
      </w:r>
    </w:p>
    <w:p w14:paraId="0E1D0846" w14:textId="6A3135FE" w:rsidR="000B5C56" w:rsidRDefault="000B5C56" w:rsidP="000B5C56">
      <w:pPr>
        <w:pStyle w:val="Heading2"/>
        <w:rPr>
          <w:rFonts w:ascii="Times New Roman" w:hAnsi="Times New Roman" w:cs="Times New Roman"/>
        </w:rPr>
      </w:pPr>
      <w:bookmarkStart w:id="82" w:name="_Toc165628307"/>
      <w:commentRangeStart w:id="83"/>
      <w:r w:rsidRPr="009616A0">
        <w:rPr>
          <w:rFonts w:ascii="Times New Roman" w:hAnsi="Times New Roman" w:cs="Times New Roman"/>
        </w:rPr>
        <w:lastRenderedPageBreak/>
        <w:t>STUDY POPULATION, ANALYSIS SET AND STATISTICAL PRINCIPLES</w:t>
      </w:r>
      <w:bookmarkEnd w:id="82"/>
      <w:commentRangeEnd w:id="83"/>
      <w:r w:rsidR="004F64A7">
        <w:rPr>
          <w:rStyle w:val="CommentReference"/>
          <w:rFonts w:ascii="Cambria" w:eastAsia="Cambria" w:hAnsi="Cambria" w:cs="Cambria"/>
          <w:color w:val="000000"/>
        </w:rPr>
        <w:commentReference w:id="83"/>
      </w:r>
    </w:p>
    <w:p w14:paraId="7CF1457C" w14:textId="6CB46928" w:rsidR="00451B01" w:rsidRDefault="00451B01" w:rsidP="00451B01">
      <w:r>
        <w:t xml:space="preserve">Eligibility criteria have been previously published </w:t>
      </w:r>
      <w:r>
        <w:fldChar w:fldCharType="begin" w:fldLock="1"/>
      </w:r>
      <w:r w:rsidR="0019617B">
        <w:instrText>ADDIN CSL_CITATION {"citationItems":[{"id":"ITEM-1","itemData":{"DOI":"https://doi.org/10.31219/osf.io/jdp5a","abstract":"Introduction Impaired exercise capacity and persistent fatigue are common manifestations in patients with systemic lupus erythematosus (SLE) even during disease remission. Knowledge on pathophysiologic mechanisms causing these disease manifestations is limited. SLE is characterised by various immune system dysregulations including an overexpression of type 1 interferons (IFN-I). This study aims to examine whether higher IFN-I activity negatively correlates with improvement in aerobic capacity and fatigue following a 12-week exercise intervention. Methods and analysis Sixty adult patients with SLE will be randomised 1:1 stratified for sex to exercise or control. The exercise group will undergo bouts of high intensity interval training (HIIT), 45 minutes 3 times weekly for 12 weeks. The control group is informed to maintain current physical activity during study participation. Clinical, patient-reported, laboratory and imaging data will be collected before, during, and after the study period. The primary outcome is aerobic capacity measured by maximal oxygen uptake (VO2max). The co-primary outcome is fatigue measured by the fatigue severity scale (FSS) questionnaire. Transcriptomic analysis use Nanostring technology to obtain IFN gene signature (IFNGS). The predictive value of the IFNGS on the outcomes will be assessed by regression models including pre-specified covariates of interest. Analysis will be done per protocol (PP) and as intention to treat (ITT). Ethics and dissemination The study has been approved by the ethics committee of the Capital Region of Denmark (H-21039032) and clinicaltrials.gov (NCT05478018). Results from this study will be disseminated through peer-reviewed publications, conference presentations and clinical communications.","author":[{"dropping-particle":"","family":"Adamsen","given":"Malte Lund","non-dropping-particle":"","parse-names":false,"suffix":""},{"dropping-particle":"","family":"Jønck","given":"Simon","non-dropping-particle":"","parse-names":false,"suffix":""},{"dropping-particle":"","family":"Christensen","given":"Regitse Højgaard","non-dropping-particle":"","parse-names":false,"suffix":""},{"dropping-particle":"","family":"Berg","given":"Ronan M. G.","non-dropping-particle":"","parse-names":false,"suffix":""},{"dropping-particle":"","family":"Rasmussen","given":"Iben Elmerdahl","non-dropping-particle":"","parse-names":false,"suffix":""},{"dropping-particle":"","family":"Egeberg","given":"Clara Sofie","non-dropping-particle":"","parse-names":false,"suffix":""},{"dropping-particle":"","family":"Siddiqi","given":"Kanwal Zahid","non-dropping-particle":"","parse-names":false,"suffix":""},{"dropping-particle":"","family":"Hasbak","given":"Philip","non-dropping-particle":"","parse-names":false,"suffix":""},{"dropping-particle":"","family":"Ellingsgaard","given":"Helga","non-dropping-particle":"","parse-names":false,"suffix":""},{"dropping-particle":"","family":"Pedersen","given":"Bente Klarlund","non-dropping-particle":"","parse-names":false,"suffix":""},{"dropping-particle":"","family":"Jacobsen","given":"Søren","non-dropping-particle":"","parse-names":false,"suffix":""},{"dropping-particle":"","family":"Diederichsen","given":"Louise Pyndt","non-dropping-particle":"","parse-names":false,"suffix":""},{"dropping-particle":"","family":"Højgaard","given":"Pil","non-dropping-particle":"","parse-names":false,"suffix":""}],"container-title":"OSF-Preprints","id":"ITEM-1","issued":{"date-parts":[["2024"]]},"title":"Type I Interferon Induced Differences in Exercise Adaptations of Aerobic Capacity and Fatigue in Systemic Lupus Erythematosus – A Randomised Controlled Single-centre Trial","type":"article-journal"},"uris":["http://www.mendeley.com/documents/?uuid=23532844-a2da-4357-bf5b-f94ba412fc38"]}],"mendeley":{"formattedCitation":"&lt;sup&gt;32&lt;/sup&gt;","plainTextFormattedCitation":"32","previouslyFormattedCitation":"&lt;sup&gt;31&lt;/sup&gt;"},"properties":{"noteIndex":0},"schema":"https://github.com/citation-style-language/schema/raw/master/csl-citation.json"}</w:instrText>
      </w:r>
      <w:r>
        <w:fldChar w:fldCharType="separate"/>
      </w:r>
      <w:r w:rsidR="0019617B" w:rsidRPr="0019617B">
        <w:rPr>
          <w:noProof/>
          <w:vertAlign w:val="superscript"/>
        </w:rPr>
        <w:t>32</w:t>
      </w:r>
      <w:r>
        <w:fldChar w:fldCharType="end"/>
      </w:r>
      <w:r>
        <w:t xml:space="preserve">. </w:t>
      </w:r>
      <w:r w:rsidR="007613D7">
        <w:t>In brief, the participants suffered from systemic lupus erythematosus, and fulfilled 10 or more points on the 2017 ACR/EULAR SLICC</w:t>
      </w:r>
      <w:r w:rsidR="007613D7">
        <w:fldChar w:fldCharType="begin" w:fldLock="1"/>
      </w:r>
      <w:r w:rsidR="0019617B">
        <w:instrText>ADDIN CSL_CITATION {"citationItems":[{"id":"ITEM-1","itemData":{"DOI":"10.1002/art.40930","abstract":"Objective. To develop new classification criteria for systemic lupus erythematosus (SLE) jointly supported by the European League Against Rheumatism (EULAR) and the American College of Rheumatology (ACR). Methods. This international initiative had four phases. 1) Evaluation of antinuclear antibody (ANA) as an entry criterion through systematic review and meta-regression of the literature and criteria generation through an international Delphi exercise, an early patient cohort, and a patient survey. 2) Criteria reduction by Delphi and nominal group technique exercises. 3) Criteria definition and weighting based on criterion performance and on results of a multi-criteria decision analysis. 4) Refinement of weights and threshold scores in a new derivation cohort of 1,001 subjects and validation compared with previous criteria in a new validation cohort of 1,270 subjects. Results. The 2019 EULAR/ACR classification criteria for SLE include positive ANA at least once as obligatory entry criterion; followed by additive weighted criteria grouped in 7 clinical (constitutional, hematologic, neuropsychiatric, mucocutaneous, serosal, musculoskeletal, renal) and 3 immunologic (antiphospholipid antibodies, complement proteins , SLE-specific antibodies) domains, and weighted from 2 to 10. Patients accumulating ≥10 points are classified. In the validation cohort, the new criteria had a sensitivity of 96.1% and specificity of 93.4%, compared with 82.8% sensitivity and 93.4% specificity of the ACR 1997 and 96.7% sensitivity and 83.7% specificity of the Systemic Lupus International Collaborating Clinics 2012 criteria. This criteria set has been approved by the European League Against Rheumatism (EULAR) Executive Committee and the American College of Rheumatology (ACR) Board of Directors. This signifies that the criteria set has been quantitatively validated using patient data, and it has undergone validation based on an independent data set. All EULAR/ACR-approved criteria sets are expected to undergo intermittent updates. The ACR is an independent, professional, medical and scientific society that does not guarantee, warrant, or endorse any commercial product or service. EULAR/ACR CLASSIFICATION CRITERIA FOR SLE | 1401 Conclusion. These new classification criteria were developed using rigorous methodology with multidisciplinary and international input, and have excellent sensitivity and specificity. Use of ANA entry criterion, hierarchically clustered , and weighted crit…","author":[{"dropping-particle":"","family":"Aringer","given":"Martin","non-dropping-particle":"","parse-names":false,"suffix":""},{"dropping-particle":"","family":"Costenbader","given":"Karen","non-dropping-particle":"","parse-names":false,"suffix":""},{"dropping-particle":"","family":"Daikh","given":"David","non-dropping-particle":"","parse-names":false,"suffix":""},{"dropping-particle":"","family":"Brinks","given":"Ralph","non-dropping-particle":"","parse-names":false,"suffix":""},{"dropping-particle":"","family":"Mosca","given":"Marta","non-dropping-particle":"","parse-names":false,"suffix":""},{"dropping-particle":"","family":"Ramsey-Goldman","given":"Rosalind","non-dropping-particle":"","parse-names":false,"suffix":""},{"dropping-particle":"","family":"Smolen","given":"Josef S","non-dropping-particle":"","parse-names":false,"suffix":""},{"dropping-particle":"","family":"Wofsy","given":"David","non-dropping-particle":"","parse-names":false,"suffix":""},{"dropping-particle":"","family":"Boumpas","given":"Dimitrios T","non-dropping-particle":"","parse-names":false,"suffix":""},{"dropping-particle":"","family":"Kamen","given":"Diane L","non-dropping-particle":"","parse-names":false,"suffix":""},{"dropping-particle":"","family":"Jayne","given":"David","non-dropping-particle":"","parse-names":false,"suffix":""},{"dropping-particle":"","family":"Cervera","given":"Ricard","non-dropping-particle":"","parse-names":false,"suffix":""},{"dropping-particle":"","family":"Costedoat-Chalumeau","given":"Nathalie","non-dropping-particle":"","parse-names":false,"suffix":""},{"dropping-particle":"","family":"Diamond","given":"Betty","non-dropping-particle":"","parse-names":false,"suffix":""},{"dropping-particle":"","family":"Gladman","given":"Dafna D","non-dropping-particle":"","parse-names":false,"suffix":""},{"dropping-particle":"","family":"Hahn","given":"Bevra","non-dropping-particle":"","parse-names":false,"suffix":""},{"dropping-particle":"","family":"Hiepe","given":"Falk","non-dropping-particle":"","parse-names":false,"suffix":""},{"dropping-particle":"","family":"Jacobsen","given":"Søren","non-dropping-particle":"","parse-names":false,"suffix":""},{"dropping-particle":"","family":"Khanna","given":"Dinesh","non-dropping-particle":"","parse-names":false,"suffix":""},{"dropping-particle":"","family":"Lerstrøm","given":"Kirsten","non-dropping-particle":"","parse-names":false,"suffix":""},{"dropping-particle":"","family":"Massarotti","given":"Elena","non-dropping-particle":"","parse-names":false,"suffix":""},{"dropping-particle":"","family":"McCune","given":"Joseph","non-dropping-particle":"","parse-names":false,"suffix":""},{"dropping-particle":"","family":"Ruiz-Irastorza","given":"Guillermo","non-dropping-particle":"","parse-names":false,"suffix":""},{"dropping-particle":"","family":"Sanchez-Guerrero","given":"Jorge","non-dropping-particle":"","parse-names":false,"suffix":""},{"dropping-particle":"","family":"Schneider","given":"Matthias","non-dropping-particle":"","parse-names":false,"suffix":""},{"dropping-particle":"","family":"Urowitz","given":"Murray","non-dropping-particle":"","parse-names":false,"suffix":""},{"dropping-particle":"","family":"Bertsias","given":"George","non-dropping-particle":"","parse-names":false,"suffix":""},{"dropping-particle":"","family":"Hoyer","given":"Bimba F","non-dropping-particle":"","parse-names":false,"suffix":""},{"dropping-particle":"","family":"Leuchten","given":"Nicolai","non-dropping-particle":"","parse-names":false,"suffix":""},{"dropping-particle":"","family":"Tani","given":"Chiara","non-dropping-particle":"","parse-names":false,"suffix":""},{"dropping-particle":"","family":"Tedeschi","given":"Sara K","non-dropping-particle":"","parse-names":false,"suffix":""},{"dropping-particle":"","family":"Touma","given":"Zahi","non-dropping-particle":"","parse-names":false,"suffix":""},{"dropping-particle":"","family":"Schmajuk","given":"Gabriela","non-dropping-particle":"","parse-names":false,"suffix":""},{"dropping-particle":"","family":"Anic","given":"Branimir","non-dropping-particle":"","parse-names":false,"suffix":""},{"dropping-particle":"","family":"Assan","given":"Florence","non-dropping-particle":"","parse-names":false,"suffix":""},{"dropping-particle":"","family":"Mao Chan","given":"Tak","non-dropping-particle":"","parse-names":false,"suffix":""},{"dropping-particle":"","family":"Elaine Clarke","given":"Ann","non-dropping-particle":"","parse-names":false,"suffix":""},{"dropping-particle":"","family":"Crow","given":"Mary K","non-dropping-particle":"","parse-names":false,"suffix":""},{"dropping-particle":"","family":"Czirják","given":"László","non-dropping-particle":"","parse-names":false,"suffix":""},{"dropping-particle":"","family":"Doria","given":"Andrea","non-dropping-particle":"","parse-names":false,"suffix":""},{"dropping-particle":"","family":"Graninger","given":"Winfried","non-dropping-particle":"","parse-names":false,"suffix":""},{"dropping-particle":"","family":"Halda-Kiss","given":"Bernadett","non-dropping-particle":"","parse-names":false,"suffix":""},{"dropping-particle":"","family":"Hasni","given":"Sarfaraz","non-dropping-particle":"","parse-names":false,"suffix":""},{"dropping-particle":"","family":"Izmirly","given":"Peter M","non-dropping-particle":"","parse-names":false,"suffix":""},{"dropping-particle":"","family":"Jung","given":"Michelle","non-dropping-particle":"","parse-names":false,"suffix":""},{"dropping-particle":"","family":"Kumánovics","given":"Gábor","non-dropping-particle":"","parse-names":false,"suffix":""},{"dropping-particle":"","family":"Mariette","given":"Xavier","non-dropping-particle":"","parse-names":false,"suffix":""},{"dropping-particle":"","family":"Padjen","given":"Ivan","non-dropping-particle":"","parse-names":false,"suffix":""},{"dropping-particle":"","family":"Pego-Reigosa","given":"José M","non-dropping-particle":"","parse-names":false,"suffix":""},{"dropping-particle":"","family":"Romero-Diaz","given":"Juanita","non-dropping-particle":"","parse-names":false,"suffix":""},{"dropping-particle":"","family":"Rúa-Figueroa Fernández","given":"Íñigo","non-dropping-particle":"","parse-names":false,"suffix":""},{"dropping-particle":"","family":"Seror","given":"Raphaèle","non-dropping-particle":"","parse-names":false,"suffix":""},{"dropping-particle":"","family":"Stummvoll","given":"Georg H","non-dropping-particle":"","parse-names":false,"suffix":""},{"dropping-particle":"","family":"Tanaka","given":"Yoshiya","non-dropping-particle":"","parse-names":false,"suffix":""},{"dropping-particle":"","family":"Tektonidou","given":"Maria G","non-dropping-particle":"","parse-names":false,"suffix":""},{"dropping-particle":"","family":"Vasconcelos","given":"Carlos","non-dropping-particle":"","parse-names":false,"suffix":""},{"dropping-particle":"","family":"Vital","given":"Edward M","non-dropping-particle":"","parse-names":false,"suffix":""},{"dropping-particle":"","family":"Wallace","given":"Daniel J","non-dropping-particle":"","parse-names":false,"suffix":""},{"dropping-particle":"","family":"Yavuz","given":"Sule","non-dropping-particle":"","parse-names":false,"suffix":""},{"dropping-particle":"","family":"Luigi Meroni","given":"Pier","non-dropping-particle":"","parse-names":false,"suffix":""},{"dropping-particle":"","family":"Fritzler","given":"Marvin J","non-dropping-particle":"","parse-names":false,"suffix":""},{"dropping-particle":"","family":"Naden","given":"Ray","non-dropping-particle":"","parse-names":false,"suffix":""},{"dropping-particle":"","family":"Dörner","given":"Thomas","non-dropping-particle":"","parse-names":false,"suffix":""},{"dropping-particle":"","family":"Johnson","given":"Sindhu R","non-dropping-particle":"","parse-names":false,"suffix":""}],"container-title":"Arthritis &amp; Rheumatology","id":"ITEM-1","issue":"9","issued":{"date-parts":[["2019"]]},"page":"1400-1412","title":"2019 European League Against Rheumatism/American College of Rheumatology Classification Criteria for Systemic Lupus Erythematosus","type":"article-journal","volume":"71"},"uris":["http://www.mendeley.com/documents/?uuid=c2487d8e-ee1e-480d-891d-07accf53a8e2"]}],"mendeley":{"formattedCitation":"&lt;sup&gt;40&lt;/sup&gt;","plainTextFormattedCitation":"40","previouslyFormattedCitation":"&lt;sup&gt;39&lt;/sup&gt;"},"properties":{"noteIndex":0},"schema":"https://github.com/citation-style-language/schema/raw/master/csl-citation.json"}</w:instrText>
      </w:r>
      <w:r w:rsidR="007613D7">
        <w:fldChar w:fldCharType="separate"/>
      </w:r>
      <w:r w:rsidR="0019617B" w:rsidRPr="0019617B">
        <w:rPr>
          <w:noProof/>
          <w:vertAlign w:val="superscript"/>
        </w:rPr>
        <w:t>40</w:t>
      </w:r>
      <w:r w:rsidR="007613D7">
        <w:fldChar w:fldCharType="end"/>
      </w:r>
    </w:p>
    <w:p w14:paraId="551544EC" w14:textId="67D12378" w:rsidR="00FD16D1" w:rsidRDefault="00FD16D1" w:rsidP="00451B01">
      <w:r>
        <w:t xml:space="preserve">Randomization was done in a 1:1 ratio, stratified </w:t>
      </w:r>
      <w:ins w:id="84" w:author="Julie Lyng Forman" w:date="2024-05-21T14:27:00Z" w16du:dateUtc="2024-05-21T12:27:00Z">
        <w:r w:rsidR="00BF4EE5">
          <w:t>on</w:t>
        </w:r>
      </w:ins>
      <w:del w:id="85" w:author="Julie Lyng Forman" w:date="2024-05-21T14:27:00Z" w16du:dateUtc="2024-05-21T12:27:00Z">
        <w:r w:rsidDel="00BF4EE5">
          <w:delText>for</w:delText>
        </w:r>
      </w:del>
      <w:r>
        <w:t xml:space="preserve"> sex</w:t>
      </w:r>
      <w:r w:rsidR="0041143C">
        <w:t>.</w:t>
      </w:r>
    </w:p>
    <w:p w14:paraId="19F61C6C" w14:textId="04D93009" w:rsidR="0041143C" w:rsidRDefault="0041143C" w:rsidP="00451B01">
      <w:r>
        <w:t xml:space="preserve">The </w:t>
      </w:r>
      <w:ins w:id="86" w:author="Julie Lyng Forman" w:date="2024-05-21T14:28:00Z" w16du:dateUtc="2024-05-21T12:28:00Z">
        <w:r w:rsidR="00BF4EE5">
          <w:t xml:space="preserve">statistical </w:t>
        </w:r>
      </w:ins>
      <w:r>
        <w:t>analys</w:t>
      </w:r>
      <w:ins w:id="87" w:author="Julie Lyng Forman" w:date="2024-05-21T14:28:00Z" w16du:dateUtc="2024-05-21T12:28:00Z">
        <w:r w:rsidR="00BF4EE5">
          <w:t>e</w:t>
        </w:r>
      </w:ins>
      <w:del w:id="88" w:author="Julie Lyng Forman" w:date="2024-05-21T14:28:00Z" w16du:dateUtc="2024-05-21T12:28:00Z">
        <w:r w:rsidDel="00BF4EE5">
          <w:delText>i</w:delText>
        </w:r>
      </w:del>
      <w:r>
        <w:t xml:space="preserve">s will be </w:t>
      </w:r>
      <w:ins w:id="89" w:author="Julie Lyng Forman" w:date="2024-05-21T14:28:00Z" w16du:dateUtc="2024-05-21T12:28:00Z">
        <w:r w:rsidR="00BF4EE5">
          <w:t>carried out</w:t>
        </w:r>
      </w:ins>
      <w:del w:id="90" w:author="Julie Lyng Forman" w:date="2024-05-21T14:28:00Z" w16du:dateUtc="2024-05-21T12:28:00Z">
        <w:r w:rsidDel="00BF4EE5">
          <w:delText>done</w:delText>
        </w:r>
      </w:del>
      <w:r>
        <w:t xml:space="preserve"> primarily </w:t>
      </w:r>
      <w:del w:id="91" w:author="Julie Lyng Forman" w:date="2024-05-21T14:28:00Z" w16du:dateUtc="2024-05-21T12:28:00Z">
        <w:r w:rsidDel="00BF4EE5">
          <w:delText>as</w:delText>
        </w:r>
      </w:del>
      <w:r>
        <w:t xml:space="preserve"> </w:t>
      </w:r>
      <w:ins w:id="92" w:author="Julie Lyng Forman" w:date="2024-05-21T14:28:00Z" w16du:dateUtc="2024-05-21T12:28:00Z">
        <w:r w:rsidR="00BF4EE5">
          <w:t xml:space="preserve">in the </w:t>
        </w:r>
      </w:ins>
      <w:r>
        <w:t>intention to treat (ITT)</w:t>
      </w:r>
      <w:ins w:id="93" w:author="Julie Lyng Forman" w:date="2024-05-21T14:28:00Z" w16du:dateUtc="2024-05-21T12:28:00Z">
        <w:r w:rsidR="00BF4EE5">
          <w:t xml:space="preserve"> population including </w:t>
        </w:r>
      </w:ins>
      <w:ins w:id="94" w:author="Julie Lyng Forman" w:date="2024-05-21T14:29:00Z" w16du:dateUtc="2024-05-21T12:29:00Z">
        <w:r w:rsidR="00BF4EE5">
          <w:t xml:space="preserve">all data from study participants as randomized regardless of compliance and study completion. Supplementary </w:t>
        </w:r>
      </w:ins>
      <w:del w:id="95" w:author="Julie Lyng Forman" w:date="2024-05-21T14:30:00Z" w16du:dateUtc="2024-05-21T12:30:00Z">
        <w:r w:rsidDel="00BF4EE5">
          <w:delText>, and secondarily as</w:delText>
        </w:r>
      </w:del>
      <w:r>
        <w:t xml:space="preserve"> per protocol (PP)</w:t>
      </w:r>
      <w:ins w:id="96" w:author="Julie Lyng Forman" w:date="2024-05-21T14:30:00Z" w16du:dateUtc="2024-05-21T12:30:00Z">
        <w:r w:rsidR="00BF4EE5">
          <w:t xml:space="preserve"> analyses will exclude data from </w:t>
        </w:r>
      </w:ins>
      <w:del w:id="97" w:author="Julie Lyng Forman" w:date="2024-05-21T14:30:00Z" w16du:dateUtc="2024-05-21T12:30:00Z">
        <w:r w:rsidDel="00BF4EE5">
          <w:delText>. P</w:delText>
        </w:r>
      </w:del>
      <w:ins w:id="98" w:author="Julie Lyng Forman" w:date="2024-05-21T14:30:00Z" w16du:dateUtc="2024-05-21T12:30:00Z">
        <w:r w:rsidR="00BF4EE5">
          <w:t>p</w:t>
        </w:r>
      </w:ins>
      <w:r>
        <w:t>articipants in the exercise group who fail</w:t>
      </w:r>
      <w:ins w:id="99" w:author="Julie Lyng Forman" w:date="2024-05-21T14:30:00Z" w16du:dateUtc="2024-05-21T12:30:00Z">
        <w:r w:rsidR="00BF4EE5">
          <w:t>ed</w:t>
        </w:r>
      </w:ins>
      <w:r>
        <w:t xml:space="preserve"> to show up </w:t>
      </w:r>
      <w:ins w:id="100" w:author="Julie Lyng Forman" w:date="2024-05-21T14:31:00Z" w16du:dateUtc="2024-05-21T12:31:00Z">
        <w:r w:rsidR="00BF4EE5">
          <w:t>for</w:t>
        </w:r>
      </w:ins>
      <w:del w:id="101" w:author="Julie Lyng Forman" w:date="2024-05-21T14:31:00Z" w16du:dateUtc="2024-05-21T12:31:00Z">
        <w:r w:rsidDel="00BF4EE5">
          <w:delText>to</w:delText>
        </w:r>
      </w:del>
      <w:r>
        <w:t xml:space="preserve"> 80% or more of </w:t>
      </w:r>
      <w:ins w:id="102" w:author="Julie Lyng Forman" w:date="2024-05-21T14:31:00Z" w16du:dateUtc="2024-05-21T12:31:00Z">
        <w:r w:rsidR="00BF4EE5">
          <w:t xml:space="preserve">the </w:t>
        </w:r>
      </w:ins>
      <w:r>
        <w:t>exercise sessions</w:t>
      </w:r>
      <w:del w:id="103" w:author="Julie Lyng Forman" w:date="2024-05-21T14:30:00Z" w16du:dateUtc="2024-05-21T12:30:00Z">
        <w:r w:rsidDel="00BF4EE5">
          <w:delText xml:space="preserve"> will be excluded from the </w:delText>
        </w:r>
        <w:r w:rsidR="001927D6" w:rsidDel="00BF4EE5">
          <w:delText>PP analysis. Participants who fail to show up to follow</w:delText>
        </w:r>
        <w:r w:rsidR="00D87E0A" w:rsidDel="00BF4EE5">
          <w:delText>-</w:delText>
        </w:r>
        <w:r w:rsidR="001927D6" w:rsidDel="00BF4EE5">
          <w:delText>up will be excluded from the PP analysis</w:delText>
        </w:r>
        <w:r w:rsidR="00D87E0A" w:rsidDel="00BF4EE5">
          <w:delText xml:space="preserve"> but included in the ITT as restricted estimated maximum likelihood</w:delText>
        </w:r>
      </w:del>
      <w:r w:rsidR="001927D6">
        <w:t>.</w:t>
      </w:r>
    </w:p>
    <w:p w14:paraId="00220A19" w14:textId="77777777" w:rsidR="00C93B30" w:rsidRPr="00451B01" w:rsidRDefault="00C93B30" w:rsidP="00451B01"/>
    <w:p w14:paraId="61F9B490" w14:textId="62CC96C4" w:rsidR="000B5C56" w:rsidRPr="009616A0" w:rsidRDefault="006A11D7" w:rsidP="001A2DF1">
      <w:pPr>
        <w:pStyle w:val="Heading3"/>
      </w:pPr>
      <w:bookmarkStart w:id="104" w:name="_Toc165628308"/>
      <w:r>
        <w:t>Statistical Methods</w:t>
      </w:r>
      <w:bookmarkEnd w:id="104"/>
    </w:p>
    <w:p w14:paraId="6C2E445E" w14:textId="78DAC053" w:rsidR="006659F2" w:rsidRDefault="00B072D1" w:rsidP="00DB4D88">
      <w:ins w:id="105" w:author="Julie Lyng Forman" w:date="2024-05-21T14:33:00Z" w16du:dateUtc="2024-05-21T12:33:00Z">
        <w:r>
          <w:t xml:space="preserve">Evaluation of the treatment effect in </w:t>
        </w:r>
      </w:ins>
      <w:del w:id="106" w:author="Julie Lyng Forman" w:date="2024-05-21T14:33:00Z" w16du:dateUtc="2024-05-21T12:33:00Z">
        <w:r w:rsidR="00483C69" w:rsidDel="00B072D1">
          <w:delText>T</w:delText>
        </w:r>
      </w:del>
      <w:ins w:id="107" w:author="Julie Lyng Forman" w:date="2024-05-21T14:33:00Z" w16du:dateUtc="2024-05-21T12:33:00Z">
        <w:r>
          <w:t>t</w:t>
        </w:r>
      </w:ins>
      <w:r w:rsidR="00483C69">
        <w:t>he primary analys</w:t>
      </w:r>
      <w:ins w:id="108" w:author="Julie Lyng Forman" w:date="2024-05-21T14:31:00Z" w16du:dateUtc="2024-05-21T12:31:00Z">
        <w:r w:rsidR="00BF4EE5">
          <w:t>es</w:t>
        </w:r>
      </w:ins>
      <w:del w:id="109" w:author="Julie Lyng Forman" w:date="2024-05-21T14:31:00Z" w16du:dateUtc="2024-05-21T12:31:00Z">
        <w:r w:rsidR="00483C69" w:rsidDel="00BF4EE5">
          <w:delText>is</w:delText>
        </w:r>
      </w:del>
      <w:r w:rsidR="00483C69">
        <w:t xml:space="preserve"> will be performed using a </w:t>
      </w:r>
      <w:ins w:id="110" w:author="Julie Lyng Forman" w:date="2024-05-21T14:31:00Z" w16du:dateUtc="2024-05-21T12:31:00Z">
        <w:r w:rsidR="00BF4EE5">
          <w:t xml:space="preserve">constrained </w:t>
        </w:r>
      </w:ins>
      <w:r w:rsidR="00483C69">
        <w:t xml:space="preserve">linear mixed effect model </w:t>
      </w:r>
      <w:ins w:id="111" w:author="Julie Lyng Forman" w:date="2024-05-21T14:31:00Z" w16du:dateUtc="2024-05-21T12:31:00Z">
        <w:r w:rsidR="00BF4EE5">
          <w:t xml:space="preserve">including </w:t>
        </w:r>
      </w:ins>
      <w:commentRangeStart w:id="112"/>
      <w:ins w:id="113" w:author="Julie Lyng Forman" w:date="2024-05-21T14:44:00Z" w16du:dateUtc="2024-05-21T12:44:00Z">
        <w:r w:rsidR="00170855">
          <w:t>sex</w:t>
        </w:r>
      </w:ins>
      <w:commentRangeEnd w:id="112"/>
      <w:ins w:id="114" w:author="Julie Lyng Forman" w:date="2024-05-21T14:45:00Z" w16du:dateUtc="2024-05-21T12:45:00Z">
        <w:r w:rsidR="00170855">
          <w:rPr>
            <w:rStyle w:val="CommentReference"/>
            <w:rFonts w:ascii="Cambria" w:eastAsia="Cambria" w:hAnsi="Cambria" w:cs="Cambria"/>
            <w:color w:val="000000"/>
          </w:rPr>
          <w:commentReference w:id="112"/>
        </w:r>
      </w:ins>
      <w:ins w:id="115" w:author="Julie Lyng Forman" w:date="2024-05-21T14:44:00Z" w16du:dateUtc="2024-05-21T12:44:00Z">
        <w:r w:rsidR="00170855">
          <w:t xml:space="preserve">, </w:t>
        </w:r>
      </w:ins>
      <w:ins w:id="116" w:author="Julie Lyng Forman" w:date="2024-05-21T14:31:00Z" w16du:dateUtc="2024-05-21T12:31:00Z">
        <w:r>
          <w:t>follow-up time</w:t>
        </w:r>
      </w:ins>
      <w:ins w:id="117" w:author="Julie Lyng Forman" w:date="2024-05-21T14:37:00Z" w16du:dateUtc="2024-05-21T12:37:00Z">
        <w:r>
          <w:t xml:space="preserve"> (categorical)</w:t>
        </w:r>
      </w:ins>
      <w:ins w:id="118" w:author="Julie Lyng Forman" w:date="2024-05-21T14:31:00Z" w16du:dateUtc="2024-05-21T12:31:00Z">
        <w:r>
          <w:t>,</w:t>
        </w:r>
      </w:ins>
      <w:ins w:id="119" w:author="Julie Lyng Forman" w:date="2024-05-21T14:32:00Z" w16du:dateUtc="2024-05-21T12:32:00Z">
        <w:r>
          <w:t xml:space="preserve"> treatment, and the constrained treatment</w:t>
        </w:r>
      </w:ins>
      <w:ins w:id="120" w:author="Julie Lyng Forman" w:date="2024-05-21T14:36:00Z" w16du:dateUtc="2024-05-21T12:36:00Z">
        <w:r>
          <w:t>*time</w:t>
        </w:r>
      </w:ins>
      <w:ins w:id="121" w:author="Julie Lyng Forman" w:date="2024-05-21T14:32:00Z" w16du:dateUtc="2024-05-21T12:32:00Z">
        <w:r>
          <w:t xml:space="preserve"> interaction as fixed effects, and</w:t>
        </w:r>
      </w:ins>
      <w:del w:id="122" w:author="Julie Lyng Forman" w:date="2024-05-21T14:32:00Z" w16du:dateUtc="2024-05-21T12:32:00Z">
        <w:r w:rsidR="00483C69" w:rsidDel="00B072D1">
          <w:delText>with</w:delText>
        </w:r>
      </w:del>
      <w:r w:rsidR="00483C69">
        <w:t xml:space="preserve"> </w:t>
      </w:r>
      <w:ins w:id="123" w:author="Julie Lyng Forman" w:date="2024-05-21T14:32:00Z" w16du:dateUtc="2024-05-21T12:32:00Z">
        <w:r>
          <w:t xml:space="preserve">with </w:t>
        </w:r>
      </w:ins>
      <w:r w:rsidR="00483C69">
        <w:t xml:space="preserve">an unstructured covariance </w:t>
      </w:r>
      <w:ins w:id="124" w:author="Julie Lyng Forman" w:date="2024-05-21T14:32:00Z" w16du:dateUtc="2024-05-21T12:32:00Z">
        <w:r>
          <w:t xml:space="preserve">pattern </w:t>
        </w:r>
      </w:ins>
      <w:del w:id="125" w:author="Julie Lyng Forman" w:date="2024-05-21T14:32:00Z" w16du:dateUtc="2024-05-21T12:32:00Z">
        <w:r w:rsidR="00AB3BCE" w:rsidDel="00B072D1">
          <w:delText>matrix</w:delText>
        </w:r>
      </w:del>
      <w:ins w:id="126" w:author="Julie Lyng Forman" w:date="2024-05-21T14:32:00Z" w16du:dateUtc="2024-05-21T12:32:00Z">
        <w:r>
          <w:t>to</w:t>
        </w:r>
      </w:ins>
      <w:ins w:id="127" w:author="Julie Lyng Forman" w:date="2024-05-21T14:33:00Z" w16du:dateUtc="2024-05-21T12:33:00Z">
        <w:r>
          <w:t xml:space="preserve"> account for repeated measurements on each study participant</w:t>
        </w:r>
      </w:ins>
      <w:r w:rsidR="00AB3BCE">
        <w:t>.</w:t>
      </w:r>
      <w:r w:rsidR="00E55B55">
        <w:t xml:space="preserve"> </w:t>
      </w:r>
      <w:ins w:id="128" w:author="Julie Lyng Forman" w:date="2024-05-21T14:33:00Z" w16du:dateUtc="2024-05-21T12:33:00Z">
        <w:r>
          <w:t>Effect modification b</w:t>
        </w:r>
      </w:ins>
      <w:ins w:id="129" w:author="Julie Lyng Forman" w:date="2024-05-21T14:34:00Z" w16du:dateUtc="2024-05-21T12:34:00Z">
        <w:r>
          <w:t>y IFNGS will be evaluated by further including IFNGS</w:t>
        </w:r>
      </w:ins>
      <w:ins w:id="130" w:author="Julie Lyng Forman" w:date="2024-05-21T14:37:00Z" w16du:dateUtc="2024-05-21T12:37:00Z">
        <w:r>
          <w:t xml:space="preserve"> (continuous scale)</w:t>
        </w:r>
      </w:ins>
      <w:ins w:id="131" w:author="Julie Lyng Forman" w:date="2024-05-21T14:34:00Z" w16du:dateUtc="2024-05-21T12:34:00Z">
        <w:r>
          <w:t>, the</w:t>
        </w:r>
      </w:ins>
      <w:ins w:id="132" w:author="Julie Lyng Forman" w:date="2024-05-21T14:35:00Z" w16du:dateUtc="2024-05-21T12:35:00Z">
        <w:r>
          <w:t xml:space="preserve"> IFNGS- -time interaction, and the constrained </w:t>
        </w:r>
      </w:ins>
      <w:ins w:id="133" w:author="Julie Lyng Forman" w:date="2024-05-21T14:36:00Z" w16du:dateUtc="2024-05-21T12:36:00Z">
        <w:r>
          <w:t>treatment*time*IFNGS interaction in the linear mixed model. Missing data will be handled implicitly</w:t>
        </w:r>
      </w:ins>
      <w:ins w:id="134" w:author="Julie Lyng Forman" w:date="2024-05-21T14:37:00Z" w16du:dateUtc="2024-05-21T12:37:00Z">
        <w:r>
          <w:t xml:space="preserve"> by maximum likelihood estimation in the linear mixed model.</w:t>
        </w:r>
      </w:ins>
      <w:ins w:id="135" w:author="Julie Lyng Forman" w:date="2024-05-21T14:34:00Z" w16du:dateUtc="2024-05-21T12:34:00Z">
        <w:r>
          <w:t xml:space="preserve"> </w:t>
        </w:r>
      </w:ins>
      <w:del w:id="136" w:author="Julie Lyng Forman" w:date="2024-05-21T14:37:00Z" w16du:dateUtc="2024-05-21T12:37:00Z">
        <w:r w:rsidR="00B1525A" w:rsidDel="00B072D1">
          <w:delText xml:space="preserve">The primarily analysis will be done in an intention-to-treat manner. The linear mixed effect model implicitly </w:delText>
        </w:r>
        <w:r w:rsidR="00237510" w:rsidDel="00B072D1">
          <w:delText>handles missing</w:delText>
        </w:r>
        <w:r w:rsidR="00B1525A" w:rsidDel="00B072D1">
          <w:delText xml:space="preserve"> data with a Restricted Maximum Likelihood </w:delText>
        </w:r>
        <w:r w:rsidR="006B4E64" w:rsidDel="00B072D1">
          <w:delText xml:space="preserve">analysis. </w:delText>
        </w:r>
        <w:r w:rsidR="00DB4D88" w:rsidDel="00B072D1">
          <w:delText>The prim</w:delText>
        </w:r>
        <w:r w:rsidR="00C209AD" w:rsidDel="00B072D1">
          <w:delText xml:space="preserve">ary model will be </w:delText>
        </w:r>
        <w:r w:rsidR="00FD16D1" w:rsidDel="00B072D1">
          <w:delText>outcome</w:delText>
        </w:r>
        <w:r w:rsidR="00C209AD" w:rsidDel="00B072D1">
          <w:delText xml:space="preserve"> by time and </w:delText>
        </w:r>
        <w:r w:rsidR="001B3588" w:rsidDel="00B072D1">
          <w:delText>an interaction between treatment and time</w:delText>
        </w:r>
        <w:r w:rsidR="00FD16D1" w:rsidDel="00B072D1">
          <w:delText xml:space="preserve"> + stratification for sex</w:delText>
        </w:r>
        <w:r w:rsidR="001B3588" w:rsidDel="00B072D1">
          <w:delText>.</w:delText>
        </w:r>
        <w:r w:rsidR="00FD16D1" w:rsidDel="00B072D1">
          <w:delText xml:space="preserve"> </w:delText>
        </w:r>
        <w:r w:rsidR="00607515" w:rsidDel="00B072D1">
          <w:delText>The model will use a repetition for visit.</w:delText>
        </w:r>
      </w:del>
    </w:p>
    <w:p w14:paraId="634391C2" w14:textId="20984B55" w:rsidR="007F2142" w:rsidRDefault="007F2142" w:rsidP="00DB4D88">
      <w:r>
        <w:t>For the exploratory outcomes in the oral glucose tolerance test and acute exercise bout</w:t>
      </w:r>
      <w:r w:rsidR="00147D2A">
        <w:t xml:space="preserve"> domains</w:t>
      </w:r>
      <w:r>
        <w:t xml:space="preserve"> </w:t>
      </w:r>
      <w:r w:rsidR="001E3252">
        <w:t xml:space="preserve">blood was sampled 6 or 9 times (respectively) throughout the </w:t>
      </w:r>
      <w:r w:rsidR="00C254A7">
        <w:t xml:space="preserve">measurements, </w:t>
      </w:r>
      <w:commentRangeStart w:id="137"/>
      <w:r w:rsidR="00C254A7">
        <w:t xml:space="preserve">a linear mixed effect model will be used both on summary scores (such as DI or Matsuda Index) and </w:t>
      </w:r>
      <w:r w:rsidR="00AA41B3">
        <w:t>f</w:t>
      </w:r>
      <w:r w:rsidR="009E6538">
        <w:t>or each individual value with a repetition for visit and timepoint</w:t>
      </w:r>
      <w:commentRangeEnd w:id="137"/>
      <w:r w:rsidR="00170855">
        <w:rPr>
          <w:rStyle w:val="CommentReference"/>
          <w:rFonts w:ascii="Cambria" w:eastAsia="Cambria" w:hAnsi="Cambria" w:cs="Cambria"/>
          <w:color w:val="000000"/>
        </w:rPr>
        <w:commentReference w:id="137"/>
      </w:r>
      <w:r w:rsidR="009E6538">
        <w:t>.</w:t>
      </w:r>
    </w:p>
    <w:p w14:paraId="66869113" w14:textId="77777777" w:rsidR="005F4669" w:rsidRDefault="005F4669" w:rsidP="00DB4D88"/>
    <w:p w14:paraId="348E3344" w14:textId="4DD7E3C2" w:rsidR="006659F2" w:rsidRDefault="00B072D1" w:rsidP="006659F2">
      <w:pPr>
        <w:pStyle w:val="Heading3"/>
      </w:pPr>
      <w:bookmarkStart w:id="138" w:name="_Toc165628309"/>
      <w:ins w:id="139" w:author="Julie Lyng Forman" w:date="2024-05-21T14:40:00Z" w16du:dateUtc="2024-05-21T12:40:00Z">
        <w:r>
          <w:t xml:space="preserve">Multiple testing and </w:t>
        </w:r>
      </w:ins>
      <w:del w:id="140" w:author="Julie Lyng Forman" w:date="2024-05-21T14:40:00Z" w16du:dateUtc="2024-05-21T12:40:00Z">
        <w:r w:rsidR="006659F2" w:rsidDel="00B072D1">
          <w:delText>S</w:delText>
        </w:r>
      </w:del>
      <w:ins w:id="141" w:author="Julie Lyng Forman" w:date="2024-05-21T14:40:00Z" w16du:dateUtc="2024-05-21T12:40:00Z">
        <w:r>
          <w:t>s</w:t>
        </w:r>
      </w:ins>
      <w:r w:rsidR="006659F2">
        <w:t>ignificance</w:t>
      </w:r>
      <w:del w:id="142" w:author="Julie Lyng Forman" w:date="2024-05-21T14:40:00Z" w16du:dateUtc="2024-05-21T12:40:00Z">
        <w:r w:rsidR="006659F2" w:rsidDel="00B072D1">
          <w:delText xml:space="preserve"> levels of the claims</w:delText>
        </w:r>
      </w:del>
      <w:bookmarkEnd w:id="138"/>
    </w:p>
    <w:p w14:paraId="5D921F7A" w14:textId="6578A95D" w:rsidR="006659F2" w:rsidRDefault="006659F2" w:rsidP="006659F2">
      <w:del w:id="143" w:author="Julie Lyng Forman" w:date="2024-05-21T15:28:00Z" w16du:dateUtc="2024-05-21T13:28:00Z">
        <w:r w:rsidDel="004F64A7">
          <w:delText xml:space="preserve">Since this study includes both a primary and a </w:delText>
        </w:r>
      </w:del>
      <w:ins w:id="144" w:author="Julie Lyng Forman" w:date="2024-05-21T15:28:00Z" w16du:dateUtc="2024-05-21T13:28:00Z">
        <w:r w:rsidR="004F64A7">
          <w:t xml:space="preserve">Multiple testing of the </w:t>
        </w:r>
      </w:ins>
      <w:r>
        <w:t>co-primary endpoint</w:t>
      </w:r>
      <w:ins w:id="145" w:author="Julie Lyng Forman" w:date="2024-05-21T15:28:00Z" w16du:dateUtc="2024-05-21T13:28:00Z">
        <w:r w:rsidR="004F64A7">
          <w:t xml:space="preserve">s will be handled by </w:t>
        </w:r>
      </w:ins>
      <w:r>
        <w:t xml:space="preserve"> </w:t>
      </w:r>
      <w:del w:id="146" w:author="Julie Lyng Forman" w:date="2024-05-21T15:28:00Z" w16du:dateUtc="2024-05-21T13:28:00Z">
        <w:r w:rsidDel="004F64A7">
          <w:delText xml:space="preserve">the cut-off for significance will be </w:delText>
        </w:r>
      </w:del>
      <w:r>
        <w:t>Bonferroni</w:t>
      </w:r>
      <w:ins w:id="147" w:author="Julie Lyng Forman" w:date="2024-05-21T15:28:00Z" w16du:dateUtc="2024-05-21T13:28:00Z">
        <w:r w:rsidR="004F64A7">
          <w:t>-adjustment</w:t>
        </w:r>
      </w:ins>
      <w:r>
        <w:t xml:space="preserve"> </w:t>
      </w:r>
      <w:ins w:id="148" w:author="Julie Lyng Forman" w:date="2024-05-21T15:29:00Z" w16du:dateUtc="2024-05-21T13:29:00Z">
        <w:r w:rsidR="004F64A7">
          <w:t>(i.e. by multiplying p-values by two and presenting estimated treatment effects with 97.5% confidence intervals). Test</w:t>
        </w:r>
      </w:ins>
      <w:ins w:id="149" w:author="Julie Lyng Forman" w:date="2024-05-21T15:30:00Z" w16du:dateUtc="2024-05-21T13:30:00Z">
        <w:r w:rsidR="004F64A7">
          <w:t>s</w:t>
        </w:r>
      </w:ins>
      <w:ins w:id="150" w:author="Julie Lyng Forman" w:date="2024-05-21T15:29:00Z" w16du:dateUtc="2024-05-21T13:29:00Z">
        <w:r w:rsidR="004F64A7">
          <w:t xml:space="preserve"> of</w:t>
        </w:r>
      </w:ins>
      <w:ins w:id="151" w:author="Julie Lyng Forman" w:date="2024-05-21T15:30:00Z" w16du:dateUtc="2024-05-21T13:30:00Z">
        <w:r w:rsidR="004F64A7">
          <w:t xml:space="preserve"> treatment effect and effect modification by IFNGS will be carried out sequentially, so that </w:t>
        </w:r>
      </w:ins>
      <w:ins w:id="152" w:author="Julie Lyng Forman" w:date="2024-05-21T15:31:00Z" w16du:dateUtc="2024-05-21T13:31:00Z">
        <w:r w:rsidR="004F64A7">
          <w:t xml:space="preserve">effect modification will only be tested if a significant treatment effect is found. </w:t>
        </w:r>
      </w:ins>
      <w:del w:id="153" w:author="Julie Lyng Forman" w:date="2024-05-21T15:29:00Z" w16du:dateUtc="2024-05-21T13:29:00Z">
        <w:r w:rsidDel="004F64A7">
          <w:delText>corrected to p=0.025 and the associated 95% confidence interval adjusted for this</w:delText>
        </w:r>
      </w:del>
      <w:r>
        <w:t>.</w:t>
      </w:r>
      <w:r w:rsidR="00DB2DCE">
        <w:t xml:space="preserve"> This is in accordance with the alpha set at p=0.05 in the original protocol without Bonferroni correction.</w:t>
      </w:r>
      <w:r>
        <w:t xml:space="preserve"> </w:t>
      </w:r>
      <w:ins w:id="154" w:author="Julie Lyng Forman" w:date="2024-05-21T15:34:00Z" w16du:dateUtc="2024-05-21T13:34:00Z">
        <w:r w:rsidR="004F64A7">
          <w:t xml:space="preserve"> The p</w:t>
        </w:r>
      </w:ins>
      <w:ins w:id="155" w:author="Julie Lyng Forman" w:date="2024-05-21T15:32:00Z" w16du:dateUtc="2024-05-21T13:32:00Z">
        <w:r w:rsidR="004F64A7">
          <w:t xml:space="preserve">-values from the </w:t>
        </w:r>
      </w:ins>
      <w:del w:id="156" w:author="Julie Lyng Forman" w:date="2024-05-21T15:32:00Z" w16du:dateUtc="2024-05-21T13:32:00Z">
        <w:r w:rsidR="005070B8" w:rsidDel="004F64A7">
          <w:delText>S</w:delText>
        </w:r>
      </w:del>
      <w:ins w:id="157" w:author="Julie Lyng Forman" w:date="2024-05-21T15:32:00Z" w16du:dateUtc="2024-05-21T13:32:00Z">
        <w:r w:rsidR="004F64A7">
          <w:t>s</w:t>
        </w:r>
      </w:ins>
      <w:r w:rsidR="005070B8">
        <w:t xml:space="preserve">econdary </w:t>
      </w:r>
      <w:ins w:id="158" w:author="Julie Lyng Forman" w:date="2024-05-21T15:32:00Z" w16du:dateUtc="2024-05-21T13:32:00Z">
        <w:r w:rsidR="004F64A7">
          <w:t xml:space="preserve">and </w:t>
        </w:r>
        <w:proofErr w:type="spellStart"/>
        <w:r w:rsidR="004F64A7">
          <w:t>explory</w:t>
        </w:r>
        <w:proofErr w:type="spellEnd"/>
        <w:r w:rsidR="004F64A7">
          <w:t xml:space="preserve"> analyses </w:t>
        </w:r>
      </w:ins>
      <w:del w:id="159" w:author="Julie Lyng Forman" w:date="2024-05-21T15:32:00Z" w16du:dateUtc="2024-05-21T13:32:00Z">
        <w:r w:rsidR="005070B8" w:rsidDel="004F64A7">
          <w:delText xml:space="preserve">outcomes </w:delText>
        </w:r>
      </w:del>
      <w:r w:rsidR="005070B8">
        <w:t xml:space="preserve">will be adjusted </w:t>
      </w:r>
      <w:ins w:id="160" w:author="Julie Lyng Forman" w:date="2024-05-21T15:34:00Z" w16du:dateUtc="2024-05-21T13:34:00Z">
        <w:r w:rsidR="004F64A7">
          <w:t>for multiple testing using</w:t>
        </w:r>
      </w:ins>
      <w:ins w:id="161" w:author="Julie Lyng Forman" w:date="2024-05-21T15:32:00Z" w16du:dateUtc="2024-05-21T13:32:00Z">
        <w:r w:rsidR="004F64A7">
          <w:t xml:space="preserve"> the method of Benjamini and Hochberg</w:t>
        </w:r>
      </w:ins>
      <w:ins w:id="162" w:author="Julie Lyng Forman" w:date="2024-05-21T15:33:00Z" w16du:dateUtc="2024-05-21T13:33:00Z">
        <w:r w:rsidR="004F64A7">
          <w:fldChar w:fldCharType="begin" w:fldLock="1"/>
        </w:r>
        <w:r w:rsidR="004F64A7">
          <w: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41&lt;/sup&gt;","plainTextFormattedCitation":"41","previouslyFormattedCitation":"&lt;sup&gt;40&lt;/sup&gt;"},"properties":{"noteIndex":0},"schema":"https://github.com/citation-style-language/schema/raw/master/csl-citation.json"}</w:instrText>
        </w:r>
        <w:r w:rsidR="004F64A7">
          <w:fldChar w:fldCharType="separate"/>
        </w:r>
        <w:r w:rsidR="004F64A7" w:rsidRPr="0019617B">
          <w:rPr>
            <w:noProof/>
            <w:vertAlign w:val="superscript"/>
          </w:rPr>
          <w:t>41</w:t>
        </w:r>
        <w:r w:rsidR="004F64A7">
          <w:fldChar w:fldCharType="end"/>
        </w:r>
      </w:ins>
      <w:ins w:id="163" w:author="Julie Lyng Forman" w:date="2024-05-21T15:32:00Z" w16du:dateUtc="2024-05-21T13:32:00Z">
        <w:r w:rsidR="004F64A7">
          <w:t>, which control the</w:t>
        </w:r>
      </w:ins>
      <w:del w:id="164" w:author="Julie Lyng Forman" w:date="2024-05-21T15:32:00Z" w16du:dateUtc="2024-05-21T13:32:00Z">
        <w:r w:rsidR="005070B8" w:rsidDel="004F64A7">
          <w:delText>for</w:delText>
        </w:r>
      </w:del>
      <w:r w:rsidR="005070B8">
        <w:t xml:space="preserve"> false discovery rate</w:t>
      </w:r>
      <w:r w:rsidR="00EC5D9A">
        <w:t xml:space="preserve"> (FDR)</w:t>
      </w:r>
      <w:del w:id="165" w:author="Julie Lyng Forman" w:date="2024-05-21T15:34:00Z" w16du:dateUtc="2024-05-21T13:34:00Z">
        <w:r w:rsidR="00955789" w:rsidDel="004F64A7">
          <w:delText xml:space="preserve"> in the </w:delText>
        </w:r>
      </w:del>
      <w:del w:id="166" w:author="Julie Lyng Forman" w:date="2024-05-21T15:33:00Z" w16du:dateUtc="2024-05-21T13:33:00Z">
        <w:r w:rsidR="00955789" w:rsidDel="004F64A7">
          <w:delText>Benjamini-Hochberg</w:delText>
        </w:r>
        <w:r w:rsidR="004E79B3" w:rsidDel="004F64A7">
          <w:delText xml:space="preserve"> (BH)</w:delText>
        </w:r>
        <w:r w:rsidR="00955789" w:rsidDel="004F64A7">
          <w:delText xml:space="preserve"> method</w:delText>
        </w:r>
        <w:r w:rsidR="004E79B3" w:rsidDel="004F64A7">
          <w:fldChar w:fldCharType="begin" w:fldLock="1"/>
        </w:r>
        <w:r w:rsidR="0019617B" w:rsidDel="004F64A7">
          <w:delInstrText>ADDIN CSL_CITATION {"citationItems":[{"id":"ITEM-1","itemData":{"abstract":"The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 -the false discovery rate. This error rate is equivalent to the FWER when all hypotheses are true but is smaller otherwise. There- fore, in problems where the control of the false discovery rate rather than that of the FWER is desired, there is potential for a gain in power. A simple sequential Bonferroni- type procedure is proved to control the false discovery rate for independent test statistics, and a simulation study shows that the gain in power is substantial. The use of the new procedure","author":[{"dropping-particle":"","family":"Benjamini","given":"Yoav","non-dropping-particle":"","parse-names":false,"suffix":""},{"dropping-particle":"","family":"Hochberg","given":"Yosef","non-dropping-particle":"","parse-names":false,"suffix":""}],"container-title":"Journal of the Royal Statistical Society","id":"ITEM-1","issue":"1","issued":{"date-parts":[["1995"]]},"page":"289-300","title":"Controlling the false discovery rate : A practical and powerful approach to multiple testing author ( s ): Yoav Benjamini and Yosef Hochberg Source : Journal of the Royal Statistical Society . Series B ( Methodological ), Vol . 57 , No . 1 ( 1995 ), Publi","type":"article-journal","volume":"57"},"uris":["http://www.mendeley.com/documents/?uuid=471227e4-5ebf-42aa-86aa-166ac25add90"]}],"mendeley":{"formattedCitation":"&lt;sup&gt;41&lt;/sup&gt;","plainTextFormattedCitation":"41","previouslyFormattedCitation":"&lt;sup&gt;40&lt;/sup&gt;"},"properties":{"noteIndex":0},"schema":"https://github.com/citation-style-language/schema/raw/master/csl-citation.json"}</w:delInstrText>
        </w:r>
        <w:r w:rsidR="004E79B3" w:rsidDel="004F64A7">
          <w:fldChar w:fldCharType="separate"/>
        </w:r>
        <w:r w:rsidR="0019617B" w:rsidRPr="0019617B" w:rsidDel="004F64A7">
          <w:rPr>
            <w:noProof/>
            <w:vertAlign w:val="superscript"/>
          </w:rPr>
          <w:delText>41</w:delText>
        </w:r>
        <w:r w:rsidR="004E79B3" w:rsidDel="004F64A7">
          <w:fldChar w:fldCharType="end"/>
        </w:r>
        <w:r w:rsidR="005070B8" w:rsidDel="004F64A7">
          <w:delText xml:space="preserve"> </w:delText>
        </w:r>
      </w:del>
      <w:del w:id="167" w:author="Julie Lyng Forman" w:date="2024-05-21T15:34:00Z" w16du:dateUtc="2024-05-21T13:34:00Z">
        <w:r w:rsidR="005070B8" w:rsidDel="004F64A7">
          <w:delText>as a group, and the exploratory outcomes will be adjusted for</w:delText>
        </w:r>
        <w:r w:rsidR="00EC5D9A" w:rsidDel="004F64A7">
          <w:delText xml:space="preserve"> FDR</w:delText>
        </w:r>
        <w:r w:rsidR="004E79B3" w:rsidDel="004F64A7">
          <w:delText xml:space="preserve"> in the BH method</w:delText>
        </w:r>
        <w:r w:rsidR="00EC5D9A" w:rsidDel="004F64A7">
          <w:delText xml:space="preserve"> as a separate group</w:delText>
        </w:r>
      </w:del>
      <w:r w:rsidR="00EC5D9A">
        <w:t>.</w:t>
      </w:r>
      <w:ins w:id="168" w:author="Julie Lyng Forman" w:date="2024-05-21T15:34:00Z" w16du:dateUtc="2024-05-21T13:34:00Z">
        <w:r w:rsidR="004F64A7">
          <w:t xml:space="preserve"> </w:t>
        </w:r>
      </w:ins>
      <w:r w:rsidR="00610AC7">
        <w:t xml:space="preserve"> </w:t>
      </w:r>
      <w:ins w:id="169" w:author="Julie Lyng Forman" w:date="2024-05-21T15:35:00Z" w16du:dateUtc="2024-05-21T13:35:00Z">
        <w:r w:rsidR="004F64A7">
          <w:t xml:space="preserve">Adjustment will be carried out for secondary and exploratory end points separately and </w:t>
        </w:r>
        <w:r w:rsidR="004F64A7">
          <w:lastRenderedPageBreak/>
          <w:t>for tests of treatment effect and effect modification separately. In all analyses an adjuste</w:t>
        </w:r>
      </w:ins>
      <w:ins w:id="170" w:author="Julie Lyng Forman" w:date="2024-05-21T15:36:00Z" w16du:dateUtc="2024-05-21T13:36:00Z">
        <w:r w:rsidR="004F64A7">
          <w:t>d p-value &lt; 0.05 will be considered statistically significant.</w:t>
        </w:r>
      </w:ins>
      <w:r w:rsidR="00EC5D9A">
        <w:t xml:space="preserve"> </w:t>
      </w:r>
    </w:p>
    <w:p w14:paraId="1BA14C30" w14:textId="77777777" w:rsidR="006659F2" w:rsidRDefault="006659F2" w:rsidP="006659F2"/>
    <w:p w14:paraId="3FD9D92E" w14:textId="6F06563F" w:rsidR="006659F2" w:rsidRDefault="006659F2" w:rsidP="006659F2">
      <w:pPr>
        <w:pStyle w:val="Heading3"/>
      </w:pPr>
      <w:bookmarkStart w:id="171" w:name="_Toc165628310"/>
      <w:r>
        <w:t>Tools for statistical analysis</w:t>
      </w:r>
      <w:bookmarkEnd w:id="171"/>
    </w:p>
    <w:p w14:paraId="236D823E" w14:textId="0B441148" w:rsidR="006659F2" w:rsidRDefault="006659F2" w:rsidP="006659F2">
      <w:r>
        <w:t xml:space="preserve">Analysis will be done in an updated version of </w:t>
      </w:r>
      <w:del w:id="172" w:author="Julie Lyng Forman" w:date="2024-05-21T14:40:00Z" w16du:dateUtc="2024-05-21T12:40:00Z">
        <w:r w:rsidR="0068456B" w:rsidDel="00B072D1">
          <w:delText>r</w:delText>
        </w:r>
      </w:del>
      <w:proofErr w:type="spellStart"/>
      <w:ins w:id="173" w:author="Julie Lyng Forman" w:date="2024-05-21T14:40:00Z" w16du:dateUtc="2024-05-21T12:40:00Z">
        <w:r w:rsidR="00B072D1">
          <w:t>R</w:t>
        </w:r>
      </w:ins>
      <w:r w:rsidR="0068456B">
        <w:t>studio</w:t>
      </w:r>
      <w:proofErr w:type="spellEnd"/>
      <w:r w:rsidR="0068456B">
        <w:t xml:space="preserve"> with an updated version of R</w:t>
      </w:r>
      <w:r>
        <w:fldChar w:fldCharType="begin" w:fldLock="1"/>
      </w:r>
      <w:r w:rsidR="0019617B">
        <w:instrText>ADDIN CSL_CITATION {"citationItems":[{"id":"ITEM-1","itemData":{"author":[{"dropping-particle":"","family":"Team","given":"RStudio","non-dropping-particle":"","parse-names":false,"suffix":""}],"id":"ITEM-1","issued":{"date-parts":[["2020"]]},"number":"R version 4.3.0 (2023-04-21 ucrt) -- \"Already Tomorrow\"","publisher":"RStudio, PBC","publisher-place":"Boston, MA","title":"RStudio","type":"article"},"uris":["http://www.mendeley.com/documents/?uuid=6211bbe9-4a4c-4458-8c14-23279f553f3f"]}],"mendeley":{"formattedCitation":"&lt;sup&gt;42&lt;/sup&gt;","plainTextFormattedCitation":"42","previouslyFormattedCitation":"&lt;sup&gt;41&lt;/sup&gt;"},"properties":{"noteIndex":0},"schema":"https://github.com/citation-style-language/schema/raw/master/csl-citation.json"}</w:instrText>
      </w:r>
      <w:r>
        <w:fldChar w:fldCharType="separate"/>
      </w:r>
      <w:r w:rsidR="0019617B" w:rsidRPr="0019617B">
        <w:rPr>
          <w:noProof/>
          <w:vertAlign w:val="superscript"/>
        </w:rPr>
        <w:t>42</w:t>
      </w:r>
      <w:r>
        <w:fldChar w:fldCharType="end"/>
      </w:r>
      <w:r>
        <w:t xml:space="preserve">. The </w:t>
      </w:r>
      <w:proofErr w:type="spellStart"/>
      <w:r>
        <w:t>LMMstar</w:t>
      </w:r>
      <w:proofErr w:type="spellEnd"/>
      <w:r>
        <w:t xml:space="preserve"> package</w:t>
      </w:r>
      <w:r>
        <w:fldChar w:fldCharType="begin" w:fldLock="1"/>
      </w:r>
      <w:r w:rsidR="0019617B">
        <w:instrText>ADDIN CSL_CITATION {"citationItems":[{"id":"ITEM-1","itemData":{"abstract":"Companion R package for the course \"Statistical analysis of correlated and repeated measurements for health science researchers\" taught by the section of Biostatistics of the University of Copenhagen. It implements linear mixed models where the model for the variance-covariance of the residuals is specified via patterns (compound symmetry, toeplitz, unstructured, ...). Statistical inference for mean, variance, and correlation parameters is performed based on the observed information and a Satterthwaite approximation of the degrees of freedom. Normalized residuals are provided to assess model misspecification. Statistical inference can be performed for arbitrary linear or non-linear combination(s) of model coefficients. Predictions can be computed conditional to covariates only or also to outcome values.","author":[{"dropping-particle":"","family":"Ozenne","given":"Brice","non-dropping-particle":"","parse-names":false,"suffix":""},{"dropping-particle":"","family":"Forman","given":"Julie","non-dropping-particle":"","parse-names":false,"suffix":""}],"id":"ITEM-1","issued":{"date-parts":[["2024"]]},"number":"1.0.1","publisher":"CRAN.r-project.org","title":"LMMstar: Repeated Measurement Models for Discrete Times","type":"article"},"uris":["http://www.mendeley.com/documents/?uuid=f7a765b5-ebef-4984-b1f7-7518a518653c"]}],"mendeley":{"formattedCitation":"&lt;sup&gt;43&lt;/sup&gt;","plainTextFormattedCitation":"43","previouslyFormattedCitation":"&lt;sup&gt;42&lt;/sup&gt;"},"properties":{"noteIndex":0},"schema":"https://github.com/citation-style-language/schema/raw/master/csl-citation.json"}</w:instrText>
      </w:r>
      <w:r>
        <w:fldChar w:fldCharType="separate"/>
      </w:r>
      <w:r w:rsidR="0019617B" w:rsidRPr="0019617B">
        <w:rPr>
          <w:noProof/>
          <w:vertAlign w:val="superscript"/>
        </w:rPr>
        <w:t>43</w:t>
      </w:r>
      <w:r>
        <w:fldChar w:fldCharType="end"/>
      </w:r>
      <w:r>
        <w:t xml:space="preserve"> will be used for </w:t>
      </w:r>
      <w:ins w:id="174" w:author="Julie Lyng Forman" w:date="2024-05-21T14:40:00Z" w16du:dateUtc="2024-05-21T12:40:00Z">
        <w:r w:rsidR="00B072D1">
          <w:t>linear mixed model analyses</w:t>
        </w:r>
      </w:ins>
      <w:del w:id="175" w:author="Julie Lyng Forman" w:date="2024-05-21T14:40:00Z" w16du:dateUtc="2024-05-21T12:40:00Z">
        <w:r w:rsidDel="00B072D1">
          <w:delText>the primary analysis,</w:delText>
        </w:r>
      </w:del>
      <w:r>
        <w:t xml:space="preserve"> </w:t>
      </w:r>
      <w:commentRangeStart w:id="176"/>
      <w:r>
        <w:t>the LME4 package</w:t>
      </w:r>
      <w:r>
        <w:fldChar w:fldCharType="begin" w:fldLock="1"/>
      </w:r>
      <w:r w:rsidR="0019617B">
        <w:instrText>ADDIN CSL_CITATION {"citationItems":[{"id":"ITEM-1","itemData":{"DOI":"10.18637/jss.v067.i01","ISSN":"1548-7660","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Software","id":"ITEM-1","issue":"1","issued":{"date-parts":[["2015"]]},"title":"Fitting Linear Mixed-Effects Models Using lme4","type":"article-journal","volume":"67"},"uris":["http://www.mendeley.com/documents/?uuid=7e2ecd7e-dba8-47e8-a544-fc31a4df5ed9"]}],"mendeley":{"formattedCitation":"&lt;sup&gt;44&lt;/sup&gt;","plainTextFormattedCitation":"44","previouslyFormattedCitation":"&lt;sup&gt;43&lt;/sup&gt;"},"properties":{"noteIndex":0},"schema":"https://github.com/citation-style-language/schema/raw/master/csl-citation.json"}</w:instrText>
      </w:r>
      <w:r>
        <w:fldChar w:fldCharType="separate"/>
      </w:r>
      <w:r w:rsidR="0019617B" w:rsidRPr="0019617B">
        <w:rPr>
          <w:noProof/>
          <w:vertAlign w:val="superscript"/>
        </w:rPr>
        <w:t>44</w:t>
      </w:r>
      <w:r>
        <w:fldChar w:fldCharType="end"/>
      </w:r>
      <w:r>
        <w:t xml:space="preserve"> will be used as a comparator, but assuming the results are similar only the </w:t>
      </w:r>
      <w:proofErr w:type="spellStart"/>
      <w:r>
        <w:t>LMMstar</w:t>
      </w:r>
      <w:proofErr w:type="spellEnd"/>
      <w:r>
        <w:t xml:space="preserve"> results will be published.</w:t>
      </w:r>
      <w:commentRangeEnd w:id="176"/>
      <w:r w:rsidR="00170855">
        <w:rPr>
          <w:rStyle w:val="CommentReference"/>
          <w:rFonts w:ascii="Cambria" w:eastAsia="Cambria" w:hAnsi="Cambria" w:cs="Cambria"/>
          <w:color w:val="000000"/>
        </w:rPr>
        <w:commentReference w:id="176"/>
      </w:r>
      <w:r>
        <w:t xml:space="preserve"> The code will be available on </w:t>
      </w:r>
      <w:proofErr w:type="spellStart"/>
      <w:r>
        <w:t>Github</w:t>
      </w:r>
      <w:proofErr w:type="spellEnd"/>
      <w:r>
        <w:t xml:space="preserve"> (</w:t>
      </w:r>
      <w:hyperlink r:id="rId16" w:history="1">
        <w:r w:rsidRPr="00BB40F9">
          <w:rPr>
            <w:rStyle w:val="Hyperlink"/>
          </w:rPr>
          <w:t>https://github.com/Malte-Lund/Lupex-Statistics</w:t>
        </w:r>
      </w:hyperlink>
      <w:r>
        <w:t xml:space="preserve"> ).</w:t>
      </w:r>
    </w:p>
    <w:p w14:paraId="59934CC8" w14:textId="2336F9C4" w:rsidR="006659F2" w:rsidRPr="006659F2" w:rsidRDefault="00303B2F" w:rsidP="006659F2">
      <w:pPr>
        <w:pStyle w:val="Heading3"/>
      </w:pPr>
      <w:r>
        <w:br w:type="page"/>
      </w:r>
    </w:p>
    <w:p w14:paraId="3D3A6D3A" w14:textId="272D784D" w:rsidR="000B5C56" w:rsidRPr="009616A0" w:rsidRDefault="000B5C56" w:rsidP="000B5C56">
      <w:pPr>
        <w:pStyle w:val="Heading2"/>
        <w:rPr>
          <w:rFonts w:ascii="Times New Roman" w:hAnsi="Times New Roman" w:cs="Times New Roman"/>
        </w:rPr>
      </w:pPr>
      <w:bookmarkStart w:id="177" w:name="_Toc165628311"/>
      <w:r w:rsidRPr="009616A0">
        <w:rPr>
          <w:rFonts w:ascii="Times New Roman" w:hAnsi="Times New Roman" w:cs="Times New Roman"/>
        </w:rPr>
        <w:lastRenderedPageBreak/>
        <w:t>DEVIATIONS FROM THE ORIGINAL PROTOCOL</w:t>
      </w:r>
      <w:bookmarkEnd w:id="177"/>
      <w:r w:rsidRPr="009616A0">
        <w:rPr>
          <w:rFonts w:ascii="Times New Roman" w:hAnsi="Times New Roman" w:cs="Times New Roman"/>
        </w:rPr>
        <w:t xml:space="preserve"> </w:t>
      </w:r>
    </w:p>
    <w:p w14:paraId="057D0DE2" w14:textId="058C0509" w:rsidR="000B5C56" w:rsidRDefault="008C2AF1" w:rsidP="000B5C56">
      <w:pPr>
        <w:spacing w:after="0" w:line="360" w:lineRule="auto"/>
        <w:jc w:val="both"/>
        <w:rPr>
          <w:rFonts w:ascii="Times New Roman" w:hAnsi="Times New Roman" w:cs="Times New Roman"/>
        </w:rPr>
      </w:pPr>
      <w:r>
        <w:rPr>
          <w:rFonts w:ascii="Times New Roman" w:hAnsi="Times New Roman" w:cs="Times New Roman"/>
        </w:rPr>
        <w:t>During the study, the following changes were done to the original protocol:</w:t>
      </w:r>
    </w:p>
    <w:tbl>
      <w:tblPr>
        <w:tblStyle w:val="TableGrid"/>
        <w:tblW w:w="0" w:type="auto"/>
        <w:tblLook w:val="04A0" w:firstRow="1" w:lastRow="0" w:firstColumn="1" w:lastColumn="0" w:noHBand="0" w:noVBand="1"/>
      </w:tblPr>
      <w:tblGrid>
        <w:gridCol w:w="957"/>
        <w:gridCol w:w="944"/>
        <w:gridCol w:w="8061"/>
      </w:tblGrid>
      <w:tr w:rsidR="008C2AF1" w14:paraId="55917934" w14:textId="77777777" w:rsidTr="00D509C7">
        <w:tc>
          <w:tcPr>
            <w:tcW w:w="957" w:type="dxa"/>
          </w:tcPr>
          <w:p w14:paraId="77F5195A" w14:textId="77777777" w:rsidR="008C2AF1" w:rsidRDefault="008C2AF1" w:rsidP="00921011">
            <w:r>
              <w:t>Version</w:t>
            </w:r>
          </w:p>
        </w:tc>
        <w:tc>
          <w:tcPr>
            <w:tcW w:w="852" w:type="dxa"/>
          </w:tcPr>
          <w:p w14:paraId="10DA914D" w14:textId="4C991F6F" w:rsidR="008C2AF1" w:rsidRDefault="00CF130B" w:rsidP="00921011">
            <w:r>
              <w:t>Change</w:t>
            </w:r>
            <w:r w:rsidR="008C2AF1">
              <w:t xml:space="preserve"> Dat</w:t>
            </w:r>
            <w:r>
              <w:t>e</w:t>
            </w:r>
          </w:p>
        </w:tc>
        <w:tc>
          <w:tcPr>
            <w:tcW w:w="8379" w:type="dxa"/>
          </w:tcPr>
          <w:p w14:paraId="2C04F756" w14:textId="3089D5FA" w:rsidR="008C2AF1" w:rsidRDefault="008C2AF1" w:rsidP="00921011">
            <w:r>
              <w:t>Comments</w:t>
            </w:r>
          </w:p>
        </w:tc>
      </w:tr>
      <w:tr w:rsidR="008C2AF1" w:rsidRPr="008C2AF1" w14:paraId="6BF46960" w14:textId="77777777" w:rsidTr="00D509C7">
        <w:tc>
          <w:tcPr>
            <w:tcW w:w="957" w:type="dxa"/>
          </w:tcPr>
          <w:p w14:paraId="48E3AD5C" w14:textId="77777777" w:rsidR="008C2AF1" w:rsidRDefault="008C2AF1" w:rsidP="00921011">
            <w:r>
              <w:t>1.0</w:t>
            </w:r>
          </w:p>
        </w:tc>
        <w:tc>
          <w:tcPr>
            <w:tcW w:w="852" w:type="dxa"/>
          </w:tcPr>
          <w:p w14:paraId="617E8AB8" w14:textId="77777777" w:rsidR="008C2AF1" w:rsidRDefault="008C2AF1" w:rsidP="00921011">
            <w:r>
              <w:t>18/1-2022</w:t>
            </w:r>
          </w:p>
        </w:tc>
        <w:tc>
          <w:tcPr>
            <w:tcW w:w="8379" w:type="dxa"/>
          </w:tcPr>
          <w:p w14:paraId="4E9CAF0D" w14:textId="4C7FFBC7" w:rsidR="008C2AF1" w:rsidRPr="008C2AF1" w:rsidRDefault="008C2AF1" w:rsidP="00921011">
            <w:r w:rsidRPr="008C2AF1">
              <w:t>First protocol accepted by th</w:t>
            </w:r>
            <w:r>
              <w:t xml:space="preserve">e ethical committee </w:t>
            </w:r>
          </w:p>
        </w:tc>
      </w:tr>
      <w:tr w:rsidR="008C2AF1" w:rsidRPr="00D53A36" w14:paraId="5846BA43" w14:textId="77777777" w:rsidTr="00D509C7">
        <w:tc>
          <w:tcPr>
            <w:tcW w:w="957" w:type="dxa"/>
          </w:tcPr>
          <w:p w14:paraId="1A7B780C" w14:textId="77777777" w:rsidR="008C2AF1" w:rsidRDefault="008C2AF1" w:rsidP="00921011">
            <w:r>
              <w:t>1.1</w:t>
            </w:r>
          </w:p>
        </w:tc>
        <w:tc>
          <w:tcPr>
            <w:tcW w:w="852" w:type="dxa"/>
          </w:tcPr>
          <w:p w14:paraId="0DB914B1" w14:textId="77777777" w:rsidR="008C2AF1" w:rsidRDefault="008C2AF1" w:rsidP="00921011">
            <w:r>
              <w:t>2/2-2022</w:t>
            </w:r>
          </w:p>
        </w:tc>
        <w:tc>
          <w:tcPr>
            <w:tcW w:w="8379" w:type="dxa"/>
          </w:tcPr>
          <w:p w14:paraId="21DDE27E" w14:textId="2560D424" w:rsidR="008C2AF1" w:rsidRPr="00D53A36" w:rsidRDefault="00D53A36" w:rsidP="00921011">
            <w:r w:rsidRPr="00D53A36">
              <w:t>Added supplementary outcomes, correctly o</w:t>
            </w:r>
            <w:r>
              <w:t xml:space="preserve">utlined that activity measuring by AX3 will be done at baseline and at </w:t>
            </w:r>
            <w:proofErr w:type="spellStart"/>
            <w:r>
              <w:t>followup</w:t>
            </w:r>
            <w:proofErr w:type="spellEnd"/>
            <w:r>
              <w:t>.</w:t>
            </w:r>
          </w:p>
        </w:tc>
      </w:tr>
      <w:tr w:rsidR="008C2AF1" w:rsidRPr="008C2AF1" w14:paraId="78E7CD30" w14:textId="77777777" w:rsidTr="00D509C7">
        <w:tc>
          <w:tcPr>
            <w:tcW w:w="957" w:type="dxa"/>
          </w:tcPr>
          <w:p w14:paraId="2C6488EA" w14:textId="77777777" w:rsidR="008C2AF1" w:rsidRDefault="008C2AF1" w:rsidP="00921011">
            <w:r>
              <w:t>1.2</w:t>
            </w:r>
          </w:p>
        </w:tc>
        <w:tc>
          <w:tcPr>
            <w:tcW w:w="852" w:type="dxa"/>
          </w:tcPr>
          <w:p w14:paraId="27E5340E" w14:textId="77777777" w:rsidR="008C2AF1" w:rsidRDefault="008C2AF1" w:rsidP="00921011">
            <w:r>
              <w:t>15/2 2022</w:t>
            </w:r>
          </w:p>
        </w:tc>
        <w:tc>
          <w:tcPr>
            <w:tcW w:w="8379" w:type="dxa"/>
          </w:tcPr>
          <w:p w14:paraId="1F0AB5A9" w14:textId="13FCD0E8" w:rsidR="008C2AF1" w:rsidRPr="008C2AF1" w:rsidRDefault="008C2AF1" w:rsidP="00921011">
            <w:r w:rsidRPr="008C2AF1">
              <w:t>Added tissue-plasminogen activator, V</w:t>
            </w:r>
            <w:r>
              <w:t xml:space="preserve">CAM and </w:t>
            </w:r>
            <w:proofErr w:type="spellStart"/>
            <w:r>
              <w:t>vWF</w:t>
            </w:r>
            <w:proofErr w:type="spellEnd"/>
            <w:r>
              <w:t xml:space="preserve"> to blood sample outcomes.</w:t>
            </w:r>
          </w:p>
        </w:tc>
      </w:tr>
      <w:tr w:rsidR="008C2AF1" w:rsidRPr="00474160" w14:paraId="15CDC3B9" w14:textId="77777777" w:rsidTr="00D509C7">
        <w:tc>
          <w:tcPr>
            <w:tcW w:w="957" w:type="dxa"/>
          </w:tcPr>
          <w:p w14:paraId="6FB79E80" w14:textId="77777777" w:rsidR="008C2AF1" w:rsidRDefault="008C2AF1" w:rsidP="00921011">
            <w:r>
              <w:t>1.3</w:t>
            </w:r>
          </w:p>
        </w:tc>
        <w:tc>
          <w:tcPr>
            <w:tcW w:w="852" w:type="dxa"/>
          </w:tcPr>
          <w:p w14:paraId="72487C46" w14:textId="77777777" w:rsidR="008C2AF1" w:rsidRDefault="008C2AF1" w:rsidP="00921011">
            <w:r>
              <w:t>11/3 2022</w:t>
            </w:r>
          </w:p>
        </w:tc>
        <w:tc>
          <w:tcPr>
            <w:tcW w:w="8379" w:type="dxa"/>
          </w:tcPr>
          <w:p w14:paraId="61D4794C" w14:textId="0ED6A118" w:rsidR="008C2AF1" w:rsidRPr="00805E58" w:rsidRDefault="00805E58" w:rsidP="00921011">
            <w:r w:rsidRPr="00805E58">
              <w:t xml:space="preserve">Added measurements on the </w:t>
            </w:r>
            <w:proofErr w:type="spellStart"/>
            <w:r w:rsidRPr="00805E58">
              <w:t>a</w:t>
            </w:r>
            <w:r>
              <w:t>utonomiv</w:t>
            </w:r>
            <w:proofErr w:type="spellEnd"/>
            <w:r>
              <w:t xml:space="preserve"> nervous system by </w:t>
            </w:r>
            <w:proofErr w:type="spellStart"/>
            <w:r>
              <w:t>Vagus</w:t>
            </w:r>
            <w:proofErr w:type="spellEnd"/>
            <w:proofErr w:type="gramStart"/>
            <w:r>
              <w:t>™</w:t>
            </w:r>
            <w:r w:rsidR="008C2AF1" w:rsidRPr="00805E58">
              <w:t xml:space="preserve"> </w:t>
            </w:r>
            <w:r>
              <w:t xml:space="preserve"> to</w:t>
            </w:r>
            <w:proofErr w:type="gramEnd"/>
            <w:r>
              <w:t xml:space="preserve"> o</w:t>
            </w:r>
            <w:r w:rsidR="008C2AF1" w:rsidRPr="00805E58">
              <w:t xml:space="preserve">utcomes. </w:t>
            </w:r>
          </w:p>
          <w:p w14:paraId="2F3E39CB" w14:textId="4176CD37" w:rsidR="008C2AF1" w:rsidRPr="002C6148" w:rsidRDefault="002C6148" w:rsidP="00921011">
            <w:r w:rsidRPr="002C6148">
              <w:t>Updated recruitment procedure to let c</w:t>
            </w:r>
            <w:r>
              <w:t>linicians provide a list of eligible patients to the researcher.</w:t>
            </w:r>
          </w:p>
          <w:p w14:paraId="013BEAC8" w14:textId="2E6243F5" w:rsidR="008C2AF1" w:rsidRPr="00A11324" w:rsidRDefault="00A11324" w:rsidP="00921011">
            <w:r w:rsidRPr="00A11324">
              <w:t>Updated fatigue severity score i</w:t>
            </w:r>
            <w:r>
              <w:t>n the description of outcomes.</w:t>
            </w:r>
          </w:p>
          <w:p w14:paraId="72AA9973" w14:textId="523ED273" w:rsidR="008C2AF1" w:rsidRPr="00474160" w:rsidRDefault="00474160" w:rsidP="00921011">
            <w:r w:rsidRPr="00474160">
              <w:rPr>
                <w:lang w:eastAsia="da-DK"/>
              </w:rPr>
              <w:t>Due to concern for r</w:t>
            </w:r>
            <w:r>
              <w:rPr>
                <w:lang w:eastAsia="da-DK"/>
              </w:rPr>
              <w:t>epeated COVID-19 quarantine rules, added option to conduct some visits by video-call (unused in the study, but possible in the protocol)</w:t>
            </w:r>
          </w:p>
        </w:tc>
      </w:tr>
      <w:tr w:rsidR="008C2AF1" w:rsidRPr="0092355C" w14:paraId="7FC11F98" w14:textId="77777777" w:rsidTr="00D509C7">
        <w:tc>
          <w:tcPr>
            <w:tcW w:w="957" w:type="dxa"/>
          </w:tcPr>
          <w:p w14:paraId="11DA414A" w14:textId="77777777" w:rsidR="008C2AF1" w:rsidRDefault="008C2AF1" w:rsidP="00921011">
            <w:r>
              <w:t>1.4</w:t>
            </w:r>
          </w:p>
          <w:p w14:paraId="7D076662" w14:textId="77777777" w:rsidR="008C2AF1" w:rsidRDefault="008C2AF1" w:rsidP="00921011"/>
          <w:p w14:paraId="1FEFA7C7" w14:textId="77777777" w:rsidR="008C2AF1" w:rsidRPr="008B3106" w:rsidRDefault="008C2AF1" w:rsidP="00921011"/>
        </w:tc>
        <w:tc>
          <w:tcPr>
            <w:tcW w:w="852" w:type="dxa"/>
          </w:tcPr>
          <w:p w14:paraId="48043F9B" w14:textId="77777777" w:rsidR="008C2AF1" w:rsidRPr="008B3106" w:rsidRDefault="008C2AF1" w:rsidP="00921011">
            <w:r>
              <w:t>05/04-2022</w:t>
            </w:r>
          </w:p>
        </w:tc>
        <w:tc>
          <w:tcPr>
            <w:tcW w:w="8379" w:type="dxa"/>
          </w:tcPr>
          <w:p w14:paraId="7F912EE6" w14:textId="0732CFD9" w:rsidR="008C2AF1" w:rsidRPr="0092355C" w:rsidRDefault="00164821" w:rsidP="00921011">
            <w:r w:rsidRPr="00164821">
              <w:t>Minor updates to the a</w:t>
            </w:r>
            <w:r>
              <w:t>cute exercise bout</w:t>
            </w:r>
            <w:r w:rsidR="0092355C">
              <w:t>.</w:t>
            </w:r>
          </w:p>
        </w:tc>
      </w:tr>
      <w:tr w:rsidR="008C2AF1" w:rsidRPr="0092355C" w14:paraId="272E2EE8" w14:textId="77777777" w:rsidTr="00D509C7">
        <w:tc>
          <w:tcPr>
            <w:tcW w:w="957" w:type="dxa"/>
          </w:tcPr>
          <w:p w14:paraId="2EE5F5BE" w14:textId="77777777" w:rsidR="008C2AF1" w:rsidRDefault="008C2AF1" w:rsidP="00921011">
            <w:r>
              <w:t>1.5</w:t>
            </w:r>
          </w:p>
          <w:p w14:paraId="471146AD" w14:textId="77777777" w:rsidR="008C2AF1" w:rsidRDefault="008C2AF1" w:rsidP="00921011"/>
          <w:p w14:paraId="7CD12DB7" w14:textId="77777777" w:rsidR="008C2AF1" w:rsidRDefault="008C2AF1" w:rsidP="00921011"/>
          <w:p w14:paraId="7FD3C1A2" w14:textId="77777777" w:rsidR="008C2AF1" w:rsidRPr="008B3106" w:rsidRDefault="008C2AF1" w:rsidP="00921011"/>
        </w:tc>
        <w:tc>
          <w:tcPr>
            <w:tcW w:w="852" w:type="dxa"/>
          </w:tcPr>
          <w:p w14:paraId="79B8634D" w14:textId="77777777" w:rsidR="008C2AF1" w:rsidRPr="008B3106" w:rsidRDefault="008C2AF1" w:rsidP="00921011">
            <w:r>
              <w:t>25/5-2022</w:t>
            </w:r>
          </w:p>
        </w:tc>
        <w:tc>
          <w:tcPr>
            <w:tcW w:w="8379" w:type="dxa"/>
          </w:tcPr>
          <w:p w14:paraId="31C68021" w14:textId="2FAF36C7" w:rsidR="008C2AF1" w:rsidRPr="0092355C" w:rsidRDefault="0092355C" w:rsidP="00921011">
            <w:r w:rsidRPr="0092355C">
              <w:t xml:space="preserve">Cleared up the </w:t>
            </w:r>
            <w:r>
              <w:t>individualized VO2max test</w:t>
            </w:r>
            <w:r w:rsidR="008C2AF1" w:rsidRPr="0092355C">
              <w:t xml:space="preserve"> (15% </w:t>
            </w:r>
            <w:r w:rsidR="001F764C">
              <w:t>watt-max warm up with</w:t>
            </w:r>
            <w:r w:rsidR="008C2AF1" w:rsidRPr="0092355C">
              <w:t xml:space="preserve"> 8,5% </w:t>
            </w:r>
            <w:proofErr w:type="spellStart"/>
            <w:r w:rsidR="008C2AF1" w:rsidRPr="0092355C">
              <w:t>wattmax</w:t>
            </w:r>
            <w:proofErr w:type="spellEnd"/>
            <w:r w:rsidR="008C2AF1" w:rsidRPr="0092355C">
              <w:t xml:space="preserve"> increments)</w:t>
            </w:r>
            <w:r w:rsidR="001F764C">
              <w:t xml:space="preserve">. As well as the possibility for stress </w:t>
            </w:r>
            <w:r w:rsidR="00B00F32">
              <w:t>ECG</w:t>
            </w:r>
            <w:r w:rsidR="001F764C">
              <w:t>.</w:t>
            </w:r>
          </w:p>
        </w:tc>
      </w:tr>
      <w:tr w:rsidR="008C2AF1" w:rsidRPr="001F764C" w14:paraId="1070EBB0" w14:textId="77777777" w:rsidTr="00D509C7">
        <w:tc>
          <w:tcPr>
            <w:tcW w:w="957" w:type="dxa"/>
          </w:tcPr>
          <w:p w14:paraId="31CA479C" w14:textId="77777777" w:rsidR="008C2AF1" w:rsidRDefault="008C2AF1" w:rsidP="00921011">
            <w:r>
              <w:t>1.6</w:t>
            </w:r>
          </w:p>
          <w:p w14:paraId="3829F088" w14:textId="77777777" w:rsidR="008C2AF1" w:rsidRDefault="008C2AF1" w:rsidP="00921011"/>
          <w:p w14:paraId="3BFD6879" w14:textId="77777777" w:rsidR="008C2AF1" w:rsidRDefault="008C2AF1" w:rsidP="00921011"/>
          <w:p w14:paraId="039DC659" w14:textId="77777777" w:rsidR="008C2AF1" w:rsidRDefault="008C2AF1" w:rsidP="00921011"/>
          <w:p w14:paraId="56CEF662" w14:textId="77777777" w:rsidR="008C2AF1" w:rsidRDefault="008C2AF1" w:rsidP="00921011"/>
          <w:p w14:paraId="5CCEF454" w14:textId="77777777" w:rsidR="008C2AF1" w:rsidRDefault="008C2AF1" w:rsidP="00921011"/>
        </w:tc>
        <w:tc>
          <w:tcPr>
            <w:tcW w:w="852" w:type="dxa"/>
          </w:tcPr>
          <w:p w14:paraId="0A80157B" w14:textId="77777777" w:rsidR="008C2AF1" w:rsidRPr="008B3106" w:rsidRDefault="008C2AF1" w:rsidP="00921011">
            <w:r>
              <w:t>11/10-2022</w:t>
            </w:r>
          </w:p>
        </w:tc>
        <w:tc>
          <w:tcPr>
            <w:tcW w:w="8379" w:type="dxa"/>
          </w:tcPr>
          <w:p w14:paraId="6EC4D6CA" w14:textId="186E36C4" w:rsidR="008C2AF1" w:rsidRPr="001F764C" w:rsidRDefault="001F764C" w:rsidP="00921011">
            <w:r w:rsidRPr="001F764C">
              <w:t>Added Louise Diederichsen</w:t>
            </w:r>
            <w:r w:rsidR="00285AFC">
              <w:t xml:space="preserve"> (LD)</w:t>
            </w:r>
            <w:r w:rsidRPr="001F764C">
              <w:t xml:space="preserve"> as c</w:t>
            </w:r>
            <w:r>
              <w:t>o-author.</w:t>
            </w:r>
            <w:r w:rsidR="006E5C4D">
              <w:t xml:space="preserve"> She has experience in exercise studies for connective tissue diseases and is familiar with muscle biopsies on these patients. </w:t>
            </w:r>
          </w:p>
        </w:tc>
      </w:tr>
      <w:tr w:rsidR="008C2AF1" w:rsidRPr="008B3106" w14:paraId="63793C66" w14:textId="77777777" w:rsidTr="00D509C7">
        <w:tc>
          <w:tcPr>
            <w:tcW w:w="957" w:type="dxa"/>
          </w:tcPr>
          <w:p w14:paraId="53B98CD9" w14:textId="77777777" w:rsidR="008C2AF1" w:rsidRDefault="008C2AF1" w:rsidP="00921011">
            <w:r>
              <w:t>1.7</w:t>
            </w:r>
          </w:p>
          <w:p w14:paraId="105D3774" w14:textId="77777777" w:rsidR="008C2AF1" w:rsidRDefault="008C2AF1" w:rsidP="00921011"/>
          <w:p w14:paraId="63250FB7" w14:textId="77777777" w:rsidR="008C2AF1" w:rsidRDefault="008C2AF1" w:rsidP="00921011"/>
          <w:p w14:paraId="1FD8D0A0" w14:textId="77777777" w:rsidR="008C2AF1" w:rsidRDefault="008C2AF1" w:rsidP="00921011"/>
        </w:tc>
        <w:tc>
          <w:tcPr>
            <w:tcW w:w="852" w:type="dxa"/>
          </w:tcPr>
          <w:p w14:paraId="5BC8483D" w14:textId="77777777" w:rsidR="008C2AF1" w:rsidRPr="008B3106" w:rsidRDefault="008C2AF1" w:rsidP="00921011">
            <w:r>
              <w:t>2/11-2022</w:t>
            </w:r>
          </w:p>
        </w:tc>
        <w:tc>
          <w:tcPr>
            <w:tcW w:w="8379" w:type="dxa"/>
          </w:tcPr>
          <w:p w14:paraId="5E7C5943" w14:textId="1AECFCD9" w:rsidR="008C2AF1" w:rsidRPr="008B3106" w:rsidRDefault="006C76DC" w:rsidP="00921011">
            <w:r>
              <w:t>Added HSP-90 as an IL-6 induced gene expression outcome, based on a paper by A. Stephanou</w:t>
            </w:r>
            <w:r w:rsidR="008C2AF1">
              <w:t xml:space="preserve"> </w:t>
            </w:r>
            <w:r w:rsidR="008C2AF1">
              <w:fldChar w:fldCharType="begin" w:fldLock="1"/>
            </w:r>
            <w:r w:rsidR="0019617B">
              <w:instrText>ADDIN CSL_CITATION {"citationItems":[{"id":"ITEM-1","itemData":{"DOI":"10.1042/BJ3210103","ISSN":"02646021","PMID":"9003407","abstract":"The levels of the cytokine interleukin-6 (IL-6) and the heat-shock protein hsp90 have both been reported to be elevated in patients with active systemic lupus erythematosus (SLE). We show that hsp90 protein accumulates to increased levels in both HuH7 hepatoma cells and peripheral blood mononuclear cells (PBMCs) treated with IL-6. In PBMCs this effect occurs without induction of the other hsps, paralleling the specific elevation of hsp90 in SLE. IL-6 is able to activate the hsp90 gene promotor directly; this activation can also be achieved by overexpressing either of the transcription factors NF-IL-6 or NF-IL-6β whose synthesis is induced by IL-6 treatment. Hence the induction of hsp90 protein accumulation by IL-6 is likely to be dependent on the enhanced activity of the hsp90β gene promotor produced by increased levels of NF-IL-6 and/or NF-IL-6β. These effects are discussed in terms of the role of hsp90 in the normal immune system and the mechanism of its activation in patients with SLE.","author":[{"dropping-particle":"","family":"Stephanou","given":"A.","non-dropping-particle":"","parse-names":false,"suffix":""},{"dropping-particle":"","family":"Amin","given":"V.","non-dropping-particle":"","parse-names":false,"suffix":""},{"dropping-particle":"","family":"Isenberg","given":"D. A.","non-dropping-particle":"","parse-names":false,"suffix":""},{"dropping-particle":"","family":"Akira","given":"S.","non-dropping-particle":"","parse-names":false,"suffix":""},{"dropping-particle":"","family":"Kishimoto","given":"T.","non-dropping-particle":"","parse-names":false,"suffix":""},{"dropping-particle":"","family":"Latchman","given":"David S.","non-dropping-particle":"","parse-names":false,"suffix":""}],"container-title":"Biochemical Journal","id":"ITEM-1","issue":"Pt 1","issued":{"date-parts":[["1997","1","1"]]},"page":"103","publisher":"Portland Press Ltd","title":"Interleukin 6 activates heat-shock protein 90 beta gene expression.","type":"article-journal","volume":"321"},"uris":["http://www.mendeley.com/documents/?uuid=24e23f16-9227-3ce5-891d-271d147316ab"]}],"mendeley":{"formattedCitation":"&lt;sup&gt;45&lt;/sup&gt;","plainTextFormattedCitation":"45","previouslyFormattedCitation":"&lt;sup&gt;44&lt;/sup&gt;"},"properties":{"noteIndex":0},"schema":"https://github.com/citation-style-language/schema/raw/master/csl-citation.json"}</w:instrText>
            </w:r>
            <w:r w:rsidR="008C2AF1">
              <w:fldChar w:fldCharType="separate"/>
            </w:r>
            <w:r w:rsidR="0019617B" w:rsidRPr="0019617B">
              <w:rPr>
                <w:noProof/>
                <w:vertAlign w:val="superscript"/>
              </w:rPr>
              <w:t>45</w:t>
            </w:r>
            <w:r w:rsidR="008C2AF1">
              <w:fldChar w:fldCharType="end"/>
            </w:r>
          </w:p>
        </w:tc>
      </w:tr>
      <w:tr w:rsidR="008C2AF1" w:rsidRPr="00E62C0D" w14:paraId="4611AC1F" w14:textId="77777777" w:rsidTr="00D509C7">
        <w:tc>
          <w:tcPr>
            <w:tcW w:w="957" w:type="dxa"/>
          </w:tcPr>
          <w:p w14:paraId="3D0F05D3" w14:textId="77777777" w:rsidR="008C2AF1" w:rsidRDefault="008C2AF1" w:rsidP="00921011">
            <w:r>
              <w:t>1.8</w:t>
            </w:r>
          </w:p>
        </w:tc>
        <w:tc>
          <w:tcPr>
            <w:tcW w:w="852" w:type="dxa"/>
          </w:tcPr>
          <w:p w14:paraId="045F314B" w14:textId="77777777" w:rsidR="008C2AF1" w:rsidRDefault="008C2AF1" w:rsidP="00921011">
            <w:r>
              <w:t>22/5-2023</w:t>
            </w:r>
          </w:p>
        </w:tc>
        <w:tc>
          <w:tcPr>
            <w:tcW w:w="8379" w:type="dxa"/>
          </w:tcPr>
          <w:p w14:paraId="52F2C237" w14:textId="2C7CD530" w:rsidR="008C2AF1" w:rsidRPr="00E62C0D" w:rsidRDefault="00E62C0D" w:rsidP="00921011">
            <w:r w:rsidRPr="00E62C0D">
              <w:t>Added Kanwal Zahid Siddiqi</w:t>
            </w:r>
            <w:r w:rsidR="00FA67AD">
              <w:t xml:space="preserve"> (KS)</w:t>
            </w:r>
            <w:r w:rsidRPr="00E62C0D">
              <w:t xml:space="preserve"> a</w:t>
            </w:r>
            <w:r>
              <w:t>s a co-author due to her experience with IFN-signatures</w:t>
            </w:r>
          </w:p>
        </w:tc>
      </w:tr>
      <w:tr w:rsidR="008C2AF1" w:rsidRPr="00E62C0D" w14:paraId="501F23A9" w14:textId="77777777" w:rsidTr="00D509C7">
        <w:tc>
          <w:tcPr>
            <w:tcW w:w="957" w:type="dxa"/>
          </w:tcPr>
          <w:p w14:paraId="2F04E992" w14:textId="77777777" w:rsidR="008C2AF1" w:rsidRDefault="008C2AF1" w:rsidP="00921011">
            <w:r>
              <w:t>1.9</w:t>
            </w:r>
          </w:p>
        </w:tc>
        <w:tc>
          <w:tcPr>
            <w:tcW w:w="852" w:type="dxa"/>
          </w:tcPr>
          <w:p w14:paraId="6A814461" w14:textId="77777777" w:rsidR="008C2AF1" w:rsidRDefault="008C2AF1" w:rsidP="00921011">
            <w:r>
              <w:t>14/6-2023</w:t>
            </w:r>
          </w:p>
        </w:tc>
        <w:tc>
          <w:tcPr>
            <w:tcW w:w="8379" w:type="dxa"/>
          </w:tcPr>
          <w:p w14:paraId="7C291BDF" w14:textId="1F434A30" w:rsidR="008C2AF1" w:rsidRPr="00E62C0D" w:rsidRDefault="00E62C0D" w:rsidP="00921011">
            <w:r w:rsidRPr="00E62C0D">
              <w:t>Added alterations to the protocol and prospected genes to be</w:t>
            </w:r>
            <w:r>
              <w:t xml:space="preserve"> measures</w:t>
            </w:r>
            <w:r w:rsidR="008C2AF1" w:rsidRPr="00E62C0D">
              <w:t xml:space="preserve">, 3 </w:t>
            </w:r>
            <w:r>
              <w:t>additional</w:t>
            </w:r>
            <w:r w:rsidR="008C2AF1" w:rsidRPr="00E62C0D">
              <w:t xml:space="preserve"> IFN-related gene</w:t>
            </w:r>
            <w:r>
              <w:t>s</w:t>
            </w:r>
            <w:r w:rsidR="008C2AF1" w:rsidRPr="00E62C0D">
              <w:t xml:space="preserve"> </w:t>
            </w:r>
            <w:r>
              <w:t>and one additional</w:t>
            </w:r>
            <w:r w:rsidR="008C2AF1" w:rsidRPr="00E62C0D">
              <w:t xml:space="preserve"> IL-6 relate</w:t>
            </w:r>
            <w:r>
              <w:t xml:space="preserve">d </w:t>
            </w:r>
            <w:r w:rsidR="008C2AF1" w:rsidRPr="00E62C0D">
              <w:t>gen</w:t>
            </w:r>
            <w:r>
              <w:t>e</w:t>
            </w:r>
            <w:r w:rsidR="00C9591A">
              <w:t xml:space="preserve"> as suggested by KS</w:t>
            </w:r>
            <w:r w:rsidR="008C2AF1" w:rsidRPr="00E62C0D">
              <w:t>.</w:t>
            </w:r>
          </w:p>
        </w:tc>
      </w:tr>
      <w:tr w:rsidR="008C2AF1" w:rsidRPr="00E65DF0" w14:paraId="24629DD0" w14:textId="77777777" w:rsidTr="00D509C7">
        <w:tc>
          <w:tcPr>
            <w:tcW w:w="957" w:type="dxa"/>
          </w:tcPr>
          <w:p w14:paraId="55A7E8BA" w14:textId="77777777" w:rsidR="008C2AF1" w:rsidRDefault="008C2AF1" w:rsidP="00921011">
            <w:r>
              <w:t>2.0</w:t>
            </w:r>
          </w:p>
        </w:tc>
        <w:tc>
          <w:tcPr>
            <w:tcW w:w="852" w:type="dxa"/>
          </w:tcPr>
          <w:p w14:paraId="25981BB6" w14:textId="77777777" w:rsidR="008C2AF1" w:rsidRDefault="008C2AF1" w:rsidP="00921011">
            <w:r>
              <w:t>27/9-2023</w:t>
            </w:r>
          </w:p>
        </w:tc>
        <w:tc>
          <w:tcPr>
            <w:tcW w:w="8379" w:type="dxa"/>
          </w:tcPr>
          <w:p w14:paraId="576BDD6C" w14:textId="7C858321" w:rsidR="008C2AF1" w:rsidRPr="00B347D7" w:rsidRDefault="00B347D7" w:rsidP="00921011">
            <w:r w:rsidRPr="00B347D7">
              <w:t>Changed</w:t>
            </w:r>
            <w:r w:rsidR="008C2AF1" w:rsidRPr="00B347D7">
              <w:t xml:space="preserve"> Principal Investigator </w:t>
            </w:r>
            <w:r w:rsidRPr="00B347D7">
              <w:t>to</w:t>
            </w:r>
            <w:r w:rsidR="008C2AF1" w:rsidRPr="00B347D7">
              <w:t xml:space="preserve"> Malte Lund Adamsen</w:t>
            </w:r>
            <w:r>
              <w:t>.</w:t>
            </w:r>
          </w:p>
          <w:p w14:paraId="601A5CF0" w14:textId="772D8EB6" w:rsidR="008C2AF1" w:rsidRPr="00510B23" w:rsidRDefault="00510B23" w:rsidP="00921011">
            <w:r w:rsidRPr="00510B23">
              <w:t>Removed</w:t>
            </w:r>
            <w:r w:rsidR="008C2AF1" w:rsidRPr="00510B23">
              <w:t xml:space="preserve"> Peter God</w:t>
            </w:r>
            <w:r w:rsidRPr="00510B23">
              <w:t>sk as co</w:t>
            </w:r>
            <w:r>
              <w:t>-author upon his request.</w:t>
            </w:r>
          </w:p>
          <w:p w14:paraId="6E6C41D2" w14:textId="05D94A53" w:rsidR="008C2AF1" w:rsidRPr="00510B23" w:rsidRDefault="00510B23" w:rsidP="00921011">
            <w:r w:rsidRPr="00510B23">
              <w:t>Offered</w:t>
            </w:r>
            <w:r w:rsidR="008C2AF1" w:rsidRPr="00510B23">
              <w:t xml:space="preserve"> Laura Langkjær Johnsen </w:t>
            </w:r>
            <w:r w:rsidRPr="00510B23">
              <w:t>co</w:t>
            </w:r>
            <w:r>
              <w:t xml:space="preserve">-authorship if she could recruit a significant </w:t>
            </w:r>
            <w:r w:rsidR="00D509C7">
              <w:lastRenderedPageBreak/>
              <w:t>quantity</w:t>
            </w:r>
            <w:r>
              <w:t xml:space="preserve"> of patients from Gentofte hospital (she attempted </w:t>
            </w:r>
            <w:r w:rsidR="0099376D">
              <w:t>to but</w:t>
            </w:r>
            <w:r>
              <w:t xml:space="preserve"> was unsuccessful).</w:t>
            </w:r>
            <w:r w:rsidR="003774E3">
              <w:t xml:space="preserve"> Updated participant information to reflect this possibility of recruitment.</w:t>
            </w:r>
          </w:p>
          <w:p w14:paraId="4A25FEF0" w14:textId="6BEB2F75" w:rsidR="008C2AF1" w:rsidRPr="006E5C4D" w:rsidRDefault="006E5C4D" w:rsidP="00921011">
            <w:r w:rsidRPr="006E5C4D">
              <w:t>Changed d</w:t>
            </w:r>
            <w:r>
              <w:t xml:space="preserve">escription of how the muscle biopsy is done as suggested by </w:t>
            </w:r>
            <w:proofErr w:type="gramStart"/>
            <w:r w:rsidR="00285AFC">
              <w:t>LD</w:t>
            </w:r>
            <w:proofErr w:type="gramEnd"/>
            <w:r>
              <w:t xml:space="preserve"> </w:t>
            </w:r>
          </w:p>
          <w:p w14:paraId="2EB21B86" w14:textId="5B38F7BC" w:rsidR="008C2AF1" w:rsidRPr="006E5C4D" w:rsidRDefault="00137511" w:rsidP="00921011">
            <w:r>
              <w:t>Kept</w:t>
            </w:r>
            <w:r w:rsidR="008C2AF1" w:rsidRPr="006E5C4D">
              <w:t xml:space="preserve"> Transcriptomics</w:t>
            </w:r>
            <w:r>
              <w:t xml:space="preserve"> and</w:t>
            </w:r>
            <w:r w:rsidR="008C2AF1" w:rsidRPr="006E5C4D">
              <w:t xml:space="preserve"> Physician Evaluated outcomes </w:t>
            </w:r>
            <w:r>
              <w:t>as</w:t>
            </w:r>
            <w:r w:rsidR="008C2AF1" w:rsidRPr="006E5C4D">
              <w:t xml:space="preserve"> secondary outcomes</w:t>
            </w:r>
            <w:r>
              <w:t>, cleared up that other outcomes must be seen as exploratory.</w:t>
            </w:r>
          </w:p>
          <w:p w14:paraId="01D6B176" w14:textId="485C4DD7" w:rsidR="008C2AF1" w:rsidRPr="00E65DF0" w:rsidRDefault="008C2AF1" w:rsidP="00921011"/>
        </w:tc>
      </w:tr>
    </w:tbl>
    <w:p w14:paraId="67A9CB9C" w14:textId="77777777" w:rsidR="008C2AF1" w:rsidRPr="00E65DF0" w:rsidRDefault="008C2AF1" w:rsidP="000B5C56">
      <w:pPr>
        <w:spacing w:after="0" w:line="360" w:lineRule="auto"/>
        <w:jc w:val="both"/>
        <w:rPr>
          <w:rFonts w:ascii="Times New Roman" w:hAnsi="Times New Roman" w:cs="Times New Roman"/>
        </w:rPr>
      </w:pPr>
    </w:p>
    <w:p w14:paraId="7ED0F29B" w14:textId="77777777" w:rsidR="000B5C56" w:rsidRPr="00E65DF0" w:rsidRDefault="000B5C56" w:rsidP="000B5C56">
      <w:pPr>
        <w:pStyle w:val="Default"/>
        <w:spacing w:line="360" w:lineRule="auto"/>
        <w:ind w:left="2880" w:hanging="2880"/>
        <w:jc w:val="both"/>
        <w:rPr>
          <w:color w:val="auto"/>
          <w:sz w:val="22"/>
          <w:szCs w:val="22"/>
        </w:rPr>
      </w:pPr>
    </w:p>
    <w:p w14:paraId="30F82C88" w14:textId="77777777" w:rsidR="000B5C56" w:rsidRPr="00E65DF0" w:rsidRDefault="000B5C56" w:rsidP="000B5C56">
      <w:pPr>
        <w:pStyle w:val="Default"/>
        <w:spacing w:line="360" w:lineRule="auto"/>
        <w:ind w:left="2880" w:hanging="2880"/>
        <w:jc w:val="both"/>
        <w:rPr>
          <w:color w:val="auto"/>
          <w:sz w:val="22"/>
          <w:szCs w:val="22"/>
        </w:rPr>
      </w:pPr>
    </w:p>
    <w:p w14:paraId="3BD11993" w14:textId="77777777" w:rsidR="000B5C56" w:rsidRPr="00E65DF0" w:rsidRDefault="000B5C56" w:rsidP="000B5C56">
      <w:pPr>
        <w:pStyle w:val="Default"/>
        <w:spacing w:line="360" w:lineRule="auto"/>
        <w:jc w:val="both"/>
        <w:rPr>
          <w:color w:val="auto"/>
          <w:sz w:val="22"/>
          <w:szCs w:val="22"/>
        </w:rPr>
      </w:pPr>
    </w:p>
    <w:p w14:paraId="5FCEF0C5" w14:textId="77777777" w:rsidR="000B5C56" w:rsidRPr="00E65DF0" w:rsidRDefault="000B5C56" w:rsidP="000B5C56">
      <w:pPr>
        <w:rPr>
          <w:rFonts w:ascii="Times New Roman" w:eastAsia="Times New Roman" w:hAnsi="Times New Roman" w:cs="Times New Roman"/>
          <w:b/>
          <w:bCs/>
          <w:kern w:val="36"/>
          <w:sz w:val="48"/>
          <w:szCs w:val="48"/>
        </w:rPr>
      </w:pPr>
      <w:r w:rsidRPr="00E65DF0">
        <w:rPr>
          <w:rFonts w:ascii="Times New Roman" w:hAnsi="Times New Roman" w:cs="Times New Roman"/>
        </w:rPr>
        <w:br w:type="page"/>
      </w:r>
    </w:p>
    <w:p w14:paraId="20F7A3A3" w14:textId="7F1F59C7" w:rsidR="000B5C56" w:rsidRPr="009616A0" w:rsidRDefault="000B5C56" w:rsidP="00223C38">
      <w:pPr>
        <w:pStyle w:val="Heading2"/>
      </w:pPr>
      <w:bookmarkStart w:id="178" w:name="_Toc165628312"/>
      <w:r w:rsidRPr="009616A0">
        <w:lastRenderedPageBreak/>
        <w:t>IMPLEMENTATION OF THE S</w:t>
      </w:r>
      <w:r w:rsidR="001A2DF1">
        <w:t xml:space="preserve">TASTITICAL </w:t>
      </w:r>
      <w:r w:rsidR="00882730">
        <w:t>ANALYSIS PLAN</w:t>
      </w:r>
      <w:bookmarkEnd w:id="178"/>
    </w:p>
    <w:p w14:paraId="4AE5EDA4" w14:textId="693F61F1" w:rsidR="006D191C" w:rsidRDefault="008260DF" w:rsidP="008260DF">
      <w:r>
        <w:t xml:space="preserve">Following approval of the statistical analysis plan by the writing committee it will be published at the </w:t>
      </w:r>
      <w:proofErr w:type="spellStart"/>
      <w:r>
        <w:t>Github</w:t>
      </w:r>
      <w:proofErr w:type="spellEnd"/>
      <w:r>
        <w:t xml:space="preserve"> account(</w:t>
      </w:r>
      <w:hyperlink r:id="rId17" w:history="1">
        <w:r w:rsidRPr="00942595">
          <w:rPr>
            <w:rStyle w:val="Hyperlink"/>
          </w:rPr>
          <w:t>https://github.com/Malte-Lund/Lupex-Statistics/tree/main/Documents</w:t>
        </w:r>
      </w:hyperlink>
      <w:r>
        <w:t xml:space="preserve"> ), and the Centre for Physical Activity website (</w:t>
      </w:r>
      <w:hyperlink r:id="rId18" w:history="1">
        <w:r w:rsidRPr="00942595">
          <w:rPr>
            <w:rStyle w:val="Hyperlink"/>
          </w:rPr>
          <w:t>www.aktisundhed.dk</w:t>
        </w:r>
      </w:hyperlink>
      <w:r>
        <w:t xml:space="preserve"> )</w:t>
      </w:r>
      <w:r w:rsidR="00E53430">
        <w:t xml:space="preserve"> prior to </w:t>
      </w:r>
      <w:proofErr w:type="spellStart"/>
      <w:r w:rsidR="00E53430">
        <w:t>commiencing</w:t>
      </w:r>
      <w:proofErr w:type="spellEnd"/>
      <w:r w:rsidR="00E53430">
        <w:t xml:space="preserve"> statistical analysis.</w:t>
      </w:r>
    </w:p>
    <w:p w14:paraId="51EF9C02" w14:textId="4F60AD51" w:rsidR="000B5C56" w:rsidRPr="00223C38" w:rsidRDefault="000B5C56" w:rsidP="00223C38">
      <w:pPr>
        <w:pStyle w:val="Heading2"/>
        <w:numPr>
          <w:ilvl w:val="1"/>
          <w:numId w:val="20"/>
        </w:numPr>
        <w:rPr>
          <w:rFonts w:eastAsia="Times"/>
        </w:rPr>
      </w:pPr>
      <w:bookmarkStart w:id="179" w:name="_Toc165628313"/>
      <w:r w:rsidRPr="00223C38">
        <w:rPr>
          <w:rFonts w:eastAsia="Times"/>
        </w:rPr>
        <w:t xml:space="preserve">EXPECTED </w:t>
      </w:r>
      <w:r w:rsidRPr="00223C38">
        <w:t>WRITING</w:t>
      </w:r>
      <w:r w:rsidRPr="00223C38">
        <w:rPr>
          <w:rFonts w:eastAsia="Times"/>
        </w:rPr>
        <w:t xml:space="preserve"> COMMITTEE</w:t>
      </w:r>
      <w:bookmarkEnd w:id="179"/>
      <w:r w:rsidRPr="00223C38">
        <w:rPr>
          <w:rFonts w:eastAsia="Times"/>
        </w:rPr>
        <w:t xml:space="preserve"> </w:t>
      </w:r>
    </w:p>
    <w:p w14:paraId="7040DF60" w14:textId="52AE975A" w:rsidR="000B5C56" w:rsidRPr="00A710B6" w:rsidRDefault="00A710B6" w:rsidP="000B5C56">
      <w:pPr>
        <w:spacing w:after="0" w:line="360" w:lineRule="auto"/>
        <w:jc w:val="both"/>
        <w:rPr>
          <w:rFonts w:ascii="Times New Roman" w:hAnsi="Times New Roman" w:cs="Times New Roman"/>
          <w:vertAlign w:val="superscript"/>
        </w:rPr>
      </w:pPr>
      <w:commentRangeStart w:id="180"/>
      <w:r w:rsidRPr="00A710B6">
        <w:rPr>
          <w:rFonts w:ascii="Times New Roman" w:eastAsia="Times" w:hAnsi="Times New Roman" w:cs="Times New Roman"/>
        </w:rPr>
        <w:t>Malte Lund Adamsen</w:t>
      </w:r>
      <w:r w:rsidR="000B5C56" w:rsidRPr="00A710B6">
        <w:rPr>
          <w:rFonts w:ascii="Times New Roman" w:eastAsia="Times" w:hAnsi="Times New Roman" w:cs="Times New Roman"/>
        </w:rPr>
        <w:t>,</w:t>
      </w:r>
      <w:r w:rsidRPr="00A710B6">
        <w:rPr>
          <w:rFonts w:ascii="Times New Roman" w:eastAsia="Times" w:hAnsi="Times New Roman" w:cs="Times New Roman"/>
        </w:rPr>
        <w:t xml:space="preserve"> Simon Jønck,</w:t>
      </w:r>
      <w:r w:rsidR="00827555">
        <w:rPr>
          <w:rFonts w:ascii="Times New Roman" w:eastAsia="Times" w:hAnsi="Times New Roman" w:cs="Times New Roman"/>
        </w:rPr>
        <w:t xml:space="preserve"> </w:t>
      </w:r>
      <w:r w:rsidR="00EE2A0B">
        <w:rPr>
          <w:rFonts w:ascii="Times New Roman" w:eastAsia="Times" w:hAnsi="Times New Roman" w:cs="Times New Roman"/>
        </w:rPr>
        <w:t xml:space="preserve">Iben Rasmussen, </w:t>
      </w:r>
      <w:r w:rsidR="00827555" w:rsidRPr="00A710B6">
        <w:rPr>
          <w:rFonts w:ascii="Times New Roman" w:eastAsia="Times" w:hAnsi="Times New Roman" w:cs="Times New Roman"/>
        </w:rPr>
        <w:t>Marie Louise L Petersen,</w:t>
      </w:r>
      <w:r w:rsidR="00827555">
        <w:rPr>
          <w:rFonts w:ascii="Times New Roman" w:eastAsia="Times" w:hAnsi="Times New Roman" w:cs="Times New Roman"/>
        </w:rPr>
        <w:t xml:space="preserve"> Clara </w:t>
      </w:r>
      <w:r w:rsidR="00A65E34">
        <w:rPr>
          <w:rFonts w:ascii="Times New Roman" w:eastAsia="Times" w:hAnsi="Times New Roman" w:cs="Times New Roman"/>
        </w:rPr>
        <w:t>Sofie Egeberg</w:t>
      </w:r>
      <w:r w:rsidR="00827555">
        <w:rPr>
          <w:rFonts w:ascii="Times New Roman" w:eastAsia="Times" w:hAnsi="Times New Roman" w:cs="Times New Roman"/>
        </w:rPr>
        <w:t xml:space="preserve">, </w:t>
      </w:r>
      <w:r w:rsidR="00773639">
        <w:rPr>
          <w:rFonts w:ascii="Times New Roman" w:eastAsia="Times" w:hAnsi="Times New Roman" w:cs="Times New Roman"/>
        </w:rPr>
        <w:t>Mark Lyngbæk,</w:t>
      </w:r>
      <w:r w:rsidR="007B2006">
        <w:rPr>
          <w:rFonts w:ascii="Times New Roman" w:eastAsia="Times" w:hAnsi="Times New Roman" w:cs="Times New Roman"/>
        </w:rPr>
        <w:t xml:space="preserve"> Julie Lyng Forman,</w:t>
      </w:r>
      <w:r w:rsidR="00827555">
        <w:rPr>
          <w:rFonts w:ascii="Times New Roman" w:eastAsia="Times" w:hAnsi="Times New Roman" w:cs="Times New Roman"/>
        </w:rPr>
        <w:t xml:space="preserve"> Anna A. Lützen, </w:t>
      </w:r>
      <w:r w:rsidR="00C061A1">
        <w:rPr>
          <w:rFonts w:ascii="Times New Roman" w:eastAsia="Times" w:hAnsi="Times New Roman" w:cs="Times New Roman"/>
        </w:rPr>
        <w:t>Kanwal Zahid Siddiqi,</w:t>
      </w:r>
      <w:r w:rsidR="007B2006">
        <w:rPr>
          <w:rFonts w:ascii="Times New Roman" w:eastAsia="Times" w:hAnsi="Times New Roman" w:cs="Times New Roman"/>
        </w:rPr>
        <w:t xml:space="preserve"> Helga Ellingsgaard, Phillip Hasbak,</w:t>
      </w:r>
      <w:r w:rsidR="00C061A1">
        <w:rPr>
          <w:rFonts w:ascii="Times New Roman" w:eastAsia="Times" w:hAnsi="Times New Roman" w:cs="Times New Roman"/>
        </w:rPr>
        <w:t xml:space="preserve"> Louise Diederichsen, </w:t>
      </w:r>
      <w:r w:rsidRPr="00A710B6">
        <w:rPr>
          <w:rFonts w:ascii="Times New Roman" w:eastAsia="Times" w:hAnsi="Times New Roman" w:cs="Times New Roman"/>
        </w:rPr>
        <w:t>Regitse H Christensen, Ronan M</w:t>
      </w:r>
      <w:r>
        <w:rPr>
          <w:rFonts w:ascii="Times New Roman" w:eastAsia="Times" w:hAnsi="Times New Roman" w:cs="Times New Roman"/>
        </w:rPr>
        <w:t>.</w:t>
      </w:r>
      <w:r w:rsidRPr="00A710B6">
        <w:rPr>
          <w:rFonts w:ascii="Times New Roman" w:eastAsia="Times" w:hAnsi="Times New Roman" w:cs="Times New Roman"/>
        </w:rPr>
        <w:t xml:space="preserve"> G</w:t>
      </w:r>
      <w:r>
        <w:rPr>
          <w:rFonts w:ascii="Times New Roman" w:eastAsia="Times" w:hAnsi="Times New Roman" w:cs="Times New Roman"/>
        </w:rPr>
        <w:t>. Berg</w:t>
      </w:r>
      <w:r w:rsidR="00C061A1">
        <w:rPr>
          <w:rFonts w:ascii="Times New Roman" w:eastAsia="Times" w:hAnsi="Times New Roman" w:cs="Times New Roman"/>
        </w:rPr>
        <w:t>,</w:t>
      </w:r>
      <w:r w:rsidR="000B5C56" w:rsidRPr="00A710B6">
        <w:rPr>
          <w:rFonts w:ascii="Times New Roman" w:eastAsia="Times" w:hAnsi="Times New Roman" w:cs="Times New Roman"/>
        </w:rPr>
        <w:t xml:space="preserve"> </w:t>
      </w:r>
      <w:r w:rsidRPr="00A710B6">
        <w:rPr>
          <w:rFonts w:ascii="Times New Roman" w:eastAsia="Times" w:hAnsi="Times New Roman" w:cs="Times New Roman"/>
        </w:rPr>
        <w:t xml:space="preserve">Bente K. Pedersen, </w:t>
      </w:r>
      <w:r w:rsidR="00827555">
        <w:rPr>
          <w:rFonts w:ascii="Times New Roman" w:eastAsia="Times" w:hAnsi="Times New Roman" w:cs="Times New Roman"/>
        </w:rPr>
        <w:t xml:space="preserve">Pil Højgaard, </w:t>
      </w:r>
      <w:r w:rsidRPr="00A710B6">
        <w:rPr>
          <w:rFonts w:ascii="Times New Roman" w:eastAsia="Times" w:hAnsi="Times New Roman" w:cs="Times New Roman"/>
        </w:rPr>
        <w:t>Søren Jacobsen</w:t>
      </w:r>
      <w:r w:rsidR="004747C9">
        <w:rPr>
          <w:rFonts w:ascii="Times New Roman" w:eastAsia="Times" w:hAnsi="Times New Roman" w:cs="Times New Roman"/>
        </w:rPr>
        <w:t xml:space="preserve"> </w:t>
      </w:r>
      <w:commentRangeEnd w:id="180"/>
      <w:r w:rsidR="004747C9">
        <w:rPr>
          <w:rStyle w:val="CommentReference"/>
          <w:rFonts w:ascii="Cambria" w:eastAsia="Cambria" w:hAnsi="Cambria" w:cs="Cambria"/>
          <w:color w:val="000000"/>
        </w:rPr>
        <w:commentReference w:id="180"/>
      </w:r>
    </w:p>
    <w:p w14:paraId="397212FA" w14:textId="77777777" w:rsidR="000B5C56" w:rsidRPr="00A710B6" w:rsidRDefault="000B5C56" w:rsidP="000B5C56">
      <w:pPr>
        <w:spacing w:after="0" w:line="360" w:lineRule="auto"/>
        <w:jc w:val="both"/>
        <w:rPr>
          <w:rFonts w:ascii="Times New Roman" w:eastAsia="Times" w:hAnsi="Times New Roman" w:cs="Times New Roman"/>
        </w:rPr>
      </w:pPr>
    </w:p>
    <w:p w14:paraId="69771DC4" w14:textId="77777777" w:rsidR="00A710B6" w:rsidRDefault="000B5C56" w:rsidP="00A710B6">
      <w:pPr>
        <w:spacing w:after="0" w:line="360" w:lineRule="auto"/>
        <w:jc w:val="both"/>
        <w:rPr>
          <w:rFonts w:ascii="Times New Roman" w:eastAsia="Times" w:hAnsi="Times New Roman" w:cs="Times New Roman"/>
        </w:rPr>
      </w:pPr>
      <w:r w:rsidRPr="009616A0">
        <w:rPr>
          <w:rFonts w:ascii="Times New Roman" w:eastAsia="Times" w:hAnsi="Times New Roman" w:cs="Times New Roman"/>
        </w:rPr>
        <w:t>Acknowledgements</w:t>
      </w:r>
    </w:p>
    <w:p w14:paraId="332A6273" w14:textId="2FF40EE3" w:rsidR="000B5C56" w:rsidRPr="009616A0" w:rsidRDefault="00A710B6" w:rsidP="00A710B6">
      <w:pPr>
        <w:spacing w:after="0" w:line="360" w:lineRule="auto"/>
        <w:jc w:val="both"/>
        <w:rPr>
          <w:rFonts w:ascii="Times New Roman" w:eastAsia="Times" w:hAnsi="Times New Roman" w:cs="Times New Roman"/>
        </w:rPr>
      </w:pPr>
      <w:r>
        <w:rPr>
          <w:rFonts w:ascii="Times New Roman" w:eastAsia="Times" w:hAnsi="Times New Roman" w:cs="Times New Roman"/>
        </w:rPr>
        <w:t xml:space="preserve">We would like to thank the patient panel (in alphabetical order, last names omitted to preserve anonymity): Anne-Maren, </w:t>
      </w:r>
      <w:proofErr w:type="spellStart"/>
      <w:r>
        <w:rPr>
          <w:rFonts w:ascii="Times New Roman" w:eastAsia="Times" w:hAnsi="Times New Roman" w:cs="Times New Roman"/>
        </w:rPr>
        <w:t>Ea</w:t>
      </w:r>
      <w:proofErr w:type="spellEnd"/>
      <w:r>
        <w:rPr>
          <w:rFonts w:ascii="Times New Roman" w:eastAsia="Times" w:hAnsi="Times New Roman" w:cs="Times New Roman"/>
        </w:rPr>
        <w:t>,</w:t>
      </w:r>
      <w:r w:rsidR="00BC0AF1">
        <w:rPr>
          <w:rFonts w:ascii="Times New Roman" w:eastAsia="Times" w:hAnsi="Times New Roman" w:cs="Times New Roman"/>
        </w:rPr>
        <w:t xml:space="preserve"> Julie,</w:t>
      </w:r>
      <w:r>
        <w:rPr>
          <w:rFonts w:ascii="Times New Roman" w:eastAsia="Times" w:hAnsi="Times New Roman" w:cs="Times New Roman"/>
        </w:rPr>
        <w:t xml:space="preserve"> </w:t>
      </w:r>
      <w:r w:rsidR="00087421">
        <w:rPr>
          <w:rFonts w:ascii="Times New Roman" w:eastAsia="Times" w:hAnsi="Times New Roman" w:cs="Times New Roman"/>
        </w:rPr>
        <w:t xml:space="preserve">Mette, </w:t>
      </w:r>
      <w:r>
        <w:rPr>
          <w:rFonts w:ascii="Times New Roman" w:eastAsia="Times" w:hAnsi="Times New Roman" w:cs="Times New Roman"/>
        </w:rPr>
        <w:t>Rasmus</w:t>
      </w:r>
      <w:r w:rsidR="000B5C56" w:rsidRPr="009616A0">
        <w:rPr>
          <w:rFonts w:ascii="Times New Roman" w:eastAsia="Times" w:hAnsi="Times New Roman" w:cs="Times New Roman"/>
        </w:rPr>
        <w:t xml:space="preserve"> </w:t>
      </w:r>
    </w:p>
    <w:p w14:paraId="7C0F9A2F" w14:textId="77777777" w:rsidR="000B5C56" w:rsidRPr="009616A0" w:rsidRDefault="000B5C56" w:rsidP="000B5C56">
      <w:pPr>
        <w:spacing w:after="0" w:line="360" w:lineRule="auto"/>
        <w:jc w:val="both"/>
        <w:rPr>
          <w:rFonts w:ascii="Times New Roman" w:eastAsia="Times" w:hAnsi="Times New Roman" w:cs="Times New Roman"/>
        </w:rPr>
      </w:pPr>
    </w:p>
    <w:p w14:paraId="7D9AF70E" w14:textId="77777777" w:rsidR="000B5C56" w:rsidRPr="009616A0" w:rsidRDefault="000B5C56" w:rsidP="000B5C56">
      <w:pPr>
        <w:rPr>
          <w:rFonts w:ascii="Times New Roman" w:eastAsia="Cambria" w:hAnsi="Times New Roman" w:cs="Times New Roman"/>
          <w:color w:val="000000"/>
        </w:rPr>
      </w:pPr>
      <w:r w:rsidRPr="009616A0">
        <w:rPr>
          <w:rFonts w:ascii="Times New Roman" w:hAnsi="Times New Roman" w:cs="Times New Roman"/>
        </w:rPr>
        <w:br w:type="page"/>
      </w:r>
    </w:p>
    <w:p w14:paraId="3D04C933" w14:textId="1A3623B3" w:rsidR="000B5C56" w:rsidRPr="009616A0" w:rsidRDefault="000B5C56" w:rsidP="007114CF">
      <w:pPr>
        <w:pStyle w:val="Heading2"/>
      </w:pPr>
      <w:bookmarkStart w:id="181" w:name="_Toc165628314"/>
      <w:r w:rsidRPr="009616A0">
        <w:lastRenderedPageBreak/>
        <w:t xml:space="preserve">EXPECTED OUTLINE OF </w:t>
      </w:r>
      <w:r w:rsidR="00966147">
        <w:t>REPORTS</w:t>
      </w:r>
      <w:bookmarkEnd w:id="181"/>
      <w:r w:rsidRPr="009616A0">
        <w:t xml:space="preserve"> </w:t>
      </w:r>
    </w:p>
    <w:p w14:paraId="7BA77FC4" w14:textId="480E8EE6" w:rsidR="000B5C56" w:rsidRDefault="000B5C56" w:rsidP="000B5C56">
      <w:pPr>
        <w:pStyle w:val="CommentText"/>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The study report will be aimed at a</w:t>
      </w:r>
      <w:r w:rsidR="009F68DF">
        <w:rPr>
          <w:rFonts w:ascii="Times New Roman" w:hAnsi="Times New Roman" w:cs="Times New Roman"/>
          <w:sz w:val="22"/>
          <w:szCs w:val="22"/>
        </w:rPr>
        <w:t xml:space="preserve"> </w:t>
      </w:r>
      <w:r w:rsidR="001D230B">
        <w:rPr>
          <w:rFonts w:ascii="Times New Roman" w:hAnsi="Times New Roman" w:cs="Times New Roman"/>
          <w:sz w:val="22"/>
          <w:szCs w:val="22"/>
        </w:rPr>
        <w:t>publication</w:t>
      </w:r>
      <w:r w:rsidR="009F68DF">
        <w:rPr>
          <w:rFonts w:ascii="Times New Roman" w:hAnsi="Times New Roman" w:cs="Times New Roman"/>
          <w:sz w:val="22"/>
          <w:szCs w:val="22"/>
        </w:rPr>
        <w:t xml:space="preserve"> in</w:t>
      </w:r>
      <w:r w:rsidRPr="009616A0">
        <w:rPr>
          <w:rFonts w:ascii="Times New Roman" w:hAnsi="Times New Roman" w:cs="Times New Roman"/>
          <w:sz w:val="22"/>
          <w:szCs w:val="22"/>
        </w:rPr>
        <w:t xml:space="preserve"> clinical </w:t>
      </w:r>
      <w:proofErr w:type="gramStart"/>
      <w:r w:rsidRPr="009616A0">
        <w:rPr>
          <w:rFonts w:ascii="Times New Roman" w:hAnsi="Times New Roman" w:cs="Times New Roman"/>
          <w:sz w:val="22"/>
          <w:szCs w:val="22"/>
        </w:rPr>
        <w:t>journal</w:t>
      </w:r>
      <w:r w:rsidR="009F68DF">
        <w:rPr>
          <w:rFonts w:ascii="Times New Roman" w:hAnsi="Times New Roman" w:cs="Times New Roman"/>
          <w:sz w:val="22"/>
          <w:szCs w:val="22"/>
        </w:rPr>
        <w:t>s</w:t>
      </w:r>
      <w:r w:rsidRPr="009616A0">
        <w:rPr>
          <w:rFonts w:ascii="Times New Roman" w:hAnsi="Times New Roman" w:cs="Times New Roman"/>
          <w:sz w:val="22"/>
          <w:szCs w:val="22"/>
        </w:rPr>
        <w:t>,</w:t>
      </w:r>
      <w:proofErr w:type="gramEnd"/>
      <w:r w:rsidRPr="009616A0">
        <w:rPr>
          <w:rFonts w:ascii="Times New Roman" w:hAnsi="Times New Roman" w:cs="Times New Roman"/>
          <w:sz w:val="22"/>
          <w:szCs w:val="22"/>
        </w:rPr>
        <w:t xml:space="preserve"> thus </w:t>
      </w:r>
      <w:r w:rsidR="009F68DF">
        <w:rPr>
          <w:rFonts w:ascii="Times New Roman" w:hAnsi="Times New Roman" w:cs="Times New Roman"/>
          <w:sz w:val="22"/>
          <w:szCs w:val="22"/>
        </w:rPr>
        <w:t>each</w:t>
      </w:r>
      <w:r w:rsidRPr="009616A0">
        <w:rPr>
          <w:rFonts w:ascii="Times New Roman" w:hAnsi="Times New Roman" w:cs="Times New Roman"/>
          <w:sz w:val="22"/>
          <w:szCs w:val="22"/>
        </w:rPr>
        <w:t xml:space="preserve"> report will contain 3500-4000 words and 4 to 6 main figures and tables depending on the journal.</w:t>
      </w:r>
    </w:p>
    <w:p w14:paraId="06D3DCBE" w14:textId="2459EEFB" w:rsidR="009F68DF" w:rsidRPr="009616A0" w:rsidRDefault="009F68DF" w:rsidP="000B5C56">
      <w:pPr>
        <w:pStyle w:val="CommentText"/>
        <w:spacing w:line="360" w:lineRule="auto"/>
        <w:jc w:val="both"/>
        <w:rPr>
          <w:rFonts w:ascii="Times New Roman" w:hAnsi="Times New Roman" w:cs="Times New Roman"/>
          <w:sz w:val="22"/>
          <w:szCs w:val="22"/>
        </w:rPr>
      </w:pPr>
      <w:r>
        <w:rPr>
          <w:rFonts w:ascii="Times New Roman" w:hAnsi="Times New Roman" w:cs="Times New Roman"/>
          <w:sz w:val="22"/>
          <w:szCs w:val="22"/>
        </w:rPr>
        <w:t>The primary end</w:t>
      </w:r>
      <w:r w:rsidR="00D03D7A">
        <w:rPr>
          <w:rFonts w:ascii="Times New Roman" w:hAnsi="Times New Roman" w:cs="Times New Roman"/>
          <w:sz w:val="22"/>
          <w:szCs w:val="22"/>
        </w:rPr>
        <w:t>p</w:t>
      </w:r>
      <w:r>
        <w:rPr>
          <w:rFonts w:ascii="Times New Roman" w:hAnsi="Times New Roman" w:cs="Times New Roman"/>
          <w:sz w:val="22"/>
          <w:szCs w:val="22"/>
        </w:rPr>
        <w:t xml:space="preserve">oints and the secondary endpoints, along with relevant related exploratory endpoints will be published in one paper. </w:t>
      </w:r>
      <w:r w:rsidR="00F36477">
        <w:rPr>
          <w:rFonts w:ascii="Times New Roman" w:hAnsi="Times New Roman" w:cs="Times New Roman"/>
          <w:sz w:val="22"/>
          <w:szCs w:val="22"/>
        </w:rPr>
        <w:t>Planned publication scopes t</w:t>
      </w:r>
      <w:r>
        <w:rPr>
          <w:rFonts w:ascii="Times New Roman" w:hAnsi="Times New Roman" w:cs="Times New Roman"/>
          <w:sz w:val="22"/>
          <w:szCs w:val="22"/>
        </w:rPr>
        <w:t xml:space="preserve">he </w:t>
      </w:r>
      <w:r w:rsidR="00066EC0">
        <w:rPr>
          <w:rFonts w:ascii="Times New Roman" w:hAnsi="Times New Roman" w:cs="Times New Roman"/>
          <w:sz w:val="22"/>
          <w:szCs w:val="22"/>
        </w:rPr>
        <w:t xml:space="preserve">cardiometabolic outcomes, such as </w:t>
      </w:r>
      <w:r w:rsidR="00F36477">
        <w:rPr>
          <w:rFonts w:ascii="Times New Roman" w:hAnsi="Times New Roman" w:cs="Times New Roman"/>
          <w:sz w:val="22"/>
          <w:szCs w:val="22"/>
        </w:rPr>
        <w:t xml:space="preserve">results from the 82-Rb-Pet-CTs and the echocardiographic outcomes as a second paper. The </w:t>
      </w:r>
      <w:r w:rsidR="00D24F42">
        <w:rPr>
          <w:rFonts w:ascii="Times New Roman" w:hAnsi="Times New Roman" w:cs="Times New Roman"/>
          <w:sz w:val="22"/>
          <w:szCs w:val="22"/>
        </w:rPr>
        <w:t>behavioral</w:t>
      </w:r>
      <w:r w:rsidR="00F36477">
        <w:rPr>
          <w:rFonts w:ascii="Times New Roman" w:hAnsi="Times New Roman" w:cs="Times New Roman"/>
          <w:sz w:val="22"/>
          <w:szCs w:val="22"/>
        </w:rPr>
        <w:t xml:space="preserve"> changes from exercise, such as the diet diaries, the activity measurements, </w:t>
      </w:r>
      <w:r w:rsidR="00B21509">
        <w:rPr>
          <w:rFonts w:ascii="Times New Roman" w:hAnsi="Times New Roman" w:cs="Times New Roman"/>
          <w:sz w:val="22"/>
          <w:szCs w:val="22"/>
        </w:rPr>
        <w:t>the adaptations to the singular exercise bout</w:t>
      </w:r>
      <w:r w:rsidR="005767FB">
        <w:rPr>
          <w:rFonts w:ascii="Times New Roman" w:hAnsi="Times New Roman" w:cs="Times New Roman"/>
          <w:sz w:val="22"/>
          <w:szCs w:val="22"/>
        </w:rPr>
        <w:t xml:space="preserve"> and capillaroscopic changes</w:t>
      </w:r>
      <w:r w:rsidR="00B21509">
        <w:rPr>
          <w:rFonts w:ascii="Times New Roman" w:hAnsi="Times New Roman" w:cs="Times New Roman"/>
          <w:sz w:val="22"/>
          <w:szCs w:val="22"/>
        </w:rPr>
        <w:t xml:space="preserve"> will likely make up a third paper.</w:t>
      </w:r>
      <w:r w:rsidR="00D24F42">
        <w:rPr>
          <w:rFonts w:ascii="Times New Roman" w:hAnsi="Times New Roman" w:cs="Times New Roman"/>
          <w:sz w:val="22"/>
          <w:szCs w:val="22"/>
        </w:rPr>
        <w:t xml:space="preserve"> Relevant end points to include in each paper will be further discussed by the writing committee</w:t>
      </w:r>
      <w:r w:rsidR="00EC2F96">
        <w:rPr>
          <w:rFonts w:ascii="Times New Roman" w:hAnsi="Times New Roman" w:cs="Times New Roman"/>
          <w:sz w:val="22"/>
          <w:szCs w:val="22"/>
        </w:rPr>
        <w:t xml:space="preserve"> and therefore this outline of contents is not complete but may change between papers</w:t>
      </w:r>
      <w:r w:rsidR="0094256F">
        <w:rPr>
          <w:rFonts w:ascii="Times New Roman" w:hAnsi="Times New Roman" w:cs="Times New Roman"/>
          <w:sz w:val="22"/>
          <w:szCs w:val="22"/>
        </w:rPr>
        <w:t>.</w:t>
      </w:r>
    </w:p>
    <w:p w14:paraId="63DD8507" w14:textId="77777777" w:rsidR="000B5C56" w:rsidRPr="009616A0" w:rsidRDefault="000B5C56" w:rsidP="000B5C56">
      <w:pPr>
        <w:pStyle w:val="CommentText"/>
        <w:spacing w:line="360" w:lineRule="auto"/>
        <w:jc w:val="both"/>
        <w:rPr>
          <w:rFonts w:ascii="Times New Roman" w:hAnsi="Times New Roman" w:cs="Times New Roman"/>
          <w:sz w:val="22"/>
          <w:szCs w:val="22"/>
        </w:rPr>
      </w:pPr>
    </w:p>
    <w:p w14:paraId="7F9EA42F" w14:textId="1F85C780" w:rsidR="00D43A12" w:rsidRDefault="000B5C56" w:rsidP="000B5C56">
      <w:pPr>
        <w:pStyle w:val="Heading2"/>
        <w:rPr>
          <w:rFonts w:ascii="Times New Roman" w:hAnsi="Times New Roman" w:cs="Times New Roman"/>
        </w:rPr>
      </w:pPr>
      <w:bookmarkStart w:id="182" w:name="_Toc165628315"/>
      <w:r w:rsidRPr="009616A0">
        <w:rPr>
          <w:rFonts w:ascii="Times New Roman" w:hAnsi="Times New Roman" w:cs="Times New Roman"/>
        </w:rPr>
        <w:t xml:space="preserve">OVERVIEW OF CONTENT </w:t>
      </w:r>
      <w:r w:rsidR="00966147">
        <w:rPr>
          <w:rFonts w:ascii="Times New Roman" w:hAnsi="Times New Roman" w:cs="Times New Roman"/>
        </w:rPr>
        <w:t>IN REPORTS</w:t>
      </w:r>
      <w:bookmarkEnd w:id="182"/>
    </w:p>
    <w:p w14:paraId="44453D14" w14:textId="2B5BE64B" w:rsidR="000B5C56" w:rsidRPr="009616A0" w:rsidRDefault="000B5C56" w:rsidP="00D43A12">
      <w:r w:rsidRPr="009616A0">
        <w:t>(Unformatted tables with specific variables are placed at the end of the text)</w:t>
      </w:r>
    </w:p>
    <w:p w14:paraId="2F44F272" w14:textId="77777777" w:rsidR="000B5C56" w:rsidRPr="009616A0" w:rsidRDefault="000B5C56" w:rsidP="000B5C56">
      <w:pPr>
        <w:rPr>
          <w:rFonts w:ascii="Times New Roman" w:hAnsi="Times New Roman" w:cs="Times New Roman"/>
        </w:rPr>
      </w:pPr>
    </w:p>
    <w:p w14:paraId="0315D283" w14:textId="0A5172F5" w:rsidR="000B5C56" w:rsidRDefault="0094256F" w:rsidP="000B5C56">
      <w:pPr>
        <w:pStyle w:val="Heading2"/>
        <w:rPr>
          <w:rFonts w:ascii="Times New Roman" w:hAnsi="Times New Roman" w:cs="Times New Roman"/>
        </w:rPr>
      </w:pPr>
      <w:bookmarkStart w:id="183" w:name="_Toc165628316"/>
      <w:r>
        <w:rPr>
          <w:rFonts w:ascii="Times New Roman" w:hAnsi="Times New Roman" w:cs="Times New Roman"/>
        </w:rPr>
        <w:t>Paper 1</w:t>
      </w:r>
      <w:r w:rsidR="00BD3B8C">
        <w:rPr>
          <w:rFonts w:ascii="Times New Roman" w:hAnsi="Times New Roman" w:cs="Times New Roman"/>
        </w:rPr>
        <w:t xml:space="preserve"> – Primary </w:t>
      </w:r>
      <w:r w:rsidR="00C871E5">
        <w:rPr>
          <w:rFonts w:ascii="Times New Roman" w:hAnsi="Times New Roman" w:cs="Times New Roman"/>
        </w:rPr>
        <w:t xml:space="preserve">&amp; Key Secondary </w:t>
      </w:r>
      <w:r w:rsidR="00BD3B8C">
        <w:rPr>
          <w:rFonts w:ascii="Times New Roman" w:hAnsi="Times New Roman" w:cs="Times New Roman"/>
        </w:rPr>
        <w:t>outcomes</w:t>
      </w:r>
      <w:bookmarkEnd w:id="183"/>
    </w:p>
    <w:p w14:paraId="511A335E" w14:textId="09A53F40" w:rsidR="00915B1A" w:rsidRDefault="0094256F" w:rsidP="0094256F">
      <w:r>
        <w:t xml:space="preserve">Working title: </w:t>
      </w:r>
      <w:r w:rsidR="00915B1A">
        <w:t xml:space="preserve">Adaptations in </w:t>
      </w:r>
      <w:r w:rsidR="00487957">
        <w:t>aerobic capacity</w:t>
      </w:r>
      <w:r w:rsidR="00915B1A">
        <w:t xml:space="preserve"> and fatigue induced by 4x4 HIIT in systemic lupus erythematosus patients is [not] modulated by type 1 Interferon gene signature on exercise. – A</w:t>
      </w:r>
      <w:r w:rsidR="00A01E3E">
        <w:t>n outcome assessor blinded</w:t>
      </w:r>
      <w:r w:rsidR="00915B1A">
        <w:t xml:space="preserve"> randomized controlled single-blinded clinical trial.</w:t>
      </w:r>
    </w:p>
    <w:p w14:paraId="16C32E6C" w14:textId="1F148A58" w:rsidR="00BD3B8C" w:rsidRPr="0094256F" w:rsidRDefault="00BD3B8C" w:rsidP="0094256F">
      <w:r>
        <w:t xml:space="preserve">Words in </w:t>
      </w:r>
      <w:proofErr w:type="gramStart"/>
      <w:r>
        <w:t>[ ]</w:t>
      </w:r>
      <w:proofErr w:type="gramEnd"/>
      <w:r>
        <w:t xml:space="preserve"> brackets included based on the outcome on the primary analysis</w:t>
      </w:r>
      <w:r w:rsidR="001A056D">
        <w:t>. If they differ the title will be edited accordingly</w:t>
      </w:r>
      <w:r w:rsidR="006E05FA">
        <w:t xml:space="preserve"> (e.g. adaptations in aerobic capacity but not fatigue (…)).</w:t>
      </w:r>
    </w:p>
    <w:p w14:paraId="7739AFEC" w14:textId="1F2E4230" w:rsidR="000B5C56" w:rsidRPr="009616A0" w:rsidRDefault="003B22DC" w:rsidP="003B22DC">
      <w:pPr>
        <w:pStyle w:val="Heading3"/>
      </w:pPr>
      <w:bookmarkStart w:id="184" w:name="_Toc165628317"/>
      <w:r>
        <w:t>Tables</w:t>
      </w:r>
      <w:r w:rsidR="007631BC">
        <w:t xml:space="preserve"> in paper</w:t>
      </w:r>
      <w:bookmarkEnd w:id="184"/>
    </w:p>
    <w:p w14:paraId="7B1EE3C0" w14:textId="48237E66" w:rsidR="000B5C56" w:rsidRDefault="000B5C56" w:rsidP="00340BA1">
      <w:pPr>
        <w:pStyle w:val="CommentText"/>
        <w:numPr>
          <w:ilvl w:val="0"/>
          <w:numId w:val="7"/>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604BCD">
        <w:rPr>
          <w:rFonts w:ascii="Times New Roman" w:hAnsi="Times New Roman" w:cs="Times New Roman"/>
          <w:sz w:val="22"/>
          <w:szCs w:val="22"/>
        </w:rPr>
        <w:t xml:space="preserve"> </w:t>
      </w:r>
      <w:commentRangeStart w:id="185"/>
      <w:r w:rsidR="00604BCD">
        <w:rPr>
          <w:rFonts w:ascii="Times New Roman" w:hAnsi="Times New Roman" w:cs="Times New Roman"/>
          <w:sz w:val="22"/>
          <w:szCs w:val="22"/>
        </w:rPr>
        <w:t>not separated by randomization group as we assume a constrained baseline for the primary analysis</w:t>
      </w:r>
      <w:commentRangeEnd w:id="185"/>
      <w:r w:rsidR="00606D48">
        <w:rPr>
          <w:rStyle w:val="CommentReference"/>
        </w:rPr>
        <w:commentReference w:id="185"/>
      </w:r>
      <w:r w:rsidR="008C702D">
        <w:rPr>
          <w:rFonts w:ascii="Times New Roman" w:hAnsi="Times New Roman" w:cs="Times New Roman"/>
          <w:sz w:val="22"/>
          <w:szCs w:val="22"/>
        </w:rPr>
        <w:t xml:space="preserve">. </w:t>
      </w:r>
      <w:r w:rsidR="000F51CF">
        <w:rPr>
          <w:rFonts w:ascii="Times New Roman" w:hAnsi="Times New Roman" w:cs="Times New Roman"/>
          <w:sz w:val="22"/>
          <w:szCs w:val="22"/>
        </w:rPr>
        <w:t>Aerobic capacity</w:t>
      </w:r>
      <w:r w:rsidR="008C702D">
        <w:rPr>
          <w:rFonts w:ascii="Times New Roman" w:hAnsi="Times New Roman" w:cs="Times New Roman"/>
          <w:sz w:val="22"/>
          <w:szCs w:val="22"/>
        </w:rPr>
        <w:t xml:space="preserve"> </w:t>
      </w:r>
      <w:r w:rsidR="0056654C">
        <w:rPr>
          <w:rFonts w:ascii="Times New Roman" w:hAnsi="Times New Roman" w:cs="Times New Roman"/>
          <w:sz w:val="22"/>
          <w:szCs w:val="22"/>
        </w:rPr>
        <w:t xml:space="preserve">&amp; weight </w:t>
      </w:r>
      <w:r w:rsidR="008C702D">
        <w:rPr>
          <w:rFonts w:ascii="Times New Roman" w:hAnsi="Times New Roman" w:cs="Times New Roman"/>
          <w:sz w:val="22"/>
          <w:szCs w:val="22"/>
        </w:rPr>
        <w:t xml:space="preserve">separated by </w:t>
      </w:r>
      <w:r w:rsidR="000F51CF">
        <w:rPr>
          <w:rFonts w:ascii="Times New Roman" w:hAnsi="Times New Roman" w:cs="Times New Roman"/>
          <w:sz w:val="22"/>
          <w:szCs w:val="22"/>
        </w:rPr>
        <w:t>screening/baseline.</w:t>
      </w:r>
    </w:p>
    <w:p w14:paraId="57F2E9EA" w14:textId="602983BB" w:rsidR="00144196" w:rsidRDefault="00E67354" w:rsidP="00144196">
      <w:pPr>
        <w:pStyle w:val="CommentText"/>
        <w:numPr>
          <w:ilvl w:val="0"/>
          <w:numId w:val="7"/>
        </w:numPr>
        <w:spacing w:line="360" w:lineRule="auto"/>
        <w:jc w:val="both"/>
        <w:rPr>
          <w:rFonts w:ascii="Times New Roman" w:hAnsi="Times New Roman" w:cs="Times New Roman"/>
          <w:sz w:val="22"/>
          <w:szCs w:val="22"/>
        </w:rPr>
      </w:pPr>
      <w:commentRangeStart w:id="186"/>
      <w:r>
        <w:rPr>
          <w:rFonts w:ascii="Times New Roman" w:hAnsi="Times New Roman" w:cs="Times New Roman"/>
          <w:sz w:val="22"/>
          <w:szCs w:val="22"/>
        </w:rPr>
        <w:t>P</w:t>
      </w:r>
      <w:r w:rsidR="00144196" w:rsidRPr="009616A0">
        <w:rPr>
          <w:rFonts w:ascii="Times New Roman" w:hAnsi="Times New Roman" w:cs="Times New Roman"/>
          <w:sz w:val="22"/>
          <w:szCs w:val="22"/>
        </w:rPr>
        <w:t xml:space="preserve">rimary and </w:t>
      </w:r>
      <w:r w:rsidR="002605A9">
        <w:rPr>
          <w:rFonts w:ascii="Times New Roman" w:hAnsi="Times New Roman" w:cs="Times New Roman"/>
          <w:sz w:val="22"/>
          <w:szCs w:val="22"/>
        </w:rPr>
        <w:t>key</w:t>
      </w:r>
      <w:r w:rsidR="00144196" w:rsidRPr="009616A0">
        <w:rPr>
          <w:rFonts w:ascii="Times New Roman" w:hAnsi="Times New Roman" w:cs="Times New Roman"/>
          <w:sz w:val="22"/>
          <w:szCs w:val="22"/>
        </w:rPr>
        <w:t xml:space="preserve"> secondary outcomes</w:t>
      </w:r>
      <w:r w:rsidR="0049749B">
        <w:rPr>
          <w:rFonts w:ascii="Times New Roman" w:hAnsi="Times New Roman" w:cs="Times New Roman"/>
          <w:sz w:val="22"/>
          <w:szCs w:val="22"/>
        </w:rPr>
        <w:t xml:space="preserve"> grouped by randomization group</w:t>
      </w:r>
      <w:r>
        <w:rPr>
          <w:rFonts w:ascii="Times New Roman" w:hAnsi="Times New Roman" w:cs="Times New Roman"/>
          <w:sz w:val="22"/>
          <w:szCs w:val="22"/>
        </w:rPr>
        <w:t xml:space="preserve"> </w:t>
      </w:r>
      <w:r w:rsidR="002B5E38">
        <w:rPr>
          <w:rFonts w:ascii="Times New Roman" w:hAnsi="Times New Roman" w:cs="Times New Roman"/>
          <w:sz w:val="22"/>
          <w:szCs w:val="22"/>
        </w:rPr>
        <w:t>at</w:t>
      </w:r>
      <w:r>
        <w:rPr>
          <w:rFonts w:ascii="Times New Roman" w:hAnsi="Times New Roman" w:cs="Times New Roman"/>
          <w:sz w:val="22"/>
          <w:szCs w:val="22"/>
        </w:rPr>
        <w:t xml:space="preserve"> </w:t>
      </w:r>
      <w:proofErr w:type="spellStart"/>
      <w:r>
        <w:rPr>
          <w:rFonts w:ascii="Times New Roman" w:hAnsi="Times New Roman" w:cs="Times New Roman"/>
          <w:sz w:val="22"/>
          <w:szCs w:val="22"/>
        </w:rPr>
        <w:t>followup</w:t>
      </w:r>
      <w:commentRangeEnd w:id="186"/>
      <w:proofErr w:type="spellEnd"/>
      <w:r w:rsidR="00606D48">
        <w:rPr>
          <w:rStyle w:val="CommentReference"/>
        </w:rPr>
        <w:commentReference w:id="186"/>
      </w:r>
      <w:r w:rsidR="006E6223">
        <w:rPr>
          <w:rFonts w:ascii="Times New Roman" w:hAnsi="Times New Roman" w:cs="Times New Roman"/>
          <w:sz w:val="22"/>
          <w:szCs w:val="22"/>
        </w:rPr>
        <w:t>.</w:t>
      </w:r>
    </w:p>
    <w:p w14:paraId="0F1BBB7E" w14:textId="16F7C143" w:rsidR="006E6223" w:rsidRDefault="00161FBA" w:rsidP="00144196">
      <w:pPr>
        <w:pStyle w:val="CommentText"/>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As table 2 but</w:t>
      </w:r>
      <w:r w:rsidR="00A3457A">
        <w:rPr>
          <w:rFonts w:ascii="Times New Roman" w:hAnsi="Times New Roman" w:cs="Times New Roman"/>
          <w:sz w:val="22"/>
          <w:szCs w:val="22"/>
        </w:rPr>
        <w:t xml:space="preserve"> with baseline and</w:t>
      </w:r>
      <w:r>
        <w:rPr>
          <w:rFonts w:ascii="Times New Roman" w:hAnsi="Times New Roman" w:cs="Times New Roman"/>
          <w:sz w:val="22"/>
          <w:szCs w:val="22"/>
        </w:rPr>
        <w:t xml:space="preserve"> randomization groups </w:t>
      </w:r>
      <w:proofErr w:type="spellStart"/>
      <w:r>
        <w:rPr>
          <w:rFonts w:ascii="Times New Roman" w:hAnsi="Times New Roman" w:cs="Times New Roman"/>
          <w:sz w:val="22"/>
          <w:szCs w:val="22"/>
        </w:rPr>
        <w:t>subgrouped</w:t>
      </w:r>
      <w:proofErr w:type="spellEnd"/>
      <w:r>
        <w:rPr>
          <w:rFonts w:ascii="Times New Roman" w:hAnsi="Times New Roman" w:cs="Times New Roman"/>
          <w:sz w:val="22"/>
          <w:szCs w:val="22"/>
        </w:rPr>
        <w:t xml:space="preserve"> into </w:t>
      </w:r>
      <w:r w:rsidR="006E6223">
        <w:rPr>
          <w:rFonts w:ascii="Times New Roman" w:hAnsi="Times New Roman" w:cs="Times New Roman"/>
          <w:sz w:val="22"/>
          <w:szCs w:val="22"/>
        </w:rPr>
        <w:t xml:space="preserve">lowest 25% quartile of IFN-score, mid 50% quartile of IFN-score and highest </w:t>
      </w:r>
      <w:r w:rsidR="007829C0">
        <w:rPr>
          <w:rFonts w:ascii="Times New Roman" w:hAnsi="Times New Roman" w:cs="Times New Roman"/>
          <w:sz w:val="22"/>
          <w:szCs w:val="22"/>
        </w:rPr>
        <w:t>2</w:t>
      </w:r>
      <w:r w:rsidR="006E6223">
        <w:rPr>
          <w:rFonts w:ascii="Times New Roman" w:hAnsi="Times New Roman" w:cs="Times New Roman"/>
          <w:sz w:val="22"/>
          <w:szCs w:val="22"/>
        </w:rPr>
        <w:t>5% quartile of IFN-score.</w:t>
      </w:r>
    </w:p>
    <w:p w14:paraId="1EBE7053" w14:textId="5D4CB48C" w:rsidR="0033363D" w:rsidRPr="000336A5" w:rsidRDefault="00606D48" w:rsidP="000336A5">
      <w:pPr>
        <w:pStyle w:val="CommentText"/>
        <w:numPr>
          <w:ilvl w:val="0"/>
          <w:numId w:val="7"/>
        </w:numPr>
        <w:spacing w:line="360" w:lineRule="auto"/>
        <w:jc w:val="both"/>
        <w:rPr>
          <w:rFonts w:ascii="Times New Roman" w:hAnsi="Times New Roman" w:cs="Times New Roman"/>
          <w:sz w:val="22"/>
          <w:szCs w:val="22"/>
        </w:rPr>
      </w:pPr>
      <w:ins w:id="187" w:author="Julie Lyng Forman" w:date="2024-05-21T15:42:00Z" w16du:dateUtc="2024-05-21T13:42:00Z">
        <w:r>
          <w:rPr>
            <w:rFonts w:ascii="Times New Roman" w:hAnsi="Times New Roman" w:cs="Times New Roman"/>
            <w:sz w:val="22"/>
            <w:szCs w:val="22"/>
          </w:rPr>
          <w:t xml:space="preserve">As table 2 for </w:t>
        </w:r>
      </w:ins>
      <w:del w:id="188" w:author="Julie Lyng Forman" w:date="2024-05-21T15:42:00Z" w16du:dateUtc="2024-05-21T13:42:00Z">
        <w:r w:rsidR="007829C0" w:rsidDel="00606D48">
          <w:rPr>
            <w:rFonts w:ascii="Times New Roman" w:hAnsi="Times New Roman" w:cs="Times New Roman"/>
            <w:sz w:val="22"/>
            <w:szCs w:val="22"/>
          </w:rPr>
          <w:delText>O</w:delText>
        </w:r>
      </w:del>
      <w:ins w:id="189" w:author="Julie Lyng Forman" w:date="2024-05-21T15:42:00Z" w16du:dateUtc="2024-05-21T13:42:00Z">
        <w:r>
          <w:rPr>
            <w:rFonts w:ascii="Times New Roman" w:hAnsi="Times New Roman" w:cs="Times New Roman"/>
            <w:sz w:val="22"/>
            <w:szCs w:val="22"/>
          </w:rPr>
          <w:t>o</w:t>
        </w:r>
      </w:ins>
      <w:r w:rsidR="007829C0">
        <w:rPr>
          <w:rFonts w:ascii="Times New Roman" w:hAnsi="Times New Roman" w:cs="Times New Roman"/>
          <w:sz w:val="22"/>
          <w:szCs w:val="22"/>
        </w:rPr>
        <w:t>ther</w:t>
      </w:r>
      <w:r w:rsidR="00166C8D">
        <w:rPr>
          <w:rFonts w:ascii="Times New Roman" w:hAnsi="Times New Roman" w:cs="Times New Roman"/>
          <w:sz w:val="22"/>
          <w:szCs w:val="22"/>
        </w:rPr>
        <w:t xml:space="preserve"> outcomes</w:t>
      </w:r>
      <w:del w:id="190" w:author="Julie Lyng Forman" w:date="2024-05-21T15:42:00Z" w16du:dateUtc="2024-05-21T13:42:00Z">
        <w:r w:rsidR="00166C8D" w:rsidDel="00606D48">
          <w:rPr>
            <w:rFonts w:ascii="Times New Roman" w:hAnsi="Times New Roman" w:cs="Times New Roman"/>
            <w:sz w:val="22"/>
            <w:szCs w:val="22"/>
          </w:rPr>
          <w:delText xml:space="preserve"> grouped by randomization group</w:delText>
        </w:r>
      </w:del>
      <w:r w:rsidR="00166C8D">
        <w:rPr>
          <w:rFonts w:ascii="Times New Roman" w:hAnsi="Times New Roman" w:cs="Times New Roman"/>
          <w:sz w:val="22"/>
          <w:szCs w:val="22"/>
        </w:rPr>
        <w:t>.</w:t>
      </w:r>
    </w:p>
    <w:p w14:paraId="633B23E7" w14:textId="77777777" w:rsidR="000B5C56" w:rsidRPr="009616A0" w:rsidRDefault="000B5C56" w:rsidP="000B5C56">
      <w:pPr>
        <w:pStyle w:val="CommentText"/>
        <w:spacing w:line="360" w:lineRule="auto"/>
        <w:jc w:val="both"/>
        <w:rPr>
          <w:rFonts w:ascii="Times New Roman" w:hAnsi="Times New Roman" w:cs="Times New Roman"/>
          <w:sz w:val="22"/>
          <w:szCs w:val="22"/>
        </w:rPr>
      </w:pPr>
    </w:p>
    <w:p w14:paraId="6EDD423D" w14:textId="2C37EB05" w:rsidR="000B5C56" w:rsidRPr="009616A0" w:rsidRDefault="000B5C56" w:rsidP="007631BC">
      <w:pPr>
        <w:pStyle w:val="Heading3"/>
      </w:pPr>
      <w:bookmarkStart w:id="191" w:name="_Toc165628318"/>
      <w:commentRangeStart w:id="192"/>
      <w:r w:rsidRPr="009616A0">
        <w:t>F</w:t>
      </w:r>
      <w:r w:rsidR="007631BC">
        <w:t>igures in paper</w:t>
      </w:r>
      <w:bookmarkEnd w:id="191"/>
      <w:commentRangeEnd w:id="192"/>
      <w:r w:rsidR="00606D48">
        <w:rPr>
          <w:rStyle w:val="CommentReference"/>
          <w:rFonts w:ascii="Cambria" w:eastAsia="Cambria" w:hAnsi="Cambria" w:cs="Cambria"/>
          <w:color w:val="000000"/>
        </w:rPr>
        <w:commentReference w:id="192"/>
      </w:r>
    </w:p>
    <w:p w14:paraId="39430F87" w14:textId="77777777" w:rsidR="000B5C56" w:rsidRPr="009616A0" w:rsidRDefault="000B5C56" w:rsidP="000B5C56">
      <w:pPr>
        <w:spacing w:after="0" w:line="360" w:lineRule="auto"/>
        <w:jc w:val="both"/>
        <w:rPr>
          <w:rFonts w:ascii="Times New Roman" w:hAnsi="Times New Roman" w:cs="Times New Roman"/>
          <w:bCs/>
        </w:rPr>
      </w:pPr>
    </w:p>
    <w:p w14:paraId="01DFA4D9" w14:textId="54477673" w:rsidR="00244578" w:rsidRDefault="00C5724E" w:rsidP="00340BA1">
      <w:pPr>
        <w:pStyle w:val="CommentText"/>
        <w:numPr>
          <w:ilvl w:val="0"/>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3x2 graphs</w:t>
      </w:r>
      <w:r w:rsidR="00CD5E4C">
        <w:rPr>
          <w:rFonts w:ascii="Times New Roman" w:hAnsi="Times New Roman" w:cs="Times New Roman"/>
          <w:sz w:val="22"/>
          <w:szCs w:val="22"/>
        </w:rPr>
        <w:t xml:space="preserve">: </w:t>
      </w:r>
      <w:r w:rsidR="00382D70">
        <w:rPr>
          <w:rFonts w:ascii="Times New Roman" w:hAnsi="Times New Roman" w:cs="Times New Roman"/>
          <w:sz w:val="22"/>
          <w:szCs w:val="22"/>
        </w:rPr>
        <w:t>2 Spaghetti-plots with lines for 10 individuals sampled at random</w:t>
      </w:r>
      <w:r w:rsidR="009203F5">
        <w:rPr>
          <w:rFonts w:ascii="Times New Roman" w:hAnsi="Times New Roman" w:cs="Times New Roman"/>
          <w:sz w:val="22"/>
          <w:szCs w:val="22"/>
        </w:rPr>
        <w:t xml:space="preserve"> from each intervention group</w:t>
      </w:r>
      <w:r w:rsidR="00382D70">
        <w:rPr>
          <w:rFonts w:ascii="Times New Roman" w:hAnsi="Times New Roman" w:cs="Times New Roman"/>
          <w:sz w:val="22"/>
          <w:szCs w:val="22"/>
        </w:rPr>
        <w:t xml:space="preserve"> depicting the primary outcomes</w:t>
      </w:r>
      <w:r w:rsidR="009203F5">
        <w:rPr>
          <w:rFonts w:ascii="Times New Roman" w:hAnsi="Times New Roman" w:cs="Times New Roman"/>
          <w:sz w:val="22"/>
          <w:szCs w:val="22"/>
        </w:rPr>
        <w:t>, colored by intervention group</w:t>
      </w:r>
      <w:r w:rsidR="00910F43">
        <w:rPr>
          <w:rFonts w:ascii="Times New Roman" w:hAnsi="Times New Roman" w:cs="Times New Roman"/>
          <w:sz w:val="22"/>
          <w:szCs w:val="22"/>
        </w:rPr>
        <w:t xml:space="preserve">. </w:t>
      </w:r>
    </w:p>
    <w:p w14:paraId="2EF1AC48" w14:textId="1A369EF0" w:rsidR="009A07D5" w:rsidRDefault="00910F43" w:rsidP="00244578">
      <w:pPr>
        <w:pStyle w:val="CommentTex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2 model plots with the constrained baseline linear mixed model estimations and Bonferroni-adjusted 95% CI for the primary outcomes</w:t>
      </w:r>
      <w:r w:rsidR="0097774C">
        <w:rPr>
          <w:rFonts w:ascii="Times New Roman" w:hAnsi="Times New Roman" w:cs="Times New Roman"/>
          <w:sz w:val="22"/>
          <w:szCs w:val="22"/>
        </w:rPr>
        <w:t>. Possibly with the individual data points</w:t>
      </w:r>
      <w:r w:rsidR="00C34B44">
        <w:rPr>
          <w:rFonts w:ascii="Times New Roman" w:hAnsi="Times New Roman" w:cs="Times New Roman"/>
          <w:sz w:val="22"/>
          <w:szCs w:val="22"/>
        </w:rPr>
        <w:t>.</w:t>
      </w:r>
    </w:p>
    <w:p w14:paraId="24BC0320" w14:textId="4EEB987C" w:rsidR="00AC3DCA" w:rsidRDefault="00AC3DCA" w:rsidP="00AC3DCA">
      <w:pPr>
        <w:pStyle w:val="CommentTex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lastRenderedPageBreak/>
        <w:t xml:space="preserve">2 </w:t>
      </w:r>
      <w:r w:rsidR="00244578">
        <w:rPr>
          <w:rFonts w:ascii="Times New Roman" w:hAnsi="Times New Roman" w:cs="Times New Roman"/>
          <w:sz w:val="22"/>
          <w:szCs w:val="22"/>
        </w:rPr>
        <w:t>plots with change in Primary Outcome against IFN-signature</w:t>
      </w:r>
      <w:r w:rsidR="00B12642">
        <w:rPr>
          <w:rFonts w:ascii="Times New Roman" w:hAnsi="Times New Roman" w:cs="Times New Roman"/>
          <w:sz w:val="22"/>
          <w:szCs w:val="22"/>
        </w:rPr>
        <w:t xml:space="preserve"> as individual data points with a regression line from </w:t>
      </w:r>
      <w:r w:rsidR="00B12AF5">
        <w:rPr>
          <w:rFonts w:ascii="Times New Roman" w:hAnsi="Times New Roman" w:cs="Times New Roman"/>
          <w:sz w:val="22"/>
          <w:szCs w:val="22"/>
        </w:rPr>
        <w:t>the interaction in the appropriate linear mixed effect model.</w:t>
      </w:r>
    </w:p>
    <w:p w14:paraId="4F7F2CD2" w14:textId="0D70848A" w:rsidR="009D13A2" w:rsidRDefault="00911246" w:rsidP="009D13A2">
      <w:pPr>
        <w:pStyle w:val="CommentTex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VO2Max, X = </w:t>
      </w:r>
      <w:proofErr w:type="gramStart"/>
      <w:r w:rsidR="00933408">
        <w:rPr>
          <w:rFonts w:ascii="Times New Roman" w:hAnsi="Times New Roman" w:cs="Times New Roman"/>
          <w:sz w:val="22"/>
          <w:szCs w:val="22"/>
        </w:rPr>
        <w:t>Timepoint(</w:t>
      </w:r>
      <w:proofErr w:type="gramEnd"/>
      <w:r>
        <w:rPr>
          <w:rFonts w:ascii="Times New Roman" w:hAnsi="Times New Roman" w:cs="Times New Roman"/>
          <w:sz w:val="22"/>
          <w:szCs w:val="22"/>
        </w:rPr>
        <w:t xml:space="preserve">Screening visit, Baseline Visit,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Visit</w:t>
      </w:r>
      <w:r w:rsidR="00933408">
        <w:rPr>
          <w:rFonts w:ascii="Times New Roman" w:hAnsi="Times New Roman" w:cs="Times New Roman"/>
          <w:sz w:val="22"/>
          <w:szCs w:val="22"/>
        </w:rPr>
        <w:t>)</w:t>
      </w:r>
      <w:r>
        <w:rPr>
          <w:rFonts w:ascii="Times New Roman" w:hAnsi="Times New Roman" w:cs="Times New Roman"/>
          <w:sz w:val="22"/>
          <w:szCs w:val="22"/>
        </w:rPr>
        <w:t>. Colored by</w:t>
      </w:r>
      <w:r w:rsidR="008205D9">
        <w:rPr>
          <w:rFonts w:ascii="Times New Roman" w:hAnsi="Times New Roman" w:cs="Times New Roman"/>
          <w:sz w:val="22"/>
          <w:szCs w:val="22"/>
        </w:rPr>
        <w:t xml:space="preserve"> intervention (e</w:t>
      </w:r>
      <w:r>
        <w:rPr>
          <w:rFonts w:ascii="Times New Roman" w:hAnsi="Times New Roman" w:cs="Times New Roman"/>
          <w:sz w:val="22"/>
          <w:szCs w:val="22"/>
        </w:rPr>
        <w:t>xercise or control</w:t>
      </w:r>
      <w:r w:rsidR="008205D9">
        <w:rPr>
          <w:rFonts w:ascii="Times New Roman" w:hAnsi="Times New Roman" w:cs="Times New Roman"/>
          <w:sz w:val="22"/>
          <w:szCs w:val="22"/>
        </w:rPr>
        <w:t>)</w:t>
      </w:r>
      <w:r>
        <w:rPr>
          <w:rFonts w:ascii="Times New Roman" w:hAnsi="Times New Roman" w:cs="Times New Roman"/>
          <w:sz w:val="22"/>
          <w:szCs w:val="22"/>
        </w:rPr>
        <w:t xml:space="preserve"> group.</w:t>
      </w:r>
      <w:r w:rsidR="00910F43">
        <w:rPr>
          <w:rFonts w:ascii="Times New Roman" w:hAnsi="Times New Roman" w:cs="Times New Roman"/>
          <w:sz w:val="22"/>
          <w:szCs w:val="22"/>
        </w:rPr>
        <w:t xml:space="preserve"> As a point plot with lines connecting ID.</w:t>
      </w:r>
    </w:p>
    <w:p w14:paraId="3CA8FF1E" w14:textId="123DC975" w:rsidR="00910F43" w:rsidRDefault="00910F43" w:rsidP="009D13A2">
      <w:pPr>
        <w:pStyle w:val="CommentTex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5922AA">
        <w:rPr>
          <w:rFonts w:ascii="Times New Roman" w:hAnsi="Times New Roman" w:cs="Times New Roman"/>
          <w:sz w:val="22"/>
          <w:szCs w:val="22"/>
        </w:rPr>
        <w:t>Estimated VO2max</w:t>
      </w:r>
      <w:r w:rsidR="00F22B79">
        <w:rPr>
          <w:rFonts w:ascii="Times New Roman" w:hAnsi="Times New Roman" w:cs="Times New Roman"/>
          <w:sz w:val="22"/>
          <w:szCs w:val="22"/>
        </w:rPr>
        <w:t xml:space="preserve"> with 95% CI</w:t>
      </w:r>
      <w:r w:rsidR="005922AA">
        <w:rPr>
          <w:rFonts w:ascii="Times New Roman" w:hAnsi="Times New Roman" w:cs="Times New Roman"/>
          <w:sz w:val="22"/>
          <w:szCs w:val="22"/>
        </w:rPr>
        <w:t>, averaged over sex</w:t>
      </w:r>
      <w:r w:rsidR="00933408">
        <w:rPr>
          <w:rFonts w:ascii="Times New Roman" w:hAnsi="Times New Roman" w:cs="Times New Roman"/>
          <w:sz w:val="22"/>
          <w:szCs w:val="22"/>
        </w:rPr>
        <w:t>,</w:t>
      </w:r>
      <w:r w:rsidR="005922AA">
        <w:rPr>
          <w:rFonts w:ascii="Times New Roman" w:hAnsi="Times New Roman" w:cs="Times New Roman"/>
          <w:sz w:val="22"/>
          <w:szCs w:val="22"/>
        </w:rPr>
        <w:t xml:space="preserve"> X = </w:t>
      </w:r>
      <w:r w:rsidR="00933408">
        <w:rPr>
          <w:rFonts w:ascii="Times New Roman" w:hAnsi="Times New Roman" w:cs="Times New Roman"/>
          <w:sz w:val="22"/>
          <w:szCs w:val="22"/>
        </w:rPr>
        <w:t xml:space="preserve">Timepoint, </w:t>
      </w:r>
      <w:r w:rsidR="008205D9">
        <w:rPr>
          <w:rFonts w:ascii="Times New Roman" w:hAnsi="Times New Roman" w:cs="Times New Roman"/>
          <w:sz w:val="22"/>
          <w:szCs w:val="22"/>
        </w:rPr>
        <w:t>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7E3446FB" w14:textId="00D2E4BD" w:rsidR="00B71227" w:rsidRDefault="005A6779" w:rsidP="005A6779">
      <w:pPr>
        <w:pStyle w:val="CommentTex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FSS-Score, X = Baseline Visit,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Visit. Colored by Exercise or control group.</w:t>
      </w:r>
      <w:r w:rsidR="005922AA" w:rsidRPr="005922AA">
        <w:rPr>
          <w:rFonts w:ascii="Times New Roman" w:hAnsi="Times New Roman" w:cs="Times New Roman"/>
          <w:sz w:val="22"/>
          <w:szCs w:val="22"/>
        </w:rPr>
        <w:t xml:space="preserve"> </w:t>
      </w:r>
      <w:r w:rsidR="005922AA">
        <w:rPr>
          <w:rFonts w:ascii="Times New Roman" w:hAnsi="Times New Roman" w:cs="Times New Roman"/>
          <w:sz w:val="22"/>
          <w:szCs w:val="22"/>
        </w:rPr>
        <w:t>As a point plot with lines connecting ID.</w:t>
      </w:r>
    </w:p>
    <w:p w14:paraId="037E65A0" w14:textId="4D13D2E6" w:rsidR="00590EDB" w:rsidRDefault="00590EDB" w:rsidP="00590EDB">
      <w:pPr>
        <w:pStyle w:val="CommentTex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Y = Estimated FSS with 95% CI, averaged over sex, X = Timepoint, Colored by intervention group</w:t>
      </w:r>
      <w:r w:rsidR="00061A8A">
        <w:rPr>
          <w:rFonts w:ascii="Times New Roman" w:hAnsi="Times New Roman" w:cs="Times New Roman"/>
          <w:sz w:val="22"/>
          <w:szCs w:val="22"/>
        </w:rPr>
        <w:t>.</w:t>
      </w:r>
      <w:r w:rsidR="00BA5AB4">
        <w:rPr>
          <w:rFonts w:ascii="Times New Roman" w:hAnsi="Times New Roman" w:cs="Times New Roman"/>
          <w:sz w:val="22"/>
          <w:szCs w:val="22"/>
        </w:rPr>
        <w:t xml:space="preserve"> Three different percentiles of IFN-score depicted as well.</w:t>
      </w:r>
    </w:p>
    <w:p w14:paraId="359DD843" w14:textId="3A01D9F6" w:rsidR="00590EDB" w:rsidRDefault="00AC3DCA" w:rsidP="005A6779">
      <w:pPr>
        <w:pStyle w:val="CommentTex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VO2Max, </w:t>
      </w:r>
      <w:r w:rsidR="000033BA">
        <w:rPr>
          <w:rFonts w:ascii="Times New Roman" w:hAnsi="Times New Roman" w:cs="Times New Roman"/>
          <w:sz w:val="22"/>
          <w:szCs w:val="22"/>
        </w:rPr>
        <w:t xml:space="preserve">X = IFN-Signature, colored by intervention group. </w:t>
      </w:r>
      <w:r w:rsidR="00DE2599">
        <w:rPr>
          <w:rFonts w:ascii="Times New Roman" w:hAnsi="Times New Roman" w:cs="Times New Roman"/>
          <w:sz w:val="22"/>
          <w:szCs w:val="22"/>
        </w:rPr>
        <w:t xml:space="preserve">With a linear regression </w:t>
      </w:r>
      <w:r w:rsidR="000B7DF1">
        <w:rPr>
          <w:rFonts w:ascii="Times New Roman" w:hAnsi="Times New Roman" w:cs="Times New Roman"/>
          <w:sz w:val="22"/>
          <w:szCs w:val="22"/>
        </w:rPr>
        <w:t>line (and confidence intervals for this)</w:t>
      </w:r>
      <w:r w:rsidR="00DE2599">
        <w:rPr>
          <w:rFonts w:ascii="Times New Roman" w:hAnsi="Times New Roman" w:cs="Times New Roman"/>
          <w:sz w:val="22"/>
          <w:szCs w:val="22"/>
        </w:rPr>
        <w:t xml:space="preserve"> from the linear mixed model IFN-signature coefficient.</w:t>
      </w:r>
    </w:p>
    <w:p w14:paraId="69DA391F" w14:textId="5E0261D1" w:rsidR="000B7DF1" w:rsidRPr="00246E31" w:rsidRDefault="000B7DF1" w:rsidP="00246E31">
      <w:pPr>
        <w:pStyle w:val="CommentText"/>
        <w:numPr>
          <w:ilvl w:val="1"/>
          <w:numId w:val="5"/>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Change in </w:t>
      </w:r>
      <w:r w:rsidR="00AF5310">
        <w:rPr>
          <w:rFonts w:ascii="Times New Roman" w:hAnsi="Times New Roman" w:cs="Times New Roman"/>
          <w:sz w:val="22"/>
          <w:szCs w:val="22"/>
        </w:rPr>
        <w:t>FSS</w:t>
      </w:r>
      <w:r>
        <w:rPr>
          <w:rFonts w:ascii="Times New Roman" w:hAnsi="Times New Roman" w:cs="Times New Roman"/>
          <w:sz w:val="22"/>
          <w:szCs w:val="22"/>
        </w:rPr>
        <w:t>, X = IFN-Signature, colored by intervention group. With a linear regression model from the linear mixed model IFN-signature coefficient.</w:t>
      </w:r>
    </w:p>
    <w:p w14:paraId="6D4722CF" w14:textId="3977AAEE" w:rsidR="000B5C56" w:rsidRDefault="00191AE0" w:rsidP="00F26429">
      <w:pPr>
        <w:pStyle w:val="CommentText"/>
        <w:numPr>
          <w:ilvl w:val="0"/>
          <w:numId w:val="5"/>
        </w:numPr>
        <w:spacing w:line="360" w:lineRule="auto"/>
        <w:jc w:val="both"/>
        <w:rPr>
          <w:rFonts w:ascii="Times New Roman" w:hAnsi="Times New Roman" w:cs="Times New Roman"/>
          <w:sz w:val="22"/>
          <w:szCs w:val="22"/>
        </w:rPr>
      </w:pPr>
      <w:r w:rsidRPr="00F54538">
        <w:rPr>
          <w:rFonts w:ascii="Times New Roman" w:hAnsi="Times New Roman" w:cs="Times New Roman"/>
          <w:sz w:val="22"/>
          <w:szCs w:val="22"/>
        </w:rPr>
        <w:t>Key s</w:t>
      </w:r>
      <w:r w:rsidR="007E646A" w:rsidRPr="00F54538">
        <w:rPr>
          <w:rFonts w:ascii="Times New Roman" w:hAnsi="Times New Roman" w:cs="Times New Roman"/>
          <w:sz w:val="22"/>
          <w:szCs w:val="22"/>
        </w:rPr>
        <w:t xml:space="preserve">econdary outcomes </w:t>
      </w:r>
      <w:r w:rsidR="002D0439" w:rsidRPr="00F54538">
        <w:rPr>
          <w:rFonts w:ascii="Times New Roman" w:hAnsi="Times New Roman" w:cs="Times New Roman"/>
          <w:sz w:val="22"/>
          <w:szCs w:val="22"/>
        </w:rPr>
        <w:t xml:space="preserve">depicted as constrained baseline models, </w:t>
      </w:r>
      <w:r w:rsidR="00292070" w:rsidRPr="00F54538">
        <w:rPr>
          <w:rFonts w:ascii="Times New Roman" w:hAnsi="Times New Roman" w:cs="Times New Roman"/>
          <w:sz w:val="22"/>
          <w:szCs w:val="22"/>
        </w:rPr>
        <w:t>with three different percentiles of IFN-score depicted as well.</w:t>
      </w:r>
    </w:p>
    <w:p w14:paraId="3EE53704" w14:textId="77777777" w:rsidR="00F54538" w:rsidRPr="00F54538" w:rsidRDefault="00F54538" w:rsidP="00A35D72">
      <w:pPr>
        <w:pStyle w:val="CommentText"/>
        <w:spacing w:line="360" w:lineRule="auto"/>
        <w:jc w:val="both"/>
        <w:rPr>
          <w:rFonts w:ascii="Times New Roman" w:hAnsi="Times New Roman" w:cs="Times New Roman"/>
          <w:sz w:val="22"/>
          <w:szCs w:val="22"/>
        </w:rPr>
      </w:pPr>
    </w:p>
    <w:p w14:paraId="5D0F5C41" w14:textId="4A2B44F1" w:rsidR="000B5C56" w:rsidRPr="009616A0" w:rsidRDefault="007631BC" w:rsidP="007631BC">
      <w:pPr>
        <w:pStyle w:val="Heading3"/>
      </w:pPr>
      <w:bookmarkStart w:id="193" w:name="_Toc165628319"/>
      <w:r>
        <w:t>Tables in supplement</w:t>
      </w:r>
      <w:bookmarkEnd w:id="193"/>
    </w:p>
    <w:p w14:paraId="31530999" w14:textId="77777777" w:rsidR="000B5C56" w:rsidRPr="009616A0" w:rsidRDefault="000B5C56" w:rsidP="000B5C56">
      <w:pPr>
        <w:pStyle w:val="CommentText"/>
        <w:spacing w:line="360" w:lineRule="auto"/>
        <w:jc w:val="both"/>
        <w:rPr>
          <w:rFonts w:ascii="Times New Roman" w:hAnsi="Times New Roman" w:cs="Times New Roman"/>
          <w:sz w:val="22"/>
          <w:szCs w:val="22"/>
        </w:rPr>
      </w:pPr>
    </w:p>
    <w:p w14:paraId="77891BAE" w14:textId="378CE6CB" w:rsidR="000B5C56" w:rsidRPr="00056C85" w:rsidRDefault="00B1399A" w:rsidP="00340BA1">
      <w:pPr>
        <w:pStyle w:val="ListParagraph"/>
        <w:numPr>
          <w:ilvl w:val="0"/>
          <w:numId w:val="4"/>
        </w:numPr>
        <w:spacing w:after="0" w:line="360" w:lineRule="auto"/>
        <w:jc w:val="both"/>
        <w:rPr>
          <w:rFonts w:ascii="Times New Roman" w:hAnsi="Times New Roman" w:cs="Times New Roman"/>
          <w:bCs/>
        </w:rPr>
      </w:pPr>
      <w:commentRangeStart w:id="194"/>
      <w:r>
        <w:rPr>
          <w:rFonts w:ascii="Times New Roman" w:hAnsi="Times New Roman" w:cs="Times New Roman"/>
        </w:rPr>
        <w:t>Adherence to prescribed exercise</w:t>
      </w:r>
      <w:commentRangeEnd w:id="194"/>
      <w:r w:rsidR="00D2678B">
        <w:rPr>
          <w:rStyle w:val="CommentReference"/>
          <w:rFonts w:ascii="Cambria" w:eastAsia="Cambria" w:hAnsi="Cambria" w:cs="Cambria"/>
          <w:color w:val="000000"/>
        </w:rPr>
        <w:commentReference w:id="194"/>
      </w:r>
      <w:r w:rsidR="00CD019A">
        <w:rPr>
          <w:rFonts w:ascii="Times New Roman" w:hAnsi="Times New Roman" w:cs="Times New Roman"/>
        </w:rPr>
        <w:t>.</w:t>
      </w:r>
    </w:p>
    <w:p w14:paraId="7DB8B813" w14:textId="337ED1A3" w:rsidR="007631BC" w:rsidRPr="00CD019A" w:rsidRDefault="00056C85" w:rsidP="007631BC">
      <w:pPr>
        <w:pStyle w:val="ListParagraph"/>
        <w:numPr>
          <w:ilvl w:val="0"/>
          <w:numId w:val="4"/>
        </w:numPr>
        <w:spacing w:after="0" w:line="360" w:lineRule="auto"/>
        <w:jc w:val="both"/>
      </w:pPr>
      <w:r w:rsidRPr="007631BC">
        <w:rPr>
          <w:rFonts w:ascii="Times New Roman" w:hAnsi="Times New Roman" w:cs="Times New Roman"/>
        </w:rPr>
        <w:t>Adverse reactions &amp; events following randomization</w:t>
      </w:r>
      <w:r w:rsidR="00E77433">
        <w:rPr>
          <w:rFonts w:ascii="Times New Roman" w:hAnsi="Times New Roman" w:cs="Times New Roman"/>
        </w:rPr>
        <w:t>.</w:t>
      </w:r>
    </w:p>
    <w:p w14:paraId="233D3687" w14:textId="5ACA5BEC" w:rsidR="00CD019A" w:rsidRPr="00395BC4" w:rsidRDefault="00CD019A" w:rsidP="007631BC">
      <w:pPr>
        <w:pStyle w:val="ListParagraph"/>
        <w:numPr>
          <w:ilvl w:val="0"/>
          <w:numId w:val="4"/>
        </w:numPr>
        <w:spacing w:after="0" w:line="360" w:lineRule="auto"/>
        <w:jc w:val="both"/>
      </w:pPr>
      <w:r>
        <w:rPr>
          <w:rFonts w:ascii="Times New Roman" w:hAnsi="Times New Roman" w:cs="Times New Roman"/>
        </w:rPr>
        <w:t>Other relevant characteristics</w:t>
      </w:r>
      <w:r w:rsidR="00EA41FB">
        <w:rPr>
          <w:rFonts w:ascii="Times New Roman" w:hAnsi="Times New Roman" w:cs="Times New Roman"/>
        </w:rPr>
        <w:t xml:space="preserve"> measured at screening, baseline and </w:t>
      </w:r>
      <w:proofErr w:type="spellStart"/>
      <w:proofErr w:type="gramStart"/>
      <w:r w:rsidR="00EA41FB">
        <w:rPr>
          <w:rFonts w:ascii="Times New Roman" w:hAnsi="Times New Roman" w:cs="Times New Roman"/>
        </w:rPr>
        <w:t>followup</w:t>
      </w:r>
      <w:proofErr w:type="spellEnd"/>
      <w:proofErr w:type="gramEnd"/>
      <w:r w:rsidR="00031189">
        <w:rPr>
          <w:rFonts w:ascii="Times New Roman" w:hAnsi="Times New Roman" w:cs="Times New Roman"/>
        </w:rPr>
        <w:t xml:space="preserve">, separated by intervention group at </w:t>
      </w:r>
      <w:proofErr w:type="spellStart"/>
      <w:r w:rsidR="00031189">
        <w:rPr>
          <w:rFonts w:ascii="Times New Roman" w:hAnsi="Times New Roman" w:cs="Times New Roman"/>
        </w:rPr>
        <w:t>followup</w:t>
      </w:r>
      <w:proofErr w:type="spellEnd"/>
      <w:r w:rsidR="00EA41FB">
        <w:rPr>
          <w:rFonts w:ascii="Times New Roman" w:hAnsi="Times New Roman" w:cs="Times New Roman"/>
        </w:rPr>
        <w:t>.</w:t>
      </w:r>
    </w:p>
    <w:p w14:paraId="203559FB" w14:textId="4698B805" w:rsidR="00395BC4" w:rsidRPr="007631BC" w:rsidRDefault="00395BC4" w:rsidP="007631BC">
      <w:pPr>
        <w:pStyle w:val="ListParagraph"/>
        <w:numPr>
          <w:ilvl w:val="0"/>
          <w:numId w:val="4"/>
        </w:numPr>
        <w:spacing w:after="0" w:line="360" w:lineRule="auto"/>
        <w:jc w:val="both"/>
      </w:pPr>
      <w:r>
        <w:rPr>
          <w:rFonts w:ascii="Times New Roman" w:hAnsi="Times New Roman" w:cs="Times New Roman"/>
        </w:rPr>
        <w:t>Baseline data group</w:t>
      </w:r>
      <w:r w:rsidR="005E0F1D">
        <w:rPr>
          <w:rFonts w:ascii="Times New Roman" w:hAnsi="Times New Roman" w:cs="Times New Roman"/>
        </w:rPr>
        <w:t>ed</w:t>
      </w:r>
      <w:r>
        <w:rPr>
          <w:rFonts w:ascii="Times New Roman" w:hAnsi="Times New Roman" w:cs="Times New Roman"/>
        </w:rPr>
        <w:t xml:space="preserve"> into </w:t>
      </w:r>
      <w:r w:rsidR="004A7A11">
        <w:rPr>
          <w:rFonts w:ascii="Times New Roman" w:hAnsi="Times New Roman" w:cs="Times New Roman"/>
        </w:rPr>
        <w:t>quartiles</w:t>
      </w:r>
      <w:r>
        <w:rPr>
          <w:rFonts w:ascii="Times New Roman" w:hAnsi="Times New Roman" w:cs="Times New Roman"/>
        </w:rPr>
        <w:t xml:space="preserve"> of the IFN-score.</w:t>
      </w:r>
    </w:p>
    <w:p w14:paraId="0FF01F32" w14:textId="77777777" w:rsidR="007631BC" w:rsidRDefault="007631BC" w:rsidP="007631BC">
      <w:pPr>
        <w:spacing w:after="0" w:line="360" w:lineRule="auto"/>
        <w:jc w:val="both"/>
      </w:pPr>
    </w:p>
    <w:p w14:paraId="29806AB7" w14:textId="53AC07F3" w:rsidR="000B5C56" w:rsidRPr="009616A0" w:rsidRDefault="007631BC" w:rsidP="007631BC">
      <w:pPr>
        <w:pStyle w:val="Heading3"/>
      </w:pPr>
      <w:bookmarkStart w:id="195" w:name="_Toc165628320"/>
      <w:r>
        <w:t>Figures in supplement</w:t>
      </w:r>
      <w:bookmarkEnd w:id="195"/>
    </w:p>
    <w:p w14:paraId="3E8AB789" w14:textId="77777777" w:rsidR="000B5C56" w:rsidRPr="009616A0" w:rsidRDefault="000B5C56" w:rsidP="000B5C56">
      <w:pPr>
        <w:spacing w:after="0" w:line="360" w:lineRule="auto"/>
        <w:jc w:val="both"/>
        <w:rPr>
          <w:rFonts w:ascii="Times New Roman" w:hAnsi="Times New Roman" w:cs="Times New Roman"/>
          <w:bCs/>
        </w:rPr>
      </w:pPr>
    </w:p>
    <w:p w14:paraId="6DA78AB6" w14:textId="35B18BC4" w:rsidR="000B5C56" w:rsidRDefault="00DB4F63" w:rsidP="00340BA1">
      <w:pPr>
        <w:pStyle w:val="CommentTex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Flow of participants</w:t>
      </w:r>
      <w:r w:rsidR="00020D74">
        <w:rPr>
          <w:rFonts w:ascii="Times New Roman" w:hAnsi="Times New Roman" w:cs="Times New Roman"/>
          <w:sz w:val="22"/>
          <w:szCs w:val="22"/>
        </w:rPr>
        <w:t>.</w:t>
      </w:r>
    </w:p>
    <w:p w14:paraId="774BC0E1" w14:textId="0B90FF66" w:rsidR="0037275F" w:rsidRDefault="00E46F3D" w:rsidP="00340BA1">
      <w:pPr>
        <w:pStyle w:val="CommentTex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Volcano plots </w:t>
      </w:r>
      <w:proofErr w:type="gramStart"/>
      <w:r>
        <w:rPr>
          <w:rFonts w:ascii="Times New Roman" w:hAnsi="Times New Roman" w:cs="Times New Roman"/>
          <w:sz w:val="22"/>
          <w:szCs w:val="22"/>
        </w:rPr>
        <w:t>depicting</w:t>
      </w:r>
      <w:proofErr w:type="gramEnd"/>
      <w:r>
        <w:rPr>
          <w:rFonts w:ascii="Times New Roman" w:hAnsi="Times New Roman" w:cs="Times New Roman"/>
          <w:sz w:val="22"/>
          <w:szCs w:val="22"/>
        </w:rPr>
        <w:t xml:space="preserve"> change in gene counts from baseline to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in both intervention groups.</w:t>
      </w:r>
    </w:p>
    <w:p w14:paraId="54A2903E" w14:textId="37D7DCB6" w:rsidR="00A006D8" w:rsidRDefault="00A006D8" w:rsidP="00A006D8">
      <w:pPr>
        <w:pStyle w:val="CommentTex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Intervention group changes in genes</w:t>
      </w:r>
    </w:p>
    <w:p w14:paraId="4A17C2D8" w14:textId="23D87A05" w:rsidR="00A006D8" w:rsidRDefault="00A006D8" w:rsidP="00A006D8">
      <w:pPr>
        <w:pStyle w:val="CommentTex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Control group changes in </w:t>
      </w:r>
      <w:proofErr w:type="gramStart"/>
      <w:r>
        <w:rPr>
          <w:rFonts w:ascii="Times New Roman" w:hAnsi="Times New Roman" w:cs="Times New Roman"/>
          <w:sz w:val="22"/>
          <w:szCs w:val="22"/>
        </w:rPr>
        <w:t>genes</w:t>
      </w:r>
      <w:proofErr w:type="gramEnd"/>
    </w:p>
    <w:p w14:paraId="1C3B7E47" w14:textId="67665256" w:rsidR="00EB16BD" w:rsidRDefault="00755894" w:rsidP="00340BA1">
      <w:pPr>
        <w:pStyle w:val="CommentTex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 xml:space="preserve">Outcomes from the </w:t>
      </w:r>
      <w:proofErr w:type="spellStart"/>
      <w:r>
        <w:rPr>
          <w:rFonts w:ascii="Times New Roman" w:hAnsi="Times New Roman" w:cs="Times New Roman"/>
          <w:sz w:val="22"/>
          <w:szCs w:val="22"/>
        </w:rPr>
        <w:t>Vagus</w:t>
      </w:r>
      <w:proofErr w:type="spellEnd"/>
      <w:r>
        <w:rPr>
          <w:rFonts w:ascii="Times New Roman" w:hAnsi="Times New Roman" w:cs="Times New Roman"/>
          <w:sz w:val="22"/>
          <w:szCs w:val="22"/>
        </w:rPr>
        <w:t>™ measurements at the specific timepoints</w:t>
      </w:r>
    </w:p>
    <w:p w14:paraId="5B7190BF" w14:textId="46BC839F" w:rsidR="00465656" w:rsidRDefault="00465656" w:rsidP="00465656">
      <w:pPr>
        <w:pStyle w:val="CommentTex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Resting heart rate</w:t>
      </w:r>
    </w:p>
    <w:p w14:paraId="491232B1" w14:textId="471928EE" w:rsidR="00465656" w:rsidRDefault="00465656" w:rsidP="00465656">
      <w:pPr>
        <w:pStyle w:val="CommentTex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Rise from supine heart rate variability (HRV)</w:t>
      </w:r>
    </w:p>
    <w:p w14:paraId="2B440C87" w14:textId="313E4CB3" w:rsidR="00465656" w:rsidRDefault="00465656" w:rsidP="00465656">
      <w:pPr>
        <w:pStyle w:val="CommentText"/>
        <w:numPr>
          <w:ilvl w:val="1"/>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Expiratory/inspiratory HRV</w:t>
      </w:r>
    </w:p>
    <w:p w14:paraId="7F63402C" w14:textId="25E6E39E" w:rsidR="00EB16BD" w:rsidRPr="0012128E" w:rsidRDefault="002418D0" w:rsidP="00340BA1">
      <w:pPr>
        <w:pStyle w:val="CommentText"/>
        <w:numPr>
          <w:ilvl w:val="0"/>
          <w:numId w:val="6"/>
        </w:numPr>
        <w:spacing w:line="360" w:lineRule="auto"/>
        <w:jc w:val="both"/>
        <w:rPr>
          <w:rFonts w:ascii="Times New Roman" w:hAnsi="Times New Roman" w:cs="Times New Roman"/>
          <w:sz w:val="22"/>
          <w:szCs w:val="22"/>
        </w:rPr>
      </w:pPr>
      <w:r>
        <w:rPr>
          <w:rFonts w:ascii="Times New Roman" w:hAnsi="Times New Roman" w:cs="Times New Roman"/>
          <w:sz w:val="22"/>
          <w:szCs w:val="22"/>
        </w:rPr>
        <w:t>Overview of the intervention.</w:t>
      </w:r>
    </w:p>
    <w:p w14:paraId="40EDF84A" w14:textId="63BCA2AF" w:rsidR="00984613" w:rsidRPr="00984613" w:rsidRDefault="00984613" w:rsidP="00340BA1">
      <w:pPr>
        <w:pStyle w:val="CommentTex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 of secondary endpoints – Histogram of p-values</w:t>
      </w:r>
      <w:r w:rsidR="005E6880">
        <w:rPr>
          <w:rFonts w:ascii="Times New Roman" w:eastAsiaTheme="minorHAnsi" w:hAnsi="Times New Roman" w:cs="Times New Roman"/>
          <w:bCs/>
          <w:color w:val="auto"/>
          <w:sz w:val="22"/>
          <w:szCs w:val="22"/>
        </w:rPr>
        <w:t>.</w:t>
      </w:r>
    </w:p>
    <w:p w14:paraId="5B60C223" w14:textId="31429E38" w:rsidR="00984613" w:rsidRPr="009616A0" w:rsidRDefault="00984613" w:rsidP="00340BA1">
      <w:pPr>
        <w:pStyle w:val="CommentText"/>
        <w:numPr>
          <w:ilvl w:val="0"/>
          <w:numId w:val="6"/>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w:t>
      </w:r>
      <w:r w:rsidR="000E0B20">
        <w:rPr>
          <w:rFonts w:ascii="Times New Roman" w:eastAsiaTheme="minorHAnsi" w:hAnsi="Times New Roman" w:cs="Times New Roman"/>
          <w:bCs/>
          <w:color w:val="auto"/>
          <w:sz w:val="22"/>
          <w:szCs w:val="22"/>
        </w:rPr>
        <w:t>l</w:t>
      </w:r>
      <w:r>
        <w:rPr>
          <w:rFonts w:ascii="Times New Roman" w:eastAsiaTheme="minorHAnsi" w:hAnsi="Times New Roman" w:cs="Times New Roman"/>
          <w:bCs/>
          <w:color w:val="auto"/>
          <w:sz w:val="22"/>
          <w:szCs w:val="22"/>
        </w:rPr>
        <w:t>se discovery rate of exploratory endpoint</w:t>
      </w:r>
      <w:r w:rsidR="005E6880">
        <w:rPr>
          <w:rFonts w:ascii="Times New Roman" w:eastAsiaTheme="minorHAnsi" w:hAnsi="Times New Roman" w:cs="Times New Roman"/>
          <w:bCs/>
          <w:color w:val="auto"/>
          <w:sz w:val="22"/>
          <w:szCs w:val="22"/>
        </w:rPr>
        <w:t>s</w:t>
      </w:r>
      <w:r>
        <w:rPr>
          <w:rFonts w:ascii="Times New Roman" w:eastAsiaTheme="minorHAnsi" w:hAnsi="Times New Roman" w:cs="Times New Roman"/>
          <w:bCs/>
          <w:color w:val="auto"/>
          <w:sz w:val="22"/>
          <w:szCs w:val="22"/>
        </w:rPr>
        <w:t xml:space="preserve"> – Histogram of p-values</w:t>
      </w:r>
      <w:r w:rsidR="005E6880">
        <w:rPr>
          <w:rFonts w:ascii="Times New Roman" w:eastAsiaTheme="minorHAnsi" w:hAnsi="Times New Roman" w:cs="Times New Roman"/>
          <w:bCs/>
          <w:color w:val="auto"/>
          <w:sz w:val="22"/>
          <w:szCs w:val="22"/>
        </w:rPr>
        <w:t>.</w:t>
      </w:r>
    </w:p>
    <w:p w14:paraId="4F814E2B" w14:textId="77777777" w:rsidR="000B5C56" w:rsidRPr="009616A0" w:rsidRDefault="000B5C56" w:rsidP="000B5C56">
      <w:pPr>
        <w:pStyle w:val="CommentText"/>
        <w:spacing w:line="360" w:lineRule="auto"/>
        <w:jc w:val="both"/>
        <w:rPr>
          <w:rFonts w:ascii="Times New Roman" w:hAnsi="Times New Roman" w:cs="Times New Roman"/>
          <w:sz w:val="22"/>
          <w:szCs w:val="22"/>
        </w:rPr>
      </w:pPr>
    </w:p>
    <w:p w14:paraId="666CFAE0" w14:textId="5E2D1961" w:rsidR="00DB5FFA" w:rsidRDefault="00DB5FFA" w:rsidP="00DB5FFA">
      <w:pPr>
        <w:pStyle w:val="Heading2"/>
        <w:rPr>
          <w:rFonts w:ascii="Times New Roman" w:hAnsi="Times New Roman" w:cs="Times New Roman"/>
        </w:rPr>
      </w:pPr>
      <w:bookmarkStart w:id="196" w:name="_Toc165628321"/>
      <w:commentRangeStart w:id="197"/>
      <w:r>
        <w:rPr>
          <w:rFonts w:ascii="Times New Roman" w:hAnsi="Times New Roman" w:cs="Times New Roman"/>
        </w:rPr>
        <w:t>Paper 2</w:t>
      </w:r>
      <w:commentRangeEnd w:id="197"/>
      <w:r w:rsidR="00D2678B">
        <w:rPr>
          <w:rStyle w:val="CommentReference"/>
          <w:rFonts w:ascii="Cambria" w:eastAsia="Cambria" w:hAnsi="Cambria" w:cs="Cambria"/>
          <w:color w:val="000000"/>
        </w:rPr>
        <w:commentReference w:id="197"/>
      </w:r>
      <w:r>
        <w:rPr>
          <w:rFonts w:ascii="Times New Roman" w:hAnsi="Times New Roman" w:cs="Times New Roman"/>
        </w:rPr>
        <w:t xml:space="preserve"> – </w:t>
      </w:r>
      <w:r w:rsidR="0072347B">
        <w:rPr>
          <w:rFonts w:ascii="Times New Roman" w:hAnsi="Times New Roman" w:cs="Times New Roman"/>
        </w:rPr>
        <w:t>Cardiopulmonary outcomes</w:t>
      </w:r>
      <w:bookmarkEnd w:id="196"/>
    </w:p>
    <w:p w14:paraId="7DE14095" w14:textId="770326F6" w:rsidR="00DB5FFA" w:rsidRDefault="00DB5FFA" w:rsidP="00DB5FFA">
      <w:r>
        <w:t xml:space="preserve">Working title: Adaptations in </w:t>
      </w:r>
      <w:r w:rsidR="005078BC" w:rsidRPr="005078BC">
        <w:rPr>
          <w:b/>
          <w:bCs/>
        </w:rPr>
        <w:t>cardiopulmonary functions</w:t>
      </w:r>
      <w:r>
        <w:t xml:space="preserve"> induced by</w:t>
      </w:r>
      <w:r w:rsidR="00832F06">
        <w:t xml:space="preserve"> 12 weeks of</w:t>
      </w:r>
      <w:r>
        <w:t xml:space="preserve"> 4x4 HIIT in systemic lupus erythematosus patients is [not] modulated by type 1 Interferon gene signature on exercise. – A </w:t>
      </w:r>
      <w:r w:rsidR="00291E31">
        <w:t>secondary analysis of a</w:t>
      </w:r>
      <w:r w:rsidR="00AA0FA7">
        <w:t xml:space="preserve">n outcome assessor blinded </w:t>
      </w:r>
      <w:r>
        <w:t>randomized controlled clinical trial.</w:t>
      </w:r>
    </w:p>
    <w:p w14:paraId="457792D5" w14:textId="77777777" w:rsidR="00DB5FFA" w:rsidRPr="0094256F" w:rsidRDefault="00DB5FFA" w:rsidP="00DB5FFA">
      <w:r>
        <w:t xml:space="preserve">Words in </w:t>
      </w:r>
      <w:proofErr w:type="gramStart"/>
      <w:r>
        <w:t>[ ]</w:t>
      </w:r>
      <w:proofErr w:type="gramEnd"/>
      <w:r>
        <w:t xml:space="preserve"> brackets included based on the outcome on the primary analysis </w:t>
      </w:r>
    </w:p>
    <w:p w14:paraId="1748D537" w14:textId="77777777" w:rsidR="00DB5FFA" w:rsidRPr="009616A0" w:rsidRDefault="00DB5FFA" w:rsidP="00DB5FFA">
      <w:pPr>
        <w:pStyle w:val="Heading3"/>
      </w:pPr>
      <w:bookmarkStart w:id="198" w:name="_Toc165628322"/>
      <w:r>
        <w:t>Tables in paper</w:t>
      </w:r>
      <w:bookmarkEnd w:id="198"/>
    </w:p>
    <w:p w14:paraId="60285EAB" w14:textId="77777777" w:rsidR="00DB5FFA" w:rsidRDefault="00DB5FFA" w:rsidP="008C25DF">
      <w:pPr>
        <w:pStyle w:val="CommentText"/>
        <w:numPr>
          <w:ilvl w:val="0"/>
          <w:numId w:val="21"/>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p>
    <w:p w14:paraId="07C4AF19" w14:textId="6AEF5F68" w:rsidR="00DB5FFA" w:rsidRPr="009616A0" w:rsidRDefault="00CE5F56" w:rsidP="008C25DF">
      <w:pPr>
        <w:pStyle w:val="CommentText"/>
        <w:numPr>
          <w:ilvl w:val="0"/>
          <w:numId w:val="21"/>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82-Rb-Rest/Stress-PET-CT, Echocardiography and Lung Function findings at baseline and </w:t>
      </w:r>
      <w:proofErr w:type="spellStart"/>
      <w:proofErr w:type="gramStart"/>
      <w:r>
        <w:rPr>
          <w:rFonts w:ascii="Times New Roman" w:hAnsi="Times New Roman" w:cs="Times New Roman"/>
          <w:sz w:val="22"/>
          <w:szCs w:val="22"/>
        </w:rPr>
        <w:t>followup</w:t>
      </w:r>
      <w:proofErr w:type="spellEnd"/>
      <w:proofErr w:type="gramEnd"/>
      <w:r>
        <w:rPr>
          <w:rFonts w:ascii="Times New Roman" w:hAnsi="Times New Roman" w:cs="Times New Roman"/>
          <w:sz w:val="22"/>
          <w:szCs w:val="22"/>
        </w:rPr>
        <w:t xml:space="preserve">. Separated by intervention group at </w:t>
      </w:r>
      <w:proofErr w:type="spellStart"/>
      <w:proofErr w:type="gramStart"/>
      <w:r>
        <w:rPr>
          <w:rFonts w:ascii="Times New Roman" w:hAnsi="Times New Roman" w:cs="Times New Roman"/>
          <w:sz w:val="22"/>
          <w:szCs w:val="22"/>
        </w:rPr>
        <w:t>followup</w:t>
      </w:r>
      <w:proofErr w:type="spellEnd"/>
      <w:proofErr w:type="gramEnd"/>
      <w:r>
        <w:rPr>
          <w:rFonts w:ascii="Times New Roman" w:hAnsi="Times New Roman" w:cs="Times New Roman"/>
          <w:sz w:val="22"/>
          <w:szCs w:val="22"/>
        </w:rPr>
        <w:t>.</w:t>
      </w:r>
    </w:p>
    <w:p w14:paraId="1F7E17EB" w14:textId="77777777" w:rsidR="00DB5FFA" w:rsidRPr="009616A0" w:rsidRDefault="00DB5FFA" w:rsidP="00DB5FFA">
      <w:pPr>
        <w:pStyle w:val="CommentText"/>
        <w:spacing w:line="360" w:lineRule="auto"/>
        <w:jc w:val="both"/>
        <w:rPr>
          <w:rFonts w:ascii="Times New Roman" w:hAnsi="Times New Roman" w:cs="Times New Roman"/>
          <w:sz w:val="22"/>
          <w:szCs w:val="22"/>
        </w:rPr>
      </w:pPr>
    </w:p>
    <w:p w14:paraId="436850F0" w14:textId="77777777" w:rsidR="00DB5FFA" w:rsidRPr="009616A0" w:rsidRDefault="00DB5FFA" w:rsidP="00DB5FFA">
      <w:pPr>
        <w:pStyle w:val="Heading3"/>
      </w:pPr>
      <w:bookmarkStart w:id="199" w:name="_Toc165628323"/>
      <w:r w:rsidRPr="009616A0">
        <w:t>F</w:t>
      </w:r>
      <w:r>
        <w:t>igures in paper</w:t>
      </w:r>
      <w:bookmarkEnd w:id="199"/>
    </w:p>
    <w:p w14:paraId="13F5D45E" w14:textId="77777777" w:rsidR="00DB5FFA" w:rsidRPr="009616A0" w:rsidRDefault="00DB5FFA" w:rsidP="00DB5FFA">
      <w:pPr>
        <w:spacing w:after="0" w:line="360" w:lineRule="auto"/>
        <w:jc w:val="both"/>
        <w:rPr>
          <w:rFonts w:ascii="Times New Roman" w:hAnsi="Times New Roman" w:cs="Times New Roman"/>
          <w:bCs/>
        </w:rPr>
      </w:pPr>
    </w:p>
    <w:p w14:paraId="62AD60BA" w14:textId="7E7AD6F2" w:rsidR="00A31C21" w:rsidRDefault="00A31C21" w:rsidP="00A31C21">
      <w:pPr>
        <w:pStyle w:val="CommentTex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Table of 3x</w:t>
      </w:r>
      <w:r w:rsidR="00CA6AB3">
        <w:rPr>
          <w:rFonts w:ascii="Times New Roman" w:hAnsi="Times New Roman" w:cs="Times New Roman"/>
          <w:sz w:val="22"/>
          <w:szCs w:val="22"/>
        </w:rPr>
        <w:t>1</w:t>
      </w:r>
      <w:r>
        <w:rPr>
          <w:rFonts w:ascii="Times New Roman" w:hAnsi="Times New Roman" w:cs="Times New Roman"/>
          <w:sz w:val="22"/>
          <w:szCs w:val="22"/>
        </w:rPr>
        <w:t xml:space="preserve"> graphs: </w:t>
      </w:r>
      <w:proofErr w:type="gramStart"/>
      <w:r w:rsidR="00CA6AB3">
        <w:rPr>
          <w:rFonts w:ascii="Times New Roman" w:hAnsi="Times New Roman" w:cs="Times New Roman"/>
          <w:sz w:val="22"/>
          <w:szCs w:val="22"/>
        </w:rPr>
        <w:t>a s</w:t>
      </w:r>
      <w:r>
        <w:rPr>
          <w:rFonts w:ascii="Times New Roman" w:hAnsi="Times New Roman" w:cs="Times New Roman"/>
          <w:sz w:val="22"/>
          <w:szCs w:val="22"/>
        </w:rPr>
        <w:t>paghetti</w:t>
      </w:r>
      <w:proofErr w:type="gramEnd"/>
      <w:r>
        <w:rPr>
          <w:rFonts w:ascii="Times New Roman" w:hAnsi="Times New Roman" w:cs="Times New Roman"/>
          <w:sz w:val="22"/>
          <w:szCs w:val="22"/>
        </w:rPr>
        <w:t xml:space="preserve">-plots with lines for 10 individuals sampled at random depicting the </w:t>
      </w:r>
      <w:r w:rsidR="00EC7978">
        <w:rPr>
          <w:rFonts w:ascii="Times New Roman" w:hAnsi="Times New Roman" w:cs="Times New Roman"/>
          <w:sz w:val="22"/>
          <w:szCs w:val="22"/>
        </w:rPr>
        <w:t>PET-CT</w:t>
      </w:r>
      <w:r>
        <w:rPr>
          <w:rFonts w:ascii="Times New Roman" w:hAnsi="Times New Roman" w:cs="Times New Roman"/>
          <w:sz w:val="22"/>
          <w:szCs w:val="22"/>
        </w:rPr>
        <w:t xml:space="preserve"> outcomes. </w:t>
      </w:r>
    </w:p>
    <w:p w14:paraId="3064A27A" w14:textId="2136530A" w:rsidR="00A31C21" w:rsidRDefault="00FE0D00" w:rsidP="00A31C21">
      <w:pPr>
        <w:pStyle w:val="CommentTex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model plot with the constrained baseline linear mixed model estimations and </w:t>
      </w:r>
      <w:r w:rsidR="00CA6AB3">
        <w:rPr>
          <w:rFonts w:ascii="Times New Roman" w:hAnsi="Times New Roman" w:cs="Times New Roman"/>
          <w:sz w:val="22"/>
          <w:szCs w:val="22"/>
        </w:rPr>
        <w:t>un</w:t>
      </w:r>
      <w:r w:rsidR="00A31C21">
        <w:rPr>
          <w:rFonts w:ascii="Times New Roman" w:hAnsi="Times New Roman" w:cs="Times New Roman"/>
          <w:sz w:val="22"/>
          <w:szCs w:val="22"/>
        </w:rPr>
        <w:t>adjusted 95% CI</w:t>
      </w:r>
    </w:p>
    <w:p w14:paraId="1FB9F32C" w14:textId="4CF9B007" w:rsidR="00A31C21" w:rsidRDefault="00FE0D00" w:rsidP="00A31C21">
      <w:pPr>
        <w:pStyle w:val="CommentText"/>
        <w:spacing w:line="360" w:lineRule="auto"/>
        <w:ind w:left="720"/>
        <w:jc w:val="both"/>
        <w:rPr>
          <w:rFonts w:ascii="Times New Roman" w:hAnsi="Times New Roman" w:cs="Times New Roman"/>
          <w:sz w:val="22"/>
          <w:szCs w:val="22"/>
        </w:rPr>
      </w:pPr>
      <w:r>
        <w:rPr>
          <w:rFonts w:ascii="Times New Roman" w:hAnsi="Times New Roman" w:cs="Times New Roman"/>
          <w:sz w:val="22"/>
          <w:szCs w:val="22"/>
        </w:rPr>
        <w:t>A</w:t>
      </w:r>
      <w:r w:rsidR="00A31C21">
        <w:rPr>
          <w:rFonts w:ascii="Times New Roman" w:hAnsi="Times New Roman" w:cs="Times New Roman"/>
          <w:sz w:val="22"/>
          <w:szCs w:val="22"/>
        </w:rPr>
        <w:t xml:space="preserve"> plot with change in </w:t>
      </w:r>
      <w:r w:rsidR="00C34B44">
        <w:rPr>
          <w:rFonts w:ascii="Times New Roman" w:hAnsi="Times New Roman" w:cs="Times New Roman"/>
          <w:sz w:val="22"/>
          <w:szCs w:val="22"/>
        </w:rPr>
        <w:t>MFR</w:t>
      </w:r>
      <w:r w:rsidR="00A31C21">
        <w:rPr>
          <w:rFonts w:ascii="Times New Roman" w:hAnsi="Times New Roman" w:cs="Times New Roman"/>
          <w:sz w:val="22"/>
          <w:szCs w:val="22"/>
        </w:rPr>
        <w:t xml:space="preserve"> against IFN-signature as individual data points with a regression line from the interaction in the appropriate linear mixed effect model.</w:t>
      </w:r>
    </w:p>
    <w:p w14:paraId="3BB29216" w14:textId="3BEC34C9" w:rsidR="00A31C21" w:rsidRDefault="00A31C21" w:rsidP="00A31C21">
      <w:pPr>
        <w:pStyle w:val="CommentTex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w:t>
      </w:r>
      <w:r w:rsidR="007D789A">
        <w:rPr>
          <w:rFonts w:ascii="Times New Roman" w:hAnsi="Times New Roman" w:cs="Times New Roman"/>
          <w:sz w:val="22"/>
          <w:szCs w:val="22"/>
        </w:rPr>
        <w:t>Myocardial Flow Reserve (MFR)</w:t>
      </w:r>
      <w:r>
        <w:rPr>
          <w:rFonts w:ascii="Times New Roman" w:hAnsi="Times New Roman" w:cs="Times New Roman"/>
          <w:sz w:val="22"/>
          <w:szCs w:val="22"/>
        </w:rPr>
        <w:t>, X = Timepoint</w:t>
      </w:r>
      <w:r w:rsidR="00CA6AB3">
        <w:rPr>
          <w:rFonts w:ascii="Times New Roman" w:hAnsi="Times New Roman" w:cs="Times New Roman"/>
          <w:sz w:val="22"/>
          <w:szCs w:val="22"/>
        </w:rPr>
        <w:t xml:space="preserve"> </w:t>
      </w:r>
      <w:r>
        <w:rPr>
          <w:rFonts w:ascii="Times New Roman" w:hAnsi="Times New Roman" w:cs="Times New Roman"/>
          <w:sz w:val="22"/>
          <w:szCs w:val="22"/>
        </w:rPr>
        <w:t xml:space="preserve">(Baseline Visit, </w:t>
      </w:r>
      <w:proofErr w:type="spellStart"/>
      <w:r>
        <w:rPr>
          <w:rFonts w:ascii="Times New Roman" w:hAnsi="Times New Roman" w:cs="Times New Roman"/>
          <w:sz w:val="22"/>
          <w:szCs w:val="22"/>
        </w:rPr>
        <w:t>Followup</w:t>
      </w:r>
      <w:proofErr w:type="spellEnd"/>
      <w:r>
        <w:rPr>
          <w:rFonts w:ascii="Times New Roman" w:hAnsi="Times New Roman" w:cs="Times New Roman"/>
          <w:sz w:val="22"/>
          <w:szCs w:val="22"/>
        </w:rPr>
        <w:t xml:space="preserve"> Visit). Colored by intervention (exercise or control) group. As a point plot with lines connecting ID.</w:t>
      </w:r>
    </w:p>
    <w:p w14:paraId="4C9B2B2F" w14:textId="2018C2DA" w:rsidR="00A31C21" w:rsidRDefault="00A31C21" w:rsidP="00A31C21">
      <w:pPr>
        <w:pStyle w:val="CommentTex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Y = Estimated </w:t>
      </w:r>
      <w:r w:rsidR="007D789A">
        <w:rPr>
          <w:rFonts w:ascii="Times New Roman" w:hAnsi="Times New Roman" w:cs="Times New Roman"/>
          <w:sz w:val="22"/>
          <w:szCs w:val="22"/>
        </w:rPr>
        <w:t>MFR</w:t>
      </w:r>
      <w:r>
        <w:rPr>
          <w:rFonts w:ascii="Times New Roman" w:hAnsi="Times New Roman" w:cs="Times New Roman"/>
          <w:sz w:val="22"/>
          <w:szCs w:val="22"/>
        </w:rPr>
        <w:t xml:space="preserve"> with 95% CI, averaged over sex, X = Timepoint, Colored by intervention group. Three different percentiles of IFN-score depicted as well.</w:t>
      </w:r>
    </w:p>
    <w:p w14:paraId="5D73C595" w14:textId="0528B9DA" w:rsidR="00A31C21" w:rsidRPr="00246E31" w:rsidRDefault="0089332A" w:rsidP="00D55D77">
      <w:pPr>
        <w:pStyle w:val="CommentText"/>
        <w:numPr>
          <w:ilvl w:val="1"/>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Y = Change in MFR</w:t>
      </w:r>
      <w:r w:rsidR="007F2778">
        <w:rPr>
          <w:rFonts w:ascii="Times New Roman" w:hAnsi="Times New Roman" w:cs="Times New Roman"/>
          <w:sz w:val="22"/>
          <w:szCs w:val="22"/>
        </w:rPr>
        <w:t>;</w:t>
      </w:r>
      <w:r>
        <w:rPr>
          <w:rFonts w:ascii="Times New Roman" w:hAnsi="Times New Roman" w:cs="Times New Roman"/>
          <w:sz w:val="22"/>
          <w:szCs w:val="22"/>
        </w:rPr>
        <w:t xml:space="preserve"> X = IFN-Signature, colored by intervention group. With a linear regression model from the linear mixed model IFN-signature coefficient.</w:t>
      </w:r>
    </w:p>
    <w:p w14:paraId="43C17ED9" w14:textId="29B5B5A8" w:rsidR="00DB5FFA" w:rsidRDefault="00370A1F" w:rsidP="008C25DF">
      <w:pPr>
        <w:pStyle w:val="CommentTex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Graphs depicting change in diffusing capacity </w:t>
      </w:r>
      <w:proofErr w:type="gramStart"/>
      <w:r>
        <w:rPr>
          <w:rFonts w:ascii="Times New Roman" w:hAnsi="Times New Roman" w:cs="Times New Roman"/>
          <w:sz w:val="22"/>
          <w:szCs w:val="22"/>
        </w:rPr>
        <w:t>similarly</w:t>
      </w:r>
      <w:proofErr w:type="gramEnd"/>
      <w:r>
        <w:rPr>
          <w:rFonts w:ascii="Times New Roman" w:hAnsi="Times New Roman" w:cs="Times New Roman"/>
          <w:sz w:val="22"/>
          <w:szCs w:val="22"/>
        </w:rPr>
        <w:t xml:space="preserve"> to figure 1.</w:t>
      </w:r>
    </w:p>
    <w:p w14:paraId="712C2677" w14:textId="16BFF0E2" w:rsidR="00DB5FFA" w:rsidRDefault="00E960BE" w:rsidP="008C25DF">
      <w:pPr>
        <w:pStyle w:val="CommentText"/>
        <w:numPr>
          <w:ilvl w:val="0"/>
          <w:numId w:val="22"/>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Graphs depicting changes to stroke volume similarly to figure 1.</w:t>
      </w:r>
    </w:p>
    <w:p w14:paraId="45CCA90D" w14:textId="77777777" w:rsidR="00DB5FFA" w:rsidRDefault="00DB5FFA" w:rsidP="00DB5FFA">
      <w:pPr>
        <w:pStyle w:val="CommentText"/>
        <w:spacing w:line="360" w:lineRule="auto"/>
        <w:jc w:val="both"/>
        <w:rPr>
          <w:rFonts w:ascii="Times New Roman" w:hAnsi="Times New Roman" w:cs="Times New Roman"/>
          <w:sz w:val="22"/>
          <w:szCs w:val="22"/>
        </w:rPr>
      </w:pPr>
    </w:p>
    <w:p w14:paraId="577E4172" w14:textId="77777777" w:rsidR="00DB5FFA" w:rsidRPr="009616A0" w:rsidRDefault="00DB5FFA" w:rsidP="00DB5FFA">
      <w:pPr>
        <w:pStyle w:val="CommentText"/>
        <w:spacing w:line="360" w:lineRule="auto"/>
        <w:jc w:val="both"/>
        <w:rPr>
          <w:rFonts w:ascii="Times New Roman" w:hAnsi="Times New Roman" w:cs="Times New Roman"/>
          <w:sz w:val="22"/>
          <w:szCs w:val="22"/>
        </w:rPr>
      </w:pPr>
    </w:p>
    <w:p w14:paraId="21A19792" w14:textId="77777777" w:rsidR="00DB5FFA" w:rsidRPr="009616A0" w:rsidRDefault="00DB5FFA" w:rsidP="00DB5FFA">
      <w:pPr>
        <w:pStyle w:val="CommentText"/>
        <w:spacing w:line="360" w:lineRule="auto"/>
        <w:jc w:val="both"/>
        <w:rPr>
          <w:rFonts w:ascii="Times New Roman" w:hAnsi="Times New Roman" w:cs="Times New Roman"/>
          <w:sz w:val="22"/>
          <w:szCs w:val="22"/>
        </w:rPr>
      </w:pPr>
    </w:p>
    <w:p w14:paraId="4F4077C2" w14:textId="77777777" w:rsidR="00DB5FFA" w:rsidRPr="009616A0" w:rsidRDefault="00DB5FFA" w:rsidP="00DB5FFA">
      <w:pPr>
        <w:pStyle w:val="CommentText"/>
        <w:spacing w:line="360" w:lineRule="auto"/>
        <w:jc w:val="both"/>
        <w:rPr>
          <w:rFonts w:ascii="Times New Roman" w:hAnsi="Times New Roman" w:cs="Times New Roman"/>
          <w:sz w:val="22"/>
          <w:szCs w:val="22"/>
        </w:rPr>
      </w:pPr>
    </w:p>
    <w:p w14:paraId="773F1E65" w14:textId="77777777" w:rsidR="00DB5FFA" w:rsidRPr="009616A0" w:rsidRDefault="00DB5FFA" w:rsidP="00DB5FFA">
      <w:pPr>
        <w:pStyle w:val="Heading3"/>
      </w:pPr>
      <w:bookmarkStart w:id="200" w:name="_Toc165628324"/>
      <w:r>
        <w:t>Tables in supplement</w:t>
      </w:r>
      <w:bookmarkEnd w:id="200"/>
    </w:p>
    <w:p w14:paraId="4B7E0F7D" w14:textId="77777777" w:rsidR="00DB5FFA" w:rsidRPr="009616A0" w:rsidRDefault="00DB5FFA" w:rsidP="00DB5FFA">
      <w:pPr>
        <w:pStyle w:val="CommentText"/>
        <w:spacing w:line="360" w:lineRule="auto"/>
        <w:jc w:val="both"/>
        <w:rPr>
          <w:rFonts w:ascii="Times New Roman" w:hAnsi="Times New Roman" w:cs="Times New Roman"/>
          <w:sz w:val="22"/>
          <w:szCs w:val="22"/>
        </w:rPr>
      </w:pPr>
    </w:p>
    <w:p w14:paraId="3E24FF8F" w14:textId="77777777" w:rsidR="00DB5FFA" w:rsidRPr="00056C85" w:rsidRDefault="00DB5FFA" w:rsidP="008C25DF">
      <w:pPr>
        <w:pStyle w:val="ListParagraph"/>
        <w:numPr>
          <w:ilvl w:val="0"/>
          <w:numId w:val="23"/>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C6CDFED" w14:textId="77777777" w:rsidR="00DB5FFA" w:rsidRPr="007631BC" w:rsidRDefault="00DB5FFA" w:rsidP="008C25DF">
      <w:pPr>
        <w:pStyle w:val="ListParagraph"/>
        <w:numPr>
          <w:ilvl w:val="0"/>
          <w:numId w:val="23"/>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7D74BCE" w14:textId="77777777" w:rsidR="00DB5FFA" w:rsidRDefault="00DB5FFA" w:rsidP="00DB5FFA">
      <w:pPr>
        <w:spacing w:after="0" w:line="360" w:lineRule="auto"/>
        <w:jc w:val="both"/>
      </w:pPr>
    </w:p>
    <w:p w14:paraId="49840D54" w14:textId="77777777" w:rsidR="00DB5FFA" w:rsidRPr="009616A0" w:rsidRDefault="00DB5FFA" w:rsidP="00DB5FFA">
      <w:pPr>
        <w:pStyle w:val="Heading3"/>
      </w:pPr>
      <w:bookmarkStart w:id="201" w:name="_Toc165628325"/>
      <w:r>
        <w:t>Figures in supplement</w:t>
      </w:r>
      <w:bookmarkEnd w:id="201"/>
    </w:p>
    <w:p w14:paraId="6A003424" w14:textId="77777777" w:rsidR="00DB5FFA" w:rsidRPr="009616A0" w:rsidRDefault="00DB5FFA" w:rsidP="00DB5FFA">
      <w:pPr>
        <w:spacing w:after="0" w:line="360" w:lineRule="auto"/>
        <w:jc w:val="both"/>
        <w:rPr>
          <w:rFonts w:ascii="Times New Roman" w:hAnsi="Times New Roman" w:cs="Times New Roman"/>
          <w:bCs/>
        </w:rPr>
      </w:pPr>
    </w:p>
    <w:p w14:paraId="3D6B3F94" w14:textId="79397305" w:rsidR="00DB5FFA" w:rsidRPr="00984613" w:rsidRDefault="00DB5FFA" w:rsidP="008C25DF">
      <w:pPr>
        <w:pStyle w:val="CommentText"/>
        <w:numPr>
          <w:ilvl w:val="0"/>
          <w:numId w:val="24"/>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220F91">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A0B0BF" w14:textId="77777777" w:rsidR="000B5C56" w:rsidRPr="009616A0" w:rsidRDefault="000B5C56" w:rsidP="000B5C56">
      <w:pPr>
        <w:pStyle w:val="CommentText"/>
        <w:spacing w:line="360" w:lineRule="auto"/>
        <w:jc w:val="both"/>
        <w:rPr>
          <w:rFonts w:ascii="Times New Roman" w:hAnsi="Times New Roman" w:cs="Times New Roman"/>
          <w:sz w:val="22"/>
          <w:szCs w:val="22"/>
        </w:rPr>
      </w:pPr>
    </w:p>
    <w:p w14:paraId="71FBDFF1" w14:textId="2521A3D6" w:rsidR="00397491" w:rsidRDefault="00397491" w:rsidP="00397491">
      <w:pPr>
        <w:pStyle w:val="Heading2"/>
        <w:rPr>
          <w:rFonts w:ascii="Times New Roman" w:hAnsi="Times New Roman" w:cs="Times New Roman"/>
        </w:rPr>
      </w:pPr>
      <w:bookmarkStart w:id="202" w:name="_Toc165628326"/>
      <w:commentRangeStart w:id="203"/>
      <w:r>
        <w:rPr>
          <w:rFonts w:ascii="Times New Roman" w:hAnsi="Times New Roman" w:cs="Times New Roman"/>
        </w:rPr>
        <w:t xml:space="preserve">Paper </w:t>
      </w:r>
      <w:r w:rsidR="0072347B">
        <w:rPr>
          <w:rFonts w:ascii="Times New Roman" w:hAnsi="Times New Roman" w:cs="Times New Roman"/>
        </w:rPr>
        <w:t>3</w:t>
      </w:r>
      <w:r>
        <w:rPr>
          <w:rFonts w:ascii="Times New Roman" w:hAnsi="Times New Roman" w:cs="Times New Roman"/>
        </w:rPr>
        <w:t xml:space="preserve"> </w:t>
      </w:r>
      <w:commentRangeEnd w:id="203"/>
      <w:r w:rsidR="00D2678B">
        <w:rPr>
          <w:rStyle w:val="CommentReference"/>
          <w:rFonts w:ascii="Cambria" w:eastAsia="Cambria" w:hAnsi="Cambria" w:cs="Cambria"/>
          <w:color w:val="000000"/>
        </w:rPr>
        <w:commentReference w:id="203"/>
      </w:r>
      <w:r>
        <w:rPr>
          <w:rFonts w:ascii="Times New Roman" w:hAnsi="Times New Roman" w:cs="Times New Roman"/>
        </w:rPr>
        <w:t xml:space="preserve">– </w:t>
      </w:r>
      <w:r w:rsidR="00BD4AEA">
        <w:rPr>
          <w:rFonts w:ascii="Times New Roman" w:hAnsi="Times New Roman" w:cs="Times New Roman"/>
        </w:rPr>
        <w:t xml:space="preserve">Dietary and </w:t>
      </w:r>
      <w:r w:rsidR="00A64C7F">
        <w:rPr>
          <w:rFonts w:ascii="Times New Roman" w:hAnsi="Times New Roman" w:cs="Times New Roman"/>
        </w:rPr>
        <w:t>physical activity outcomes</w:t>
      </w:r>
      <w:bookmarkEnd w:id="202"/>
    </w:p>
    <w:p w14:paraId="012B7761" w14:textId="3A87DEB5" w:rsidR="00FD0425" w:rsidRDefault="00397491" w:rsidP="00FD0425">
      <w:r>
        <w:t xml:space="preserve">Working title: Adaptations in </w:t>
      </w:r>
      <w:r w:rsidR="009A7A2E">
        <w:rPr>
          <w:b/>
          <w:bCs/>
        </w:rPr>
        <w:t xml:space="preserve">daily diet, physical activity and </w:t>
      </w:r>
      <w:r w:rsidR="00190492">
        <w:rPr>
          <w:b/>
          <w:bCs/>
        </w:rPr>
        <w:t xml:space="preserve">cytokine </w:t>
      </w:r>
      <w:r w:rsidR="009A7A2E">
        <w:rPr>
          <w:b/>
          <w:bCs/>
        </w:rPr>
        <w:t>response to singular exercise</w:t>
      </w:r>
      <w:r w:rsidR="000C77D3">
        <w:rPr>
          <w:b/>
          <w:bCs/>
        </w:rPr>
        <w:t xml:space="preserve"> bout</w:t>
      </w:r>
      <w:r>
        <w:t xml:space="preserve"> induced by </w:t>
      </w:r>
      <w:r w:rsidR="00832F06">
        <w:t xml:space="preserve">12 weeks of </w:t>
      </w:r>
      <w:r>
        <w:t xml:space="preserve">4x4 HIIT in systemic lupus erythematosus patients is [not] modulated by type 1 Interferon gene signature on exercise. – </w:t>
      </w:r>
      <w:r w:rsidR="00FD0425">
        <w:t>A tertiary analysis of an outcome assessor blinded randomized controlled clinical trial.</w:t>
      </w:r>
    </w:p>
    <w:p w14:paraId="169821C3" w14:textId="140805AF" w:rsidR="00397491" w:rsidRPr="0094256F" w:rsidRDefault="00397491" w:rsidP="00397491">
      <w:r>
        <w:t xml:space="preserve">Words in </w:t>
      </w:r>
      <w:proofErr w:type="gramStart"/>
      <w:r>
        <w:t>[ ]</w:t>
      </w:r>
      <w:proofErr w:type="gramEnd"/>
      <w:r>
        <w:t xml:space="preserve"> brackets included based on the outcome</w:t>
      </w:r>
      <w:r w:rsidR="000C77D3">
        <w:t>.</w:t>
      </w:r>
    </w:p>
    <w:p w14:paraId="6553ED6F" w14:textId="77777777" w:rsidR="00397491" w:rsidRPr="009616A0" w:rsidRDefault="00397491" w:rsidP="00397491">
      <w:pPr>
        <w:pStyle w:val="Heading3"/>
      </w:pPr>
      <w:bookmarkStart w:id="204" w:name="_Toc165628327"/>
      <w:r>
        <w:t>Tables in paper</w:t>
      </w:r>
      <w:bookmarkEnd w:id="204"/>
    </w:p>
    <w:p w14:paraId="5FC8B2FC" w14:textId="65A8415D" w:rsidR="00397491" w:rsidRDefault="00397491" w:rsidP="00B1399A">
      <w:pPr>
        <w:pStyle w:val="CommentText"/>
        <w:numPr>
          <w:ilvl w:val="0"/>
          <w:numId w:val="25"/>
        </w:numPr>
        <w:spacing w:line="360" w:lineRule="auto"/>
        <w:jc w:val="both"/>
        <w:rPr>
          <w:rFonts w:ascii="Times New Roman" w:hAnsi="Times New Roman" w:cs="Times New Roman"/>
          <w:sz w:val="22"/>
          <w:szCs w:val="22"/>
        </w:rPr>
      </w:pPr>
      <w:r w:rsidRPr="009616A0">
        <w:rPr>
          <w:rFonts w:ascii="Times New Roman" w:hAnsi="Times New Roman" w:cs="Times New Roman"/>
          <w:sz w:val="22"/>
          <w:szCs w:val="22"/>
        </w:rPr>
        <w:t>Baseline characteristics</w:t>
      </w:r>
      <w:r w:rsidR="00E12973">
        <w:rPr>
          <w:rFonts w:ascii="Times New Roman" w:hAnsi="Times New Roman" w:cs="Times New Roman"/>
          <w:sz w:val="22"/>
          <w:szCs w:val="22"/>
        </w:rPr>
        <w:t xml:space="preserve"> </w:t>
      </w:r>
      <w:r w:rsidR="00CC1B96">
        <w:rPr>
          <w:rFonts w:ascii="Times New Roman" w:hAnsi="Times New Roman" w:cs="Times New Roman"/>
          <w:sz w:val="22"/>
          <w:szCs w:val="22"/>
        </w:rPr>
        <w:t>– constrained between randomization groups.</w:t>
      </w:r>
    </w:p>
    <w:p w14:paraId="31874A76" w14:textId="6006969E" w:rsidR="00397491" w:rsidRDefault="00B6282B" w:rsidP="00B1399A">
      <w:pPr>
        <w:pStyle w:val="CommentTex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Caloric and macronutrient intake</w:t>
      </w:r>
      <w:r w:rsidR="000C77D3">
        <w:rPr>
          <w:rFonts w:ascii="Times New Roman" w:hAnsi="Times New Roman" w:cs="Times New Roman"/>
          <w:sz w:val="22"/>
          <w:szCs w:val="22"/>
        </w:rPr>
        <w:t xml:space="preserve">, physical activity measured in steps/calories burned and </w:t>
      </w:r>
      <w:proofErr w:type="gramStart"/>
      <w:r w:rsidR="000C77D3">
        <w:rPr>
          <w:rFonts w:ascii="Times New Roman" w:hAnsi="Times New Roman" w:cs="Times New Roman"/>
          <w:sz w:val="22"/>
          <w:szCs w:val="22"/>
        </w:rPr>
        <w:t xml:space="preserve">METs </w:t>
      </w:r>
      <w:r>
        <w:rPr>
          <w:rFonts w:ascii="Times New Roman" w:hAnsi="Times New Roman" w:cs="Times New Roman"/>
          <w:sz w:val="22"/>
          <w:szCs w:val="22"/>
        </w:rPr>
        <w:t xml:space="preserve"> in</w:t>
      </w:r>
      <w:proofErr w:type="gramEnd"/>
      <w:r>
        <w:rPr>
          <w:rFonts w:ascii="Times New Roman" w:hAnsi="Times New Roman" w:cs="Times New Roman"/>
          <w:sz w:val="22"/>
          <w:szCs w:val="22"/>
        </w:rPr>
        <w:t xml:space="preserve"> the randomization groups at </w:t>
      </w:r>
      <w:proofErr w:type="spellStart"/>
      <w:proofErr w:type="gramStart"/>
      <w:r w:rsidR="00B11CD9">
        <w:rPr>
          <w:rFonts w:ascii="Times New Roman" w:hAnsi="Times New Roman" w:cs="Times New Roman"/>
          <w:sz w:val="22"/>
          <w:szCs w:val="22"/>
        </w:rPr>
        <w:t>followup</w:t>
      </w:r>
      <w:proofErr w:type="spellEnd"/>
      <w:proofErr w:type="gramEnd"/>
      <w:r w:rsidR="00B11CD9">
        <w:rPr>
          <w:rFonts w:ascii="Times New Roman" w:hAnsi="Times New Roman" w:cs="Times New Roman"/>
          <w:sz w:val="22"/>
          <w:szCs w:val="22"/>
        </w:rPr>
        <w:t>.</w:t>
      </w:r>
    </w:p>
    <w:p w14:paraId="77CD14E5" w14:textId="079F3D96" w:rsidR="00AA35FB" w:rsidRPr="009616A0" w:rsidRDefault="00AA35FB" w:rsidP="00B1399A">
      <w:pPr>
        <w:pStyle w:val="CommentText"/>
        <w:numPr>
          <w:ilvl w:val="0"/>
          <w:numId w:val="25"/>
        </w:numPr>
        <w:spacing w:line="360" w:lineRule="auto"/>
        <w:jc w:val="both"/>
        <w:rPr>
          <w:rFonts w:ascii="Times New Roman" w:hAnsi="Times New Roman" w:cs="Times New Roman"/>
          <w:sz w:val="22"/>
          <w:szCs w:val="22"/>
        </w:rPr>
      </w:pPr>
      <w:r>
        <w:rPr>
          <w:rFonts w:ascii="Times New Roman" w:hAnsi="Times New Roman" w:cs="Times New Roman"/>
          <w:sz w:val="22"/>
          <w:szCs w:val="22"/>
        </w:rPr>
        <w:t>Estimated marginal means</w:t>
      </w:r>
      <w:r w:rsidR="00E144D6">
        <w:rPr>
          <w:rFonts w:ascii="Times New Roman" w:hAnsi="Times New Roman" w:cs="Times New Roman"/>
          <w:sz w:val="22"/>
          <w:szCs w:val="22"/>
        </w:rPr>
        <w:t xml:space="preserve"> of blood sample</w:t>
      </w:r>
      <w:r w:rsidR="00774C07">
        <w:rPr>
          <w:rFonts w:ascii="Times New Roman" w:hAnsi="Times New Roman" w:cs="Times New Roman"/>
          <w:sz w:val="22"/>
          <w:szCs w:val="22"/>
        </w:rPr>
        <w:t xml:space="preserve"> concentration with 95%CI</w:t>
      </w:r>
      <w:r w:rsidR="00E144D6">
        <w:rPr>
          <w:rFonts w:ascii="Times New Roman" w:hAnsi="Times New Roman" w:cs="Times New Roman"/>
          <w:sz w:val="22"/>
          <w:szCs w:val="22"/>
        </w:rPr>
        <w:t xml:space="preserve"> </w:t>
      </w:r>
      <w:r>
        <w:rPr>
          <w:rFonts w:ascii="Times New Roman" w:hAnsi="Times New Roman" w:cs="Times New Roman"/>
          <w:sz w:val="22"/>
          <w:szCs w:val="22"/>
        </w:rPr>
        <w:t>from the 9 timepoints in the acute exercise bout.</w:t>
      </w:r>
    </w:p>
    <w:p w14:paraId="2E404D56" w14:textId="77777777" w:rsidR="00397491" w:rsidRPr="009616A0" w:rsidRDefault="00397491" w:rsidP="00397491">
      <w:pPr>
        <w:pStyle w:val="CommentText"/>
        <w:spacing w:line="360" w:lineRule="auto"/>
        <w:jc w:val="both"/>
        <w:rPr>
          <w:rFonts w:ascii="Times New Roman" w:hAnsi="Times New Roman" w:cs="Times New Roman"/>
          <w:sz w:val="22"/>
          <w:szCs w:val="22"/>
        </w:rPr>
      </w:pPr>
    </w:p>
    <w:p w14:paraId="73E3A61E" w14:textId="77777777" w:rsidR="00397491" w:rsidRPr="009616A0" w:rsidRDefault="00397491" w:rsidP="00397491">
      <w:pPr>
        <w:pStyle w:val="Heading3"/>
      </w:pPr>
      <w:bookmarkStart w:id="205" w:name="_Toc165628328"/>
      <w:r w:rsidRPr="009616A0">
        <w:t>F</w:t>
      </w:r>
      <w:r>
        <w:t>igures in paper</w:t>
      </w:r>
      <w:bookmarkEnd w:id="205"/>
    </w:p>
    <w:p w14:paraId="7F68D0D8" w14:textId="77777777" w:rsidR="00397491" w:rsidRPr="009616A0" w:rsidRDefault="00397491" w:rsidP="00397491">
      <w:pPr>
        <w:spacing w:after="0" w:line="360" w:lineRule="auto"/>
        <w:jc w:val="both"/>
        <w:rPr>
          <w:rFonts w:ascii="Times New Roman" w:hAnsi="Times New Roman" w:cs="Times New Roman"/>
          <w:bCs/>
        </w:rPr>
      </w:pPr>
    </w:p>
    <w:p w14:paraId="50B356C4" w14:textId="5C860C18" w:rsidR="00397491" w:rsidRDefault="00143A32" w:rsidP="00B1399A">
      <w:pPr>
        <w:pStyle w:val="CommentText"/>
        <w:numPr>
          <w:ilvl w:val="0"/>
          <w:numId w:val="26"/>
        </w:num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Acute-Bout domain: </w:t>
      </w:r>
      <w:r w:rsidR="00D42520">
        <w:rPr>
          <w:rFonts w:ascii="Times New Roman" w:hAnsi="Times New Roman" w:cs="Times New Roman"/>
          <w:sz w:val="22"/>
          <w:szCs w:val="22"/>
        </w:rPr>
        <w:t>tableau of multiple</w:t>
      </w:r>
      <w:r w:rsidR="002D35D7">
        <w:rPr>
          <w:rFonts w:ascii="Times New Roman" w:hAnsi="Times New Roman" w:cs="Times New Roman"/>
          <w:sz w:val="22"/>
          <w:szCs w:val="22"/>
        </w:rPr>
        <w:t xml:space="preserve"> graphs, </w:t>
      </w:r>
      <w:r w:rsidR="00D42520">
        <w:rPr>
          <w:rFonts w:ascii="Times New Roman" w:hAnsi="Times New Roman" w:cs="Times New Roman"/>
          <w:sz w:val="22"/>
          <w:szCs w:val="22"/>
        </w:rPr>
        <w:t>Y = Cytokine (or leukocyte) concentration in plasma</w:t>
      </w:r>
      <w:r w:rsidR="00341649">
        <w:rPr>
          <w:rFonts w:ascii="Times New Roman" w:hAnsi="Times New Roman" w:cs="Times New Roman"/>
          <w:sz w:val="22"/>
          <w:szCs w:val="22"/>
        </w:rPr>
        <w:t xml:space="preserve"> </w:t>
      </w:r>
      <w:r w:rsidR="002D35D7">
        <w:rPr>
          <w:rFonts w:ascii="Times New Roman" w:hAnsi="Times New Roman" w:cs="Times New Roman"/>
          <w:sz w:val="22"/>
          <w:szCs w:val="22"/>
        </w:rPr>
        <w:t>with 95% C</w:t>
      </w:r>
      <w:r w:rsidR="00650504">
        <w:rPr>
          <w:rFonts w:ascii="Times New Roman" w:hAnsi="Times New Roman" w:cs="Times New Roman"/>
          <w:sz w:val="22"/>
          <w:szCs w:val="22"/>
        </w:rPr>
        <w:t>I</w:t>
      </w:r>
      <w:r w:rsidR="002D35D7">
        <w:rPr>
          <w:rFonts w:ascii="Times New Roman" w:hAnsi="Times New Roman" w:cs="Times New Roman"/>
          <w:sz w:val="22"/>
          <w:szCs w:val="22"/>
        </w:rPr>
        <w:t>s</w:t>
      </w:r>
      <w:r w:rsidR="00D42520">
        <w:rPr>
          <w:rFonts w:ascii="Times New Roman" w:hAnsi="Times New Roman" w:cs="Times New Roman"/>
          <w:sz w:val="22"/>
          <w:szCs w:val="22"/>
        </w:rPr>
        <w:t xml:space="preserve"> X =</w:t>
      </w:r>
      <w:r w:rsidR="00341649">
        <w:rPr>
          <w:rFonts w:ascii="Times New Roman" w:hAnsi="Times New Roman" w:cs="Times New Roman"/>
          <w:sz w:val="22"/>
          <w:szCs w:val="22"/>
        </w:rPr>
        <w:t xml:space="preserve"> </w:t>
      </w:r>
      <w:r w:rsidR="00984F67">
        <w:rPr>
          <w:rFonts w:ascii="Times New Roman" w:hAnsi="Times New Roman" w:cs="Times New Roman"/>
          <w:sz w:val="22"/>
          <w:szCs w:val="22"/>
        </w:rPr>
        <w:t xml:space="preserve">Timepoint (from 0 to 105), Colored by baseline (pooled), </w:t>
      </w:r>
      <w:proofErr w:type="spellStart"/>
      <w:proofErr w:type="gramStart"/>
      <w:r w:rsidR="00984F67">
        <w:rPr>
          <w:rFonts w:ascii="Times New Roman" w:hAnsi="Times New Roman" w:cs="Times New Roman"/>
          <w:sz w:val="22"/>
          <w:szCs w:val="22"/>
        </w:rPr>
        <w:t>followup</w:t>
      </w:r>
      <w:proofErr w:type="spellEnd"/>
      <w:proofErr w:type="gramEnd"/>
      <w:r w:rsidR="00984F67">
        <w:rPr>
          <w:rFonts w:ascii="Times New Roman" w:hAnsi="Times New Roman" w:cs="Times New Roman"/>
          <w:sz w:val="22"/>
          <w:szCs w:val="22"/>
        </w:rPr>
        <w:t xml:space="preserve"> exercise or </w:t>
      </w:r>
      <w:proofErr w:type="spellStart"/>
      <w:r w:rsidR="00984F67">
        <w:rPr>
          <w:rFonts w:ascii="Times New Roman" w:hAnsi="Times New Roman" w:cs="Times New Roman"/>
          <w:sz w:val="22"/>
          <w:szCs w:val="22"/>
        </w:rPr>
        <w:t>followup</w:t>
      </w:r>
      <w:proofErr w:type="spellEnd"/>
      <w:r w:rsidR="00984F67">
        <w:rPr>
          <w:rFonts w:ascii="Times New Roman" w:hAnsi="Times New Roman" w:cs="Times New Roman"/>
          <w:sz w:val="22"/>
          <w:szCs w:val="22"/>
        </w:rPr>
        <w:t xml:space="preserve"> control.</w:t>
      </w:r>
    </w:p>
    <w:p w14:paraId="65D990DC" w14:textId="1615BE04" w:rsidR="00397491" w:rsidRPr="008E18BD" w:rsidRDefault="00650504" w:rsidP="00C15E25">
      <w:pPr>
        <w:pStyle w:val="CommentText"/>
        <w:numPr>
          <w:ilvl w:val="0"/>
          <w:numId w:val="26"/>
        </w:numPr>
        <w:spacing w:line="360" w:lineRule="auto"/>
        <w:jc w:val="both"/>
        <w:rPr>
          <w:rFonts w:ascii="Times New Roman" w:hAnsi="Times New Roman" w:cs="Times New Roman"/>
          <w:sz w:val="22"/>
          <w:szCs w:val="22"/>
        </w:rPr>
      </w:pPr>
      <w:r w:rsidRPr="008E18BD">
        <w:rPr>
          <w:rFonts w:ascii="Times New Roman" w:hAnsi="Times New Roman" w:cs="Times New Roman"/>
          <w:sz w:val="22"/>
          <w:szCs w:val="22"/>
        </w:rPr>
        <w:t xml:space="preserve">OGTT domain: 3 graphs Y = insulin, </w:t>
      </w:r>
      <w:proofErr w:type="gramStart"/>
      <w:r w:rsidRPr="008E18BD">
        <w:rPr>
          <w:rFonts w:ascii="Times New Roman" w:hAnsi="Times New Roman" w:cs="Times New Roman"/>
          <w:sz w:val="22"/>
          <w:szCs w:val="22"/>
        </w:rPr>
        <w:t>glucose</w:t>
      </w:r>
      <w:proofErr w:type="gramEnd"/>
      <w:r w:rsidRPr="008E18BD">
        <w:rPr>
          <w:rFonts w:ascii="Times New Roman" w:hAnsi="Times New Roman" w:cs="Times New Roman"/>
          <w:sz w:val="22"/>
          <w:szCs w:val="22"/>
        </w:rPr>
        <w:t xml:space="preserve"> and pro-insulin. X = Timepoint. </w:t>
      </w:r>
      <w:r w:rsidR="008E18BD">
        <w:rPr>
          <w:rFonts w:ascii="Times New Roman" w:hAnsi="Times New Roman" w:cs="Times New Roman"/>
          <w:sz w:val="22"/>
          <w:szCs w:val="22"/>
        </w:rPr>
        <w:t xml:space="preserve">Colored by </w:t>
      </w:r>
      <w:r w:rsidR="008E18BD">
        <w:rPr>
          <w:rFonts w:ascii="Times New Roman" w:hAnsi="Times New Roman" w:cs="Times New Roman"/>
          <w:sz w:val="22"/>
          <w:szCs w:val="22"/>
        </w:rPr>
        <w:lastRenderedPageBreak/>
        <w:t xml:space="preserve">baseline (pooled), </w:t>
      </w:r>
      <w:proofErr w:type="spellStart"/>
      <w:r w:rsidR="008E18BD">
        <w:rPr>
          <w:rFonts w:ascii="Times New Roman" w:hAnsi="Times New Roman" w:cs="Times New Roman"/>
          <w:sz w:val="22"/>
          <w:szCs w:val="22"/>
        </w:rPr>
        <w:t>followup</w:t>
      </w:r>
      <w:proofErr w:type="spellEnd"/>
      <w:r w:rsidR="008E18BD">
        <w:rPr>
          <w:rFonts w:ascii="Times New Roman" w:hAnsi="Times New Roman" w:cs="Times New Roman"/>
          <w:sz w:val="22"/>
          <w:szCs w:val="22"/>
        </w:rPr>
        <w:t xml:space="preserve"> exercise or </w:t>
      </w:r>
      <w:proofErr w:type="spellStart"/>
      <w:r w:rsidR="008E18BD">
        <w:rPr>
          <w:rFonts w:ascii="Times New Roman" w:hAnsi="Times New Roman" w:cs="Times New Roman"/>
          <w:sz w:val="22"/>
          <w:szCs w:val="22"/>
        </w:rPr>
        <w:t>followup</w:t>
      </w:r>
      <w:proofErr w:type="spellEnd"/>
      <w:r w:rsidR="008E18BD">
        <w:rPr>
          <w:rFonts w:ascii="Times New Roman" w:hAnsi="Times New Roman" w:cs="Times New Roman"/>
          <w:sz w:val="22"/>
          <w:szCs w:val="22"/>
        </w:rPr>
        <w:t xml:space="preserve"> control.</w:t>
      </w:r>
    </w:p>
    <w:p w14:paraId="669721FC" w14:textId="77777777" w:rsidR="00397491" w:rsidRPr="009616A0" w:rsidRDefault="00397491" w:rsidP="00397491">
      <w:pPr>
        <w:pStyle w:val="CommentText"/>
        <w:spacing w:line="360" w:lineRule="auto"/>
        <w:jc w:val="both"/>
        <w:rPr>
          <w:rFonts w:ascii="Times New Roman" w:hAnsi="Times New Roman" w:cs="Times New Roman"/>
          <w:sz w:val="22"/>
          <w:szCs w:val="22"/>
        </w:rPr>
      </w:pPr>
    </w:p>
    <w:p w14:paraId="4EFFA720" w14:textId="77777777" w:rsidR="00397491" w:rsidRPr="009616A0" w:rsidRDefault="00397491" w:rsidP="00397491">
      <w:pPr>
        <w:pStyle w:val="CommentText"/>
        <w:spacing w:line="360" w:lineRule="auto"/>
        <w:jc w:val="both"/>
        <w:rPr>
          <w:rFonts w:ascii="Times New Roman" w:hAnsi="Times New Roman" w:cs="Times New Roman"/>
          <w:sz w:val="22"/>
          <w:szCs w:val="22"/>
        </w:rPr>
      </w:pPr>
    </w:p>
    <w:p w14:paraId="40BB43A7" w14:textId="77777777" w:rsidR="00397491" w:rsidRPr="009616A0" w:rsidRDefault="00397491" w:rsidP="00397491">
      <w:pPr>
        <w:pStyle w:val="Heading3"/>
      </w:pPr>
      <w:bookmarkStart w:id="206" w:name="_Toc165628329"/>
      <w:r>
        <w:t>Tables in supplement</w:t>
      </w:r>
      <w:bookmarkEnd w:id="206"/>
    </w:p>
    <w:p w14:paraId="6B1F2D04" w14:textId="77777777" w:rsidR="00397491" w:rsidRPr="009616A0" w:rsidRDefault="00397491" w:rsidP="00397491">
      <w:pPr>
        <w:pStyle w:val="CommentText"/>
        <w:spacing w:line="360" w:lineRule="auto"/>
        <w:jc w:val="both"/>
        <w:rPr>
          <w:rFonts w:ascii="Times New Roman" w:hAnsi="Times New Roman" w:cs="Times New Roman"/>
          <w:sz w:val="22"/>
          <w:szCs w:val="22"/>
        </w:rPr>
      </w:pPr>
    </w:p>
    <w:p w14:paraId="260EDA02" w14:textId="77777777" w:rsidR="00397491" w:rsidRPr="00056C85" w:rsidRDefault="00397491" w:rsidP="00B1399A">
      <w:pPr>
        <w:pStyle w:val="ListParagraph"/>
        <w:numPr>
          <w:ilvl w:val="0"/>
          <w:numId w:val="27"/>
        </w:numPr>
        <w:spacing w:after="0" w:line="360" w:lineRule="auto"/>
        <w:jc w:val="both"/>
        <w:rPr>
          <w:rFonts w:ascii="Times New Roman" w:hAnsi="Times New Roman" w:cs="Times New Roman"/>
          <w:bCs/>
        </w:rPr>
      </w:pPr>
      <w:r>
        <w:rPr>
          <w:rFonts w:ascii="Times New Roman" w:hAnsi="Times New Roman" w:cs="Times New Roman"/>
        </w:rPr>
        <w:t xml:space="preserve">Self-reported Diet </w:t>
      </w:r>
    </w:p>
    <w:p w14:paraId="22CE3367" w14:textId="49C001C1" w:rsidR="00397491" w:rsidRPr="003371E4" w:rsidRDefault="00397491" w:rsidP="00B1399A">
      <w:pPr>
        <w:pStyle w:val="ListParagraph"/>
        <w:numPr>
          <w:ilvl w:val="0"/>
          <w:numId w:val="27"/>
        </w:numPr>
        <w:spacing w:after="0" w:line="360" w:lineRule="auto"/>
        <w:jc w:val="both"/>
      </w:pPr>
      <w:r w:rsidRPr="007631BC">
        <w:rPr>
          <w:rFonts w:ascii="Times New Roman" w:hAnsi="Times New Roman" w:cs="Times New Roman"/>
        </w:rPr>
        <w:t>Adverse reactions &amp; events following randomization</w:t>
      </w:r>
      <w:r>
        <w:rPr>
          <w:rFonts w:ascii="Times New Roman" w:hAnsi="Times New Roman" w:cs="Times New Roman"/>
        </w:rPr>
        <w:t>.</w:t>
      </w:r>
    </w:p>
    <w:p w14:paraId="6610280C" w14:textId="6CF63592" w:rsidR="003371E4" w:rsidRPr="007631BC" w:rsidRDefault="003371E4" w:rsidP="00B1399A">
      <w:pPr>
        <w:pStyle w:val="ListParagraph"/>
        <w:numPr>
          <w:ilvl w:val="0"/>
          <w:numId w:val="27"/>
        </w:numPr>
        <w:spacing w:after="0" w:line="360" w:lineRule="auto"/>
        <w:jc w:val="both"/>
      </w:pPr>
      <w:r>
        <w:rPr>
          <w:rFonts w:ascii="Times New Roman" w:hAnsi="Times New Roman" w:cs="Times New Roman"/>
        </w:rPr>
        <w:t>Estimated marginal means of all the blood samples measured at all timepoints during the acute exercise bout.</w:t>
      </w:r>
    </w:p>
    <w:p w14:paraId="5B96C47E" w14:textId="77777777" w:rsidR="00397491" w:rsidRDefault="00397491" w:rsidP="00397491">
      <w:pPr>
        <w:spacing w:after="0" w:line="360" w:lineRule="auto"/>
        <w:jc w:val="both"/>
      </w:pPr>
    </w:p>
    <w:p w14:paraId="41FCF9F4" w14:textId="77777777" w:rsidR="00397491" w:rsidRPr="009616A0" w:rsidRDefault="00397491" w:rsidP="00397491">
      <w:pPr>
        <w:pStyle w:val="Heading3"/>
      </w:pPr>
      <w:bookmarkStart w:id="207" w:name="_Toc165628330"/>
      <w:r>
        <w:t>Figures in supplement</w:t>
      </w:r>
      <w:bookmarkEnd w:id="207"/>
    </w:p>
    <w:p w14:paraId="210DD9DD" w14:textId="77777777" w:rsidR="00397491" w:rsidRPr="009616A0" w:rsidRDefault="00397491" w:rsidP="00397491">
      <w:pPr>
        <w:spacing w:after="0" w:line="360" w:lineRule="auto"/>
        <w:jc w:val="both"/>
        <w:rPr>
          <w:rFonts w:ascii="Times New Roman" w:hAnsi="Times New Roman" w:cs="Times New Roman"/>
          <w:bCs/>
        </w:rPr>
      </w:pPr>
    </w:p>
    <w:p w14:paraId="5CDACDA6" w14:textId="77777777" w:rsidR="00397491" w:rsidRPr="00984613" w:rsidRDefault="00397491" w:rsidP="00B1399A">
      <w:pPr>
        <w:pStyle w:val="CommentTex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Figure detailing the acute exercise bout.</w:t>
      </w:r>
    </w:p>
    <w:p w14:paraId="65A96328" w14:textId="3486C1D1" w:rsidR="000B5C56" w:rsidRPr="009616A0" w:rsidRDefault="00397491" w:rsidP="00755894">
      <w:pPr>
        <w:pStyle w:val="CommentText"/>
        <w:numPr>
          <w:ilvl w:val="0"/>
          <w:numId w:val="28"/>
        </w:numPr>
        <w:spacing w:line="360" w:lineRule="auto"/>
        <w:jc w:val="both"/>
        <w:rPr>
          <w:rFonts w:ascii="Times New Roman" w:hAnsi="Times New Roman" w:cs="Times New Roman"/>
          <w:sz w:val="22"/>
          <w:szCs w:val="22"/>
        </w:rPr>
      </w:pPr>
      <w:r>
        <w:rPr>
          <w:rFonts w:ascii="Times New Roman" w:eastAsiaTheme="minorHAnsi" w:hAnsi="Times New Roman" w:cs="Times New Roman"/>
          <w:bCs/>
          <w:color w:val="auto"/>
          <w:sz w:val="22"/>
          <w:szCs w:val="22"/>
        </w:rPr>
        <w:t>False discovery rate</w:t>
      </w:r>
      <w:r w:rsidR="00755894">
        <w:rPr>
          <w:rFonts w:ascii="Times New Roman" w:eastAsiaTheme="minorHAnsi" w:hAnsi="Times New Roman" w:cs="Times New Roman"/>
          <w:bCs/>
          <w:color w:val="auto"/>
          <w:sz w:val="22"/>
          <w:szCs w:val="22"/>
        </w:rPr>
        <w:t xml:space="preserve"> </w:t>
      </w:r>
      <w:r>
        <w:rPr>
          <w:rFonts w:ascii="Times New Roman" w:eastAsiaTheme="minorHAnsi" w:hAnsi="Times New Roman" w:cs="Times New Roman"/>
          <w:bCs/>
          <w:color w:val="auto"/>
          <w:sz w:val="22"/>
          <w:szCs w:val="22"/>
        </w:rPr>
        <w:t>– Histogram of p-values</w:t>
      </w:r>
      <w:r w:rsidR="002B484A">
        <w:rPr>
          <w:rFonts w:ascii="Times New Roman" w:eastAsiaTheme="minorHAnsi" w:hAnsi="Times New Roman" w:cs="Times New Roman"/>
          <w:bCs/>
          <w:color w:val="auto"/>
          <w:sz w:val="22"/>
          <w:szCs w:val="22"/>
        </w:rPr>
        <w:t xml:space="preserve"> in this paper</w:t>
      </w:r>
      <w:r>
        <w:rPr>
          <w:rFonts w:ascii="Times New Roman" w:eastAsiaTheme="minorHAnsi" w:hAnsi="Times New Roman" w:cs="Times New Roman"/>
          <w:bCs/>
          <w:color w:val="auto"/>
          <w:sz w:val="22"/>
          <w:szCs w:val="22"/>
        </w:rPr>
        <w:t>.</w:t>
      </w:r>
    </w:p>
    <w:p w14:paraId="2E4DD238" w14:textId="77777777" w:rsidR="000B5C56" w:rsidRPr="009616A0" w:rsidRDefault="000B5C56" w:rsidP="000B5C56">
      <w:pPr>
        <w:pStyle w:val="CommentText"/>
        <w:spacing w:line="360" w:lineRule="auto"/>
        <w:jc w:val="both"/>
        <w:rPr>
          <w:rFonts w:ascii="Times New Roman" w:hAnsi="Times New Roman" w:cs="Times New Roman"/>
          <w:sz w:val="22"/>
          <w:szCs w:val="22"/>
        </w:rPr>
      </w:pPr>
    </w:p>
    <w:p w14:paraId="7A867C44" w14:textId="77777777" w:rsidR="000B5C56" w:rsidRPr="009616A0" w:rsidRDefault="000B5C56" w:rsidP="000B5C56">
      <w:pPr>
        <w:spacing w:after="0" w:line="360" w:lineRule="auto"/>
        <w:jc w:val="both"/>
        <w:rPr>
          <w:rFonts w:ascii="Times New Roman" w:hAnsi="Times New Roman" w:cs="Times New Roman"/>
          <w:bCs/>
        </w:rPr>
      </w:pPr>
    </w:p>
    <w:p w14:paraId="145A3950" w14:textId="77777777" w:rsidR="000B5C56" w:rsidRPr="009616A0" w:rsidRDefault="000B5C56" w:rsidP="000B5C56">
      <w:pPr>
        <w:spacing w:line="360" w:lineRule="auto"/>
        <w:rPr>
          <w:rFonts w:ascii="Times New Roman" w:hAnsi="Times New Roman" w:cs="Times New Roman"/>
          <w:b/>
        </w:rPr>
      </w:pPr>
      <w:r w:rsidRPr="009616A0">
        <w:rPr>
          <w:rFonts w:ascii="Times New Roman" w:hAnsi="Times New Roman" w:cs="Times New Roman"/>
          <w:b/>
        </w:rPr>
        <w:br w:type="page"/>
      </w:r>
    </w:p>
    <w:p w14:paraId="6455683C" w14:textId="77777777" w:rsidR="000B5C56" w:rsidRPr="009616A0" w:rsidRDefault="000B5C56" w:rsidP="000B5C56">
      <w:pPr>
        <w:pStyle w:val="Default"/>
        <w:spacing w:line="360" w:lineRule="auto"/>
        <w:ind w:left="2880" w:hanging="2880"/>
        <w:jc w:val="both"/>
        <w:rPr>
          <w:color w:val="auto"/>
          <w:sz w:val="22"/>
          <w:szCs w:val="22"/>
        </w:rPr>
      </w:pPr>
    </w:p>
    <w:p w14:paraId="4BC39E06" w14:textId="41E0A19B" w:rsidR="00D64095" w:rsidRPr="005054D2" w:rsidRDefault="000B5C56" w:rsidP="005054D2">
      <w:pPr>
        <w:pStyle w:val="Heading2"/>
        <w:rPr>
          <w:rFonts w:eastAsiaTheme="minorHAnsi"/>
          <w:b/>
          <w:bCs/>
          <w:noProof/>
          <w:color w:val="000000"/>
          <w:sz w:val="22"/>
          <w:szCs w:val="24"/>
        </w:rPr>
      </w:pPr>
      <w:bookmarkStart w:id="208" w:name="_Toc165628331"/>
      <w:r w:rsidRPr="009616A0">
        <w:t>REFERENCES</w:t>
      </w:r>
      <w:bookmarkEnd w:id="208"/>
    </w:p>
    <w:p w14:paraId="4E19E61E" w14:textId="4CAF667B" w:rsidR="0019617B" w:rsidRPr="0019617B" w:rsidRDefault="005054D2" w:rsidP="0019617B">
      <w:pPr>
        <w:widowControl w:val="0"/>
        <w:autoSpaceDE w:val="0"/>
        <w:autoSpaceDN w:val="0"/>
        <w:adjustRightInd w:val="0"/>
        <w:spacing w:after="0" w:line="360" w:lineRule="auto"/>
        <w:ind w:left="640" w:hanging="64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9617B" w:rsidRPr="0019617B">
        <w:rPr>
          <w:rFonts w:ascii="Times New Roman" w:hAnsi="Times New Roman" w:cs="Times New Roman"/>
          <w:noProof/>
          <w:szCs w:val="24"/>
        </w:rPr>
        <w:t xml:space="preserve">1. </w:t>
      </w:r>
      <w:r w:rsidR="0019617B" w:rsidRPr="0019617B">
        <w:rPr>
          <w:rFonts w:ascii="Times New Roman" w:hAnsi="Times New Roman" w:cs="Times New Roman"/>
          <w:noProof/>
          <w:szCs w:val="24"/>
        </w:rPr>
        <w:tab/>
        <w:t xml:space="preserve">Hermansen MLF, Lindhardsen J, Torp-Pedersen C, Faurschou M, Jacobsen S. Incidence of systemic lupus erythematosus and lupus nephritis in Denmark: A nationwide cohort study. </w:t>
      </w:r>
      <w:r w:rsidR="0019617B" w:rsidRPr="0019617B">
        <w:rPr>
          <w:rFonts w:ascii="Times New Roman" w:hAnsi="Times New Roman" w:cs="Times New Roman"/>
          <w:i/>
          <w:iCs/>
          <w:noProof/>
          <w:szCs w:val="24"/>
        </w:rPr>
        <w:t>J Rheumatol</w:t>
      </w:r>
      <w:r w:rsidR="0019617B" w:rsidRPr="0019617B">
        <w:rPr>
          <w:rFonts w:ascii="Times New Roman" w:hAnsi="Times New Roman" w:cs="Times New Roman"/>
          <w:noProof/>
          <w:szCs w:val="24"/>
        </w:rPr>
        <w:t>. 2016;43(7):1335-1339. doi:10.3899/jrheum.151221</w:t>
      </w:r>
    </w:p>
    <w:p w14:paraId="529DF06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 </w:t>
      </w:r>
      <w:r w:rsidRPr="0019617B">
        <w:rPr>
          <w:rFonts w:ascii="Times New Roman" w:hAnsi="Times New Roman" w:cs="Times New Roman"/>
          <w:noProof/>
          <w:szCs w:val="24"/>
        </w:rPr>
        <w:tab/>
        <w:t xml:space="preserve">Rönnblom L, Leonard D. Interferon pathway in SLE: One key to unlocking the mystery of the disease.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2019;6(1):270. doi:10.1136/lupus-2018-000270</w:t>
      </w:r>
    </w:p>
    <w:p w14:paraId="101C81A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 </w:t>
      </w:r>
      <w:r w:rsidRPr="0019617B">
        <w:rPr>
          <w:rFonts w:ascii="Times New Roman" w:hAnsi="Times New Roman" w:cs="Times New Roman"/>
          <w:noProof/>
          <w:szCs w:val="24"/>
        </w:rPr>
        <w:tab/>
        <w:t xml:space="preserve">Kaul A, Gordon C, Crow MK, et al. Systemic lupus erythematosus. </w:t>
      </w:r>
      <w:r w:rsidRPr="0019617B">
        <w:rPr>
          <w:rFonts w:ascii="Times New Roman" w:hAnsi="Times New Roman" w:cs="Times New Roman"/>
          <w:i/>
          <w:iCs/>
          <w:noProof/>
          <w:szCs w:val="24"/>
        </w:rPr>
        <w:t>Nat Rev Dis Prim</w:t>
      </w:r>
      <w:r w:rsidRPr="0019617B">
        <w:rPr>
          <w:rFonts w:ascii="Times New Roman" w:hAnsi="Times New Roman" w:cs="Times New Roman"/>
          <w:noProof/>
          <w:szCs w:val="24"/>
        </w:rPr>
        <w:t>. 2016;2. doi:10.1038/NRDP.2016.39</w:t>
      </w:r>
    </w:p>
    <w:p w14:paraId="30A69C2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 </w:t>
      </w:r>
      <w:r w:rsidRPr="0019617B">
        <w:rPr>
          <w:rFonts w:ascii="Times New Roman" w:hAnsi="Times New Roman" w:cs="Times New Roman"/>
          <w:noProof/>
          <w:szCs w:val="24"/>
        </w:rPr>
        <w:tab/>
        <w:t xml:space="preserve">Hansen RB, Simard JF, Faurschou M, Jacobsen S. Distinct patterns of comorbidity prior to diagnosis of incident systemic lupus erythematosus in the Danish population. </w:t>
      </w:r>
      <w:r w:rsidRPr="0019617B">
        <w:rPr>
          <w:rFonts w:ascii="Times New Roman" w:hAnsi="Times New Roman" w:cs="Times New Roman"/>
          <w:i/>
          <w:iCs/>
          <w:noProof/>
          <w:szCs w:val="24"/>
        </w:rPr>
        <w:t>J Autoimmun</w:t>
      </w:r>
      <w:r w:rsidRPr="0019617B">
        <w:rPr>
          <w:rFonts w:ascii="Times New Roman" w:hAnsi="Times New Roman" w:cs="Times New Roman"/>
          <w:noProof/>
          <w:szCs w:val="24"/>
        </w:rPr>
        <w:t>. 2021;123. doi:10.1016/J.JAUT.2021.102692</w:t>
      </w:r>
    </w:p>
    <w:p w14:paraId="02C1CF7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5. </w:t>
      </w:r>
      <w:r w:rsidRPr="0019617B">
        <w:rPr>
          <w:rFonts w:ascii="Times New Roman" w:hAnsi="Times New Roman" w:cs="Times New Roman"/>
          <w:noProof/>
          <w:szCs w:val="24"/>
        </w:rPr>
        <w:tab/>
        <w:t xml:space="preserve">Petrocchi V, Visintini E, De Marchi G, Quartuccio L, Palese A. Patient Experiences of Systemic Lupus Erythematosus: Findings From a Systematic Review, Meta-Summary, and Meta-Synthesis. </w:t>
      </w:r>
      <w:r w:rsidRPr="0019617B">
        <w:rPr>
          <w:rFonts w:ascii="Times New Roman" w:hAnsi="Times New Roman" w:cs="Times New Roman"/>
          <w:i/>
          <w:iCs/>
          <w:noProof/>
          <w:szCs w:val="24"/>
        </w:rPr>
        <w:t>Arthritis Care Res</w:t>
      </w:r>
      <w:r w:rsidRPr="0019617B">
        <w:rPr>
          <w:rFonts w:ascii="Times New Roman" w:hAnsi="Times New Roman" w:cs="Times New Roman"/>
          <w:noProof/>
          <w:szCs w:val="24"/>
        </w:rPr>
        <w:t>. 2022;74(11):1813-1821. doi:10.1002/ACR.24639/ABSTRACT</w:t>
      </w:r>
    </w:p>
    <w:p w14:paraId="6040409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6. </w:t>
      </w:r>
      <w:r w:rsidRPr="0019617B">
        <w:rPr>
          <w:rFonts w:ascii="Times New Roman" w:hAnsi="Times New Roman" w:cs="Times New Roman"/>
          <w:noProof/>
          <w:szCs w:val="24"/>
        </w:rPr>
        <w:tab/>
        <w:t xml:space="preserve">Tench C, McCarthy J, McCurdie I, White P, D’Cruz D. Fatigue in systemic lupus erythematosus: a randomized controlled trial of exercise. </w:t>
      </w:r>
      <w:r w:rsidRPr="0019617B">
        <w:rPr>
          <w:rFonts w:ascii="Times New Roman" w:hAnsi="Times New Roman" w:cs="Times New Roman"/>
          <w:i/>
          <w:iCs/>
          <w:noProof/>
          <w:szCs w:val="24"/>
        </w:rPr>
        <w:t>Rheumatology (Oxford)</w:t>
      </w:r>
      <w:r w:rsidRPr="0019617B">
        <w:rPr>
          <w:rFonts w:ascii="Times New Roman" w:hAnsi="Times New Roman" w:cs="Times New Roman"/>
          <w:noProof/>
          <w:szCs w:val="24"/>
        </w:rPr>
        <w:t>. 2003;42(9):1050-1054. doi:10.1093/RHEUMATOLOGY/KEG289</w:t>
      </w:r>
    </w:p>
    <w:p w14:paraId="1BFB14E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7. </w:t>
      </w:r>
      <w:r w:rsidRPr="0019617B">
        <w:rPr>
          <w:rFonts w:ascii="Times New Roman" w:hAnsi="Times New Roman" w:cs="Times New Roman"/>
          <w:noProof/>
          <w:szCs w:val="24"/>
        </w:rPr>
        <w:tab/>
        <w:t xml:space="preserve">O’Dwyer T, Durcan L, Wilson F. Exercise and physical activity in systemic lupus erythematosus: A systematic review with meta-analyses. </w:t>
      </w:r>
      <w:r w:rsidRPr="0019617B">
        <w:rPr>
          <w:rFonts w:ascii="Times New Roman" w:hAnsi="Times New Roman" w:cs="Times New Roman"/>
          <w:i/>
          <w:iCs/>
          <w:noProof/>
          <w:szCs w:val="24"/>
        </w:rPr>
        <w:t>Semin Arthritis Rheum</w:t>
      </w:r>
      <w:r w:rsidRPr="0019617B">
        <w:rPr>
          <w:rFonts w:ascii="Times New Roman" w:hAnsi="Times New Roman" w:cs="Times New Roman"/>
          <w:noProof/>
          <w:szCs w:val="24"/>
        </w:rPr>
        <w:t>. 2017;47(2):204-215. doi:10.1016/j.semarthrit.2017.04.003</w:t>
      </w:r>
    </w:p>
    <w:p w14:paraId="0A5E0BA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8. </w:t>
      </w:r>
      <w:r w:rsidRPr="0019617B">
        <w:rPr>
          <w:rFonts w:ascii="Times New Roman" w:hAnsi="Times New Roman" w:cs="Times New Roman"/>
          <w:noProof/>
          <w:szCs w:val="24"/>
        </w:rPr>
        <w:tab/>
        <w:t xml:space="preserve">Kahlenberg JM, Kaplan MJ, Kahlenberg JM KM. </w:t>
      </w:r>
      <w:r w:rsidRPr="0019617B">
        <w:rPr>
          <w:rFonts w:ascii="Times New Roman" w:hAnsi="Times New Roman" w:cs="Times New Roman"/>
          <w:i/>
          <w:iCs/>
          <w:noProof/>
          <w:szCs w:val="24"/>
        </w:rPr>
        <w:t>The Interplay of Inflammation and Cardiovascular Disease in Systemic Lupus Erythematosus</w:t>
      </w:r>
      <w:r w:rsidRPr="0019617B">
        <w:rPr>
          <w:rFonts w:ascii="Times New Roman" w:hAnsi="Times New Roman" w:cs="Times New Roman"/>
          <w:noProof/>
          <w:szCs w:val="24"/>
        </w:rPr>
        <w:t>. Vol 13. BioMed Central; 2011:203. doi:10.1186/ar3264</w:t>
      </w:r>
    </w:p>
    <w:p w14:paraId="54F1094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9. </w:t>
      </w:r>
      <w:r w:rsidRPr="0019617B">
        <w:rPr>
          <w:rFonts w:ascii="Times New Roman" w:hAnsi="Times New Roman" w:cs="Times New Roman"/>
          <w:noProof/>
          <w:szCs w:val="24"/>
        </w:rPr>
        <w:tab/>
        <w:t xml:space="preserve">L Celeste Robb-Nicholson, Daltroy L, Eaton H, et al. Effects of Aerobic Conditioning in Lupus Fatigue: A Pilot Study. </w:t>
      </w:r>
      <w:r w:rsidRPr="0019617B">
        <w:rPr>
          <w:rFonts w:ascii="Times New Roman" w:hAnsi="Times New Roman" w:cs="Times New Roman"/>
          <w:i/>
          <w:iCs/>
          <w:noProof/>
          <w:szCs w:val="24"/>
        </w:rPr>
        <w:t>Br J Rheumatol</w:t>
      </w:r>
      <w:r w:rsidRPr="0019617B">
        <w:rPr>
          <w:rFonts w:ascii="Times New Roman" w:hAnsi="Times New Roman" w:cs="Times New Roman"/>
          <w:noProof/>
          <w:szCs w:val="24"/>
        </w:rPr>
        <w:t>. 1989;28(6):500-505. doi:10.1093/rheumatology/28.6.500</w:t>
      </w:r>
    </w:p>
    <w:p w14:paraId="3DFE21A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10. </w:t>
      </w:r>
      <w:r w:rsidRPr="0019617B">
        <w:rPr>
          <w:rFonts w:ascii="Times New Roman" w:hAnsi="Times New Roman" w:cs="Times New Roman"/>
          <w:noProof/>
          <w:szCs w:val="24"/>
        </w:rPr>
        <w:tab/>
        <w:t xml:space="preserve">Haykowsky MJ, Timmons MP, Kruger C, McNeely M, Taylor DA, Clark AM. Meta-Analysis of Aerobic Interval Training on Exercise Capacity and Systolic Function in Patients With Heart Failure and Reduced Ejection Fractions. </w:t>
      </w:r>
      <w:r w:rsidRPr="0019617B">
        <w:rPr>
          <w:rFonts w:ascii="Times New Roman" w:hAnsi="Times New Roman" w:cs="Times New Roman"/>
          <w:i/>
          <w:iCs/>
          <w:noProof/>
          <w:szCs w:val="24"/>
        </w:rPr>
        <w:t>Am J Cardiol</w:t>
      </w:r>
      <w:r w:rsidRPr="0019617B">
        <w:rPr>
          <w:rFonts w:ascii="Times New Roman" w:hAnsi="Times New Roman" w:cs="Times New Roman"/>
          <w:noProof/>
          <w:szCs w:val="24"/>
        </w:rPr>
        <w:t>. 2013;111(10):1466-1469. doi:10.1016/J.AMJCARD.2013.01.303</w:t>
      </w:r>
    </w:p>
    <w:p w14:paraId="595D6E89"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11. </w:t>
      </w:r>
      <w:r w:rsidRPr="0019617B">
        <w:rPr>
          <w:rFonts w:ascii="Times New Roman" w:hAnsi="Times New Roman" w:cs="Times New Roman"/>
          <w:noProof/>
          <w:szCs w:val="24"/>
        </w:rPr>
        <w:tab/>
        <w:t xml:space="preserve">Lavín-Pérez AM, Collado-Mateo D, Mayo X, et al. High-intensity exercise to improve cardiorespiratory fitness in cancer patients and survivors: A systematic review and meta-analysis. </w:t>
      </w:r>
      <w:r w:rsidRPr="0019617B">
        <w:rPr>
          <w:rFonts w:ascii="Times New Roman" w:hAnsi="Times New Roman" w:cs="Times New Roman"/>
          <w:i/>
          <w:iCs/>
          <w:noProof/>
          <w:szCs w:val="24"/>
        </w:rPr>
        <w:t>Scand J Med Sci Sports</w:t>
      </w:r>
      <w:r w:rsidRPr="0019617B">
        <w:rPr>
          <w:rFonts w:ascii="Times New Roman" w:hAnsi="Times New Roman" w:cs="Times New Roman"/>
          <w:noProof/>
          <w:szCs w:val="24"/>
        </w:rPr>
        <w:t>. 2021;31(2):265-294. doi:10.1111/SMS.13861</w:t>
      </w:r>
    </w:p>
    <w:p w14:paraId="7066756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12. </w:t>
      </w:r>
      <w:r w:rsidRPr="0019617B">
        <w:rPr>
          <w:rFonts w:ascii="Times New Roman" w:hAnsi="Times New Roman" w:cs="Times New Roman"/>
          <w:noProof/>
          <w:szCs w:val="24"/>
        </w:rPr>
        <w:tab/>
        <w:t xml:space="preserve">Wang C, Xing J, Zhao B, et al. The Effects of High-Intensity Interval Training on Exercise Capacity and Prognosis in Heart Failure and Coronary Artery Disease: A Systematic Review and Meta-Analysis. </w:t>
      </w:r>
      <w:r w:rsidRPr="0019617B">
        <w:rPr>
          <w:rFonts w:ascii="Times New Roman" w:hAnsi="Times New Roman" w:cs="Times New Roman"/>
          <w:noProof/>
          <w:szCs w:val="24"/>
        </w:rPr>
        <w:lastRenderedPageBreak/>
        <w:t>Published online 2022. doi:10.1155/2022/4273809</w:t>
      </w:r>
    </w:p>
    <w:p w14:paraId="25B3D9E0"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13. </w:t>
      </w:r>
      <w:r w:rsidRPr="0019617B">
        <w:rPr>
          <w:rFonts w:ascii="Times New Roman" w:hAnsi="Times New Roman" w:cs="Times New Roman"/>
          <w:noProof/>
          <w:szCs w:val="24"/>
        </w:rPr>
        <w:tab/>
        <w:t xml:space="preserve">Milanović Z, Sporiš G, Weston M. Effectiveness of High-Intensity Interval Training (HIT) and Continuous Endurance Training for VO2max Improvements: A Systematic Review and Meta-Analysis of Controlled Trials. </w:t>
      </w:r>
      <w:r w:rsidRPr="00303CA3">
        <w:rPr>
          <w:rFonts w:ascii="Times New Roman" w:hAnsi="Times New Roman" w:cs="Times New Roman"/>
          <w:i/>
          <w:iCs/>
          <w:noProof/>
          <w:szCs w:val="24"/>
          <w:lang w:val="da-DK"/>
        </w:rPr>
        <w:t>Sports Med</w:t>
      </w:r>
      <w:r w:rsidRPr="00303CA3">
        <w:rPr>
          <w:rFonts w:ascii="Times New Roman" w:hAnsi="Times New Roman" w:cs="Times New Roman"/>
          <w:noProof/>
          <w:szCs w:val="24"/>
          <w:lang w:val="da-DK"/>
        </w:rPr>
        <w:t>. 2015;45(10):1469-1481. doi:10.1007/S40279-015-0365-0</w:t>
      </w:r>
    </w:p>
    <w:p w14:paraId="7FBA22D7"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14. </w:t>
      </w:r>
      <w:r w:rsidRPr="00303CA3">
        <w:rPr>
          <w:rFonts w:ascii="Times New Roman" w:hAnsi="Times New Roman" w:cs="Times New Roman"/>
          <w:noProof/>
          <w:szCs w:val="24"/>
          <w:lang w:val="da-DK"/>
        </w:rPr>
        <w:tab/>
        <w:t xml:space="preserve">Helgerud J, Høydal K, Wang E, et al. </w:t>
      </w:r>
      <w:r w:rsidRPr="0019617B">
        <w:rPr>
          <w:rFonts w:ascii="Times New Roman" w:hAnsi="Times New Roman" w:cs="Times New Roman"/>
          <w:noProof/>
          <w:szCs w:val="24"/>
        </w:rPr>
        <w:t xml:space="preserve">Aerobic high-intensity intervals improve V̇O2max more than moderate training. </w:t>
      </w:r>
      <w:r w:rsidRPr="0019617B">
        <w:rPr>
          <w:rFonts w:ascii="Times New Roman" w:hAnsi="Times New Roman" w:cs="Times New Roman"/>
          <w:i/>
          <w:iCs/>
          <w:noProof/>
          <w:szCs w:val="24"/>
        </w:rPr>
        <w:t>Med Sci Sports Exerc</w:t>
      </w:r>
      <w:r w:rsidRPr="0019617B">
        <w:rPr>
          <w:rFonts w:ascii="Times New Roman" w:hAnsi="Times New Roman" w:cs="Times New Roman"/>
          <w:noProof/>
          <w:szCs w:val="24"/>
        </w:rPr>
        <w:t>. 2007;39(4):665-671. doi:10.1249/mss.0b013e3180304570</w:t>
      </w:r>
    </w:p>
    <w:p w14:paraId="22D7825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15. </w:t>
      </w:r>
      <w:r w:rsidRPr="0019617B">
        <w:rPr>
          <w:rFonts w:ascii="Times New Roman" w:hAnsi="Times New Roman" w:cs="Times New Roman"/>
          <w:noProof/>
          <w:szCs w:val="24"/>
        </w:rPr>
        <w:tab/>
        <w:t xml:space="preserve">Guo Z, Li M, Cai J, Gong W, Liu Y, Liu Z. Effect of High-Intensity Interval Training vs. Moderate-Intensity Continuous Training on Fat Loss and Cardiorespiratory Fitness in the Young and Middle-Aged a Systematic Review and Meta-Analysis.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2023;20(6):4741. doi:10.3390/IJERPH20064741</w:t>
      </w:r>
    </w:p>
    <w:p w14:paraId="40B06E11"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16. </w:t>
      </w:r>
      <w:r w:rsidRPr="0019617B">
        <w:rPr>
          <w:rFonts w:ascii="Times New Roman" w:hAnsi="Times New Roman" w:cs="Times New Roman"/>
          <w:noProof/>
          <w:szCs w:val="24"/>
        </w:rPr>
        <w:tab/>
        <w:t xml:space="preserve">Rohmansyah NA, Ka Praja R, Phanpheng Y, Hiruntrakul A. High-Intensity Interval Training Versus Moderate-Intensity Continuous Training for Improving Physical Health in Elderly Women. </w:t>
      </w:r>
      <w:r w:rsidRPr="0019617B">
        <w:rPr>
          <w:rFonts w:ascii="Times New Roman" w:hAnsi="Times New Roman" w:cs="Times New Roman"/>
          <w:i/>
          <w:iCs/>
          <w:noProof/>
          <w:szCs w:val="24"/>
        </w:rPr>
        <w:t>Inquiry</w:t>
      </w:r>
      <w:r w:rsidRPr="0019617B">
        <w:rPr>
          <w:rFonts w:ascii="Times New Roman" w:hAnsi="Times New Roman" w:cs="Times New Roman"/>
          <w:noProof/>
          <w:szCs w:val="24"/>
        </w:rPr>
        <w:t>. 2023;60. doi:10.1177/00469580231172870</w:t>
      </w:r>
    </w:p>
    <w:p w14:paraId="4B7B64E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17. </w:t>
      </w:r>
      <w:r w:rsidRPr="0019617B">
        <w:rPr>
          <w:rFonts w:ascii="Times New Roman" w:hAnsi="Times New Roman" w:cs="Times New Roman"/>
          <w:noProof/>
          <w:szCs w:val="24"/>
        </w:rPr>
        <w:tab/>
        <w:t xml:space="preserve">Jiménez-García JD, Hita-Contreras F, de la Torre-Cruz MJ, et al. Effects of HIIT and MIIT Suspension Training Programs on Sleep Quality and Fatigue in Older Adults: Randomized Controlled Clinical Trial. </w:t>
      </w:r>
      <w:r w:rsidRPr="0019617B">
        <w:rPr>
          <w:rFonts w:ascii="Times New Roman" w:hAnsi="Times New Roman" w:cs="Times New Roman"/>
          <w:i/>
          <w:iCs/>
          <w:noProof/>
          <w:szCs w:val="24"/>
        </w:rPr>
        <w:t>Int J Environ Res Public Health</w:t>
      </w:r>
      <w:r w:rsidRPr="0019617B">
        <w:rPr>
          <w:rFonts w:ascii="Times New Roman" w:hAnsi="Times New Roman" w:cs="Times New Roman"/>
          <w:noProof/>
          <w:szCs w:val="24"/>
        </w:rPr>
        <w:t>. 2021;18(3):1-12. doi:10.3390/IJERPH18031211</w:t>
      </w:r>
    </w:p>
    <w:p w14:paraId="57DBE7B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18. </w:t>
      </w:r>
      <w:r w:rsidRPr="0019617B">
        <w:rPr>
          <w:rFonts w:ascii="Times New Roman" w:hAnsi="Times New Roman" w:cs="Times New Roman"/>
          <w:noProof/>
          <w:szCs w:val="24"/>
        </w:rPr>
        <w:tab/>
        <w:t xml:space="preserve">Chang M, Wang J, Hashim HA, Xie S, Malik AA. Effect of high-intensity interval training on aerobic capacity and fatigue among patients with prostate cancer: a meta-analysis. </w:t>
      </w:r>
      <w:r w:rsidRPr="0019617B">
        <w:rPr>
          <w:rFonts w:ascii="Times New Roman" w:hAnsi="Times New Roman" w:cs="Times New Roman"/>
          <w:i/>
          <w:iCs/>
          <w:noProof/>
          <w:szCs w:val="24"/>
        </w:rPr>
        <w:t>World J Surg Oncol</w:t>
      </w:r>
      <w:r w:rsidRPr="0019617B">
        <w:rPr>
          <w:rFonts w:ascii="Times New Roman" w:hAnsi="Times New Roman" w:cs="Times New Roman"/>
          <w:noProof/>
          <w:szCs w:val="24"/>
        </w:rPr>
        <w:t>. 2022;20(1). doi:10.1186/S12957-022-02807-8</w:t>
      </w:r>
    </w:p>
    <w:p w14:paraId="2A55F901"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19. </w:t>
      </w:r>
      <w:r w:rsidRPr="0019617B">
        <w:rPr>
          <w:rFonts w:ascii="Times New Roman" w:hAnsi="Times New Roman" w:cs="Times New Roman"/>
          <w:noProof/>
          <w:szCs w:val="24"/>
        </w:rPr>
        <w:tab/>
        <w:t xml:space="preserve">Spinelli FR, Berti R, Farina G, Ceccarelli F, Conti F, Crescioli C. Exercise-induced modulation of Interferon-signature: a therapeutic route toward management of Systemic Lupus Erythematosus.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2023;22(10). doi:10.1016/J.AUTREV.2023.103412</w:t>
      </w:r>
    </w:p>
    <w:p w14:paraId="3F3E6FC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20. </w:t>
      </w:r>
      <w:r w:rsidRPr="00303CA3">
        <w:rPr>
          <w:rFonts w:ascii="Times New Roman" w:hAnsi="Times New Roman" w:cs="Times New Roman"/>
          <w:noProof/>
          <w:szCs w:val="24"/>
          <w:lang w:val="da-DK"/>
        </w:rPr>
        <w:tab/>
        <w:t xml:space="preserve">Sandling JK, Pucholt P, Hultin Rosenberg L, et al. </w:t>
      </w:r>
      <w:r w:rsidRPr="0019617B">
        <w:rPr>
          <w:rFonts w:ascii="Times New Roman" w:hAnsi="Times New Roman" w:cs="Times New Roman"/>
          <w:noProof/>
          <w:szCs w:val="24"/>
        </w:rPr>
        <w:t xml:space="preserve">Molecular pathways in patients with systemic lupus erythematosus revealed by gene-centred DNA sequencing. </w:t>
      </w:r>
      <w:r w:rsidRPr="0019617B">
        <w:rPr>
          <w:rFonts w:ascii="Times New Roman" w:hAnsi="Times New Roman" w:cs="Times New Roman"/>
          <w:i/>
          <w:iCs/>
          <w:noProof/>
          <w:szCs w:val="24"/>
        </w:rPr>
        <w:t>Ann Rheum Dis</w:t>
      </w:r>
      <w:r w:rsidRPr="0019617B">
        <w:rPr>
          <w:rFonts w:ascii="Times New Roman" w:hAnsi="Times New Roman" w:cs="Times New Roman"/>
          <w:noProof/>
          <w:szCs w:val="24"/>
        </w:rPr>
        <w:t>. 2021;80(1):109-117. doi:10.1136/ANNRHEUMDIS-2020-218636</w:t>
      </w:r>
    </w:p>
    <w:p w14:paraId="595426D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21. </w:t>
      </w:r>
      <w:r w:rsidRPr="0019617B">
        <w:rPr>
          <w:rFonts w:ascii="Times New Roman" w:hAnsi="Times New Roman" w:cs="Times New Roman"/>
          <w:noProof/>
          <w:szCs w:val="24"/>
        </w:rPr>
        <w:tab/>
        <w:t xml:space="preserve">Siddiqi KZ, Wilhelm TR, Ulff-Møller CJ, Jacobsen S. Cluster of highly expressed interferon-stimulated genes associate more with African ancestry than disease activity in patients with systemic lupus erythematosus. A systematic review of cross-sectional studies. </w:t>
      </w:r>
      <w:r w:rsidRPr="0019617B">
        <w:rPr>
          <w:rFonts w:ascii="Times New Roman" w:hAnsi="Times New Roman" w:cs="Times New Roman"/>
          <w:i/>
          <w:iCs/>
          <w:noProof/>
          <w:szCs w:val="24"/>
        </w:rPr>
        <w:t>Transl Res</w:t>
      </w:r>
      <w:r w:rsidRPr="0019617B">
        <w:rPr>
          <w:rFonts w:ascii="Times New Roman" w:hAnsi="Times New Roman" w:cs="Times New Roman"/>
          <w:noProof/>
          <w:szCs w:val="24"/>
        </w:rPr>
        <w:t>. 2021;238:63-75. doi:10.1016/J.TRSL.2021.07.006</w:t>
      </w:r>
    </w:p>
    <w:p w14:paraId="0C642E9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22. </w:t>
      </w:r>
      <w:r w:rsidRPr="00303CA3">
        <w:rPr>
          <w:rFonts w:ascii="Times New Roman" w:hAnsi="Times New Roman" w:cs="Times New Roman"/>
          <w:noProof/>
          <w:szCs w:val="24"/>
          <w:lang w:val="da-DK"/>
        </w:rPr>
        <w:tab/>
        <w:t xml:space="preserve">Thyrell L, Arulampalam V, Hjortsberg L, Farnebo M, Grandér D, Tamm KP. </w:t>
      </w:r>
      <w:r w:rsidRPr="0019617B">
        <w:rPr>
          <w:rFonts w:ascii="Times New Roman" w:hAnsi="Times New Roman" w:cs="Times New Roman"/>
          <w:noProof/>
          <w:szCs w:val="24"/>
        </w:rPr>
        <w:t>Interferon alpha induces cell death through interference with interleukin 6 signaling and inhibition of STAT3 activity. Published online 2007. doi:10.1016/j.yexcr.2007.08.007</w:t>
      </w:r>
    </w:p>
    <w:p w14:paraId="7A5B970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23. </w:t>
      </w:r>
      <w:r w:rsidRPr="0019617B">
        <w:rPr>
          <w:rFonts w:ascii="Times New Roman" w:hAnsi="Times New Roman" w:cs="Times New Roman"/>
          <w:noProof/>
          <w:szCs w:val="24"/>
        </w:rPr>
        <w:tab/>
        <w:t xml:space="preserve">Berger LC, Hawley RG. Interferon-β Interrupts Interleukin-6–Dependent Signaling Events in Myeloma </w:t>
      </w:r>
      <w:r w:rsidRPr="0019617B">
        <w:rPr>
          <w:rFonts w:ascii="Times New Roman" w:hAnsi="Times New Roman" w:cs="Times New Roman"/>
          <w:noProof/>
          <w:szCs w:val="24"/>
        </w:rPr>
        <w:lastRenderedPageBreak/>
        <w:t xml:space="preserve">Cells.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1997;89(1):261-271. doi:10.1182/blood.v89.1.261</w:t>
      </w:r>
    </w:p>
    <w:p w14:paraId="26BD579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24. </w:t>
      </w:r>
      <w:r w:rsidRPr="0019617B">
        <w:rPr>
          <w:rFonts w:ascii="Times New Roman" w:hAnsi="Times New Roman" w:cs="Times New Roman"/>
          <w:noProof/>
          <w:szCs w:val="24"/>
        </w:rPr>
        <w:tab/>
        <w:t xml:space="preserve">Pedersen BK. Anti-inflammatory effects of exercise: role in diabetes and cardiovascular disease. </w:t>
      </w:r>
      <w:r w:rsidRPr="0019617B">
        <w:rPr>
          <w:rFonts w:ascii="Times New Roman" w:hAnsi="Times New Roman" w:cs="Times New Roman"/>
          <w:i/>
          <w:iCs/>
          <w:noProof/>
          <w:szCs w:val="24"/>
        </w:rPr>
        <w:t>Eur J Clin Invest</w:t>
      </w:r>
      <w:r w:rsidRPr="0019617B">
        <w:rPr>
          <w:rFonts w:ascii="Times New Roman" w:hAnsi="Times New Roman" w:cs="Times New Roman"/>
          <w:noProof/>
          <w:szCs w:val="24"/>
        </w:rPr>
        <w:t>. 2017;47(8):600-611. doi:10.1111/eci.12781</w:t>
      </w:r>
    </w:p>
    <w:p w14:paraId="48D5D4F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25. </w:t>
      </w:r>
      <w:r w:rsidRPr="0019617B">
        <w:rPr>
          <w:rFonts w:ascii="Times New Roman" w:hAnsi="Times New Roman" w:cs="Times New Roman"/>
          <w:noProof/>
          <w:szCs w:val="24"/>
        </w:rPr>
        <w:tab/>
        <w:t xml:space="preserve">Hall G Van, Steensberg A, Sacchetti M, et al. Interleukin-6 Stimulates Lipolysis and Fat Oxidation in Humans. </w:t>
      </w:r>
      <w:r w:rsidRPr="0019617B">
        <w:rPr>
          <w:rFonts w:ascii="Times New Roman" w:hAnsi="Times New Roman" w:cs="Times New Roman"/>
          <w:i/>
          <w:iCs/>
          <w:noProof/>
          <w:szCs w:val="24"/>
        </w:rPr>
        <w:t>J Clin Endocrinol Metab</w:t>
      </w:r>
      <w:r w:rsidRPr="0019617B">
        <w:rPr>
          <w:rFonts w:ascii="Times New Roman" w:hAnsi="Times New Roman" w:cs="Times New Roman"/>
          <w:noProof/>
          <w:szCs w:val="24"/>
        </w:rPr>
        <w:t>. 2003;88(7):3005-3010. doi:10.1210/jc.2002-021687</w:t>
      </w:r>
    </w:p>
    <w:p w14:paraId="4E578F1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26. </w:t>
      </w:r>
      <w:r w:rsidRPr="0019617B">
        <w:rPr>
          <w:rFonts w:ascii="Times New Roman" w:hAnsi="Times New Roman" w:cs="Times New Roman"/>
          <w:noProof/>
          <w:szCs w:val="24"/>
        </w:rPr>
        <w:tab/>
        <w:t xml:space="preserve">Carey AL, Steinberg GR, Macaulay SL, et al. Interleukin-6 increases insulin-stimulated glucose disposal in humans and glucose uptake and fatty acid oxidation in vitro via AMP-activated protein kinase. </w:t>
      </w:r>
      <w:r w:rsidRPr="0019617B">
        <w:rPr>
          <w:rFonts w:ascii="Times New Roman" w:hAnsi="Times New Roman" w:cs="Times New Roman"/>
          <w:i/>
          <w:iCs/>
          <w:noProof/>
          <w:szCs w:val="24"/>
        </w:rPr>
        <w:t>Diabetes</w:t>
      </w:r>
      <w:r w:rsidRPr="0019617B">
        <w:rPr>
          <w:rFonts w:ascii="Times New Roman" w:hAnsi="Times New Roman" w:cs="Times New Roman"/>
          <w:noProof/>
          <w:szCs w:val="24"/>
        </w:rPr>
        <w:t>. 2006;55(10):2688-2697. doi:10.2337/DB05-1404</w:t>
      </w:r>
    </w:p>
    <w:p w14:paraId="10189E1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27. </w:t>
      </w:r>
      <w:r w:rsidRPr="0019617B">
        <w:rPr>
          <w:rFonts w:ascii="Times New Roman" w:hAnsi="Times New Roman" w:cs="Times New Roman"/>
          <w:noProof/>
          <w:szCs w:val="24"/>
        </w:rPr>
        <w:tab/>
        <w:t xml:space="preserve">Schindler R, Mancilla J, Endres S, Ghorbani R, Clark S, Dinarello C. Correlations and Interactions in the Production of Interleukin-6 (IL-6), IL-1, and Tumor Necrosis Factor (TNF) in Human Blood Mononuclear Cells: IL-6 Suppresses IL-1 and TNF. </w:t>
      </w:r>
      <w:r w:rsidRPr="0019617B">
        <w:rPr>
          <w:rFonts w:ascii="Times New Roman" w:hAnsi="Times New Roman" w:cs="Times New Roman"/>
          <w:i/>
          <w:iCs/>
          <w:noProof/>
          <w:szCs w:val="24"/>
        </w:rPr>
        <w:t>Blood</w:t>
      </w:r>
      <w:r w:rsidRPr="0019617B">
        <w:rPr>
          <w:rFonts w:ascii="Times New Roman" w:hAnsi="Times New Roman" w:cs="Times New Roman"/>
          <w:noProof/>
          <w:szCs w:val="24"/>
        </w:rPr>
        <w:t>. 1990;75(1):40-47. doi:10.1182/BLOOD.V75.1.40.40</w:t>
      </w:r>
    </w:p>
    <w:p w14:paraId="1B7608E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28. </w:t>
      </w:r>
      <w:r w:rsidRPr="0019617B">
        <w:rPr>
          <w:rFonts w:ascii="Times New Roman" w:hAnsi="Times New Roman" w:cs="Times New Roman"/>
          <w:noProof/>
          <w:szCs w:val="24"/>
        </w:rPr>
        <w:tab/>
        <w:t xml:space="preserve">Starkie R, Ostrowski SR, Jauffred S, Febbraio M, Pedersen BK. Exercise and IL-6 infusion inhibit endotoxin-induced TNF-alpha production in humans. </w:t>
      </w:r>
      <w:r w:rsidRPr="0019617B">
        <w:rPr>
          <w:rFonts w:ascii="Times New Roman" w:hAnsi="Times New Roman" w:cs="Times New Roman"/>
          <w:i/>
          <w:iCs/>
          <w:noProof/>
          <w:szCs w:val="24"/>
        </w:rPr>
        <w:t>FASEB J</w:t>
      </w:r>
      <w:r w:rsidRPr="0019617B">
        <w:rPr>
          <w:rFonts w:ascii="Times New Roman" w:hAnsi="Times New Roman" w:cs="Times New Roman"/>
          <w:noProof/>
          <w:szCs w:val="24"/>
        </w:rPr>
        <w:t>. 2003;17(8):1-10. doi:10.1096/FJ.02-0670FJE</w:t>
      </w:r>
    </w:p>
    <w:p w14:paraId="1A3FC435"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29. </w:t>
      </w:r>
      <w:r w:rsidRPr="0019617B">
        <w:rPr>
          <w:rFonts w:ascii="Times New Roman" w:hAnsi="Times New Roman" w:cs="Times New Roman"/>
          <w:noProof/>
          <w:szCs w:val="24"/>
        </w:rPr>
        <w:tab/>
        <w:t xml:space="preserve">Wedell-Neergaard A-S, Lang Lehrskov L, Christensen RH, et al. Exercise-Induced Changes in Visceral Adipose Tissue Mass Are Regulated by IL-6 Signaling: A Randomized Controlled Trial. </w:t>
      </w:r>
      <w:r w:rsidRPr="0019617B">
        <w:rPr>
          <w:rFonts w:ascii="Times New Roman" w:hAnsi="Times New Roman" w:cs="Times New Roman"/>
          <w:i/>
          <w:iCs/>
          <w:noProof/>
          <w:szCs w:val="24"/>
        </w:rPr>
        <w:t>Cell Metab</w:t>
      </w:r>
      <w:r w:rsidRPr="0019617B">
        <w:rPr>
          <w:rFonts w:ascii="Times New Roman" w:hAnsi="Times New Roman" w:cs="Times New Roman"/>
          <w:noProof/>
          <w:szCs w:val="24"/>
        </w:rPr>
        <w:t>. 2019;29(4):844-855.e3. doi:10.1016/j.cmet.2018.12.007</w:t>
      </w:r>
    </w:p>
    <w:p w14:paraId="1B56F3A2"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30. </w:t>
      </w:r>
      <w:r w:rsidRPr="0019617B">
        <w:rPr>
          <w:rFonts w:ascii="Times New Roman" w:hAnsi="Times New Roman" w:cs="Times New Roman"/>
          <w:noProof/>
          <w:szCs w:val="24"/>
        </w:rPr>
        <w:tab/>
        <w:t xml:space="preserve">Bonferroni CE. </w:t>
      </w:r>
      <w:r w:rsidRPr="0019617B">
        <w:rPr>
          <w:rFonts w:ascii="Times New Roman" w:hAnsi="Times New Roman" w:cs="Times New Roman"/>
          <w:i/>
          <w:iCs/>
          <w:noProof/>
          <w:szCs w:val="24"/>
        </w:rPr>
        <w:t>Teoria Statistica Delle Classi e Calcolo Delle Probabilità</w:t>
      </w:r>
      <w:r w:rsidRPr="0019617B">
        <w:rPr>
          <w:rFonts w:ascii="Times New Roman" w:hAnsi="Times New Roman" w:cs="Times New Roman"/>
          <w:noProof/>
          <w:szCs w:val="24"/>
        </w:rPr>
        <w:t xml:space="preserve">. </w:t>
      </w:r>
      <w:r w:rsidRPr="00303CA3">
        <w:rPr>
          <w:rFonts w:ascii="Times New Roman" w:hAnsi="Times New Roman" w:cs="Times New Roman"/>
          <w:noProof/>
          <w:szCs w:val="24"/>
          <w:lang w:val="da-DK"/>
        </w:rPr>
        <w:t>Seeber; 1936. https://books.google.dk/books?id=3CY-HQAACAAJ</w:t>
      </w:r>
    </w:p>
    <w:p w14:paraId="71CD412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31.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2019;12(1):4. doi:10.1186/s12920-018-0468-1</w:t>
      </w:r>
    </w:p>
    <w:p w14:paraId="6A4A4572"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32. </w:t>
      </w:r>
      <w:r w:rsidRPr="0019617B">
        <w:rPr>
          <w:rFonts w:ascii="Times New Roman" w:hAnsi="Times New Roman" w:cs="Times New Roman"/>
          <w:noProof/>
          <w:szCs w:val="24"/>
        </w:rPr>
        <w:tab/>
        <w:t xml:space="preserve">Adamsen ML, Jønck S, Christensen RH, et al. Type I Interferon Induced Differences in Exercise Adaptations of Aerobic Capacity and Fatigue in Systemic Lupus Erythematosus – A Randomised Controlled Single-centre Trial. </w:t>
      </w:r>
      <w:r w:rsidRPr="0019617B">
        <w:rPr>
          <w:rFonts w:ascii="Times New Roman" w:hAnsi="Times New Roman" w:cs="Times New Roman"/>
          <w:i/>
          <w:iCs/>
          <w:noProof/>
          <w:szCs w:val="24"/>
        </w:rPr>
        <w:t>OSF-Preprints</w:t>
      </w:r>
      <w:r w:rsidRPr="0019617B">
        <w:rPr>
          <w:rFonts w:ascii="Times New Roman" w:hAnsi="Times New Roman" w:cs="Times New Roman"/>
          <w:noProof/>
          <w:szCs w:val="24"/>
        </w:rPr>
        <w:t>. Published online 2024. doi:https://doi.org/10.31219/osf.io/jdp5a</w:t>
      </w:r>
    </w:p>
    <w:p w14:paraId="3E57080C"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33. </w:t>
      </w:r>
      <w:r w:rsidRPr="0019617B">
        <w:rPr>
          <w:rFonts w:ascii="Times New Roman" w:hAnsi="Times New Roman" w:cs="Times New Roman"/>
          <w:noProof/>
          <w:szCs w:val="24"/>
        </w:rPr>
        <w:tab/>
        <w:t xml:space="preserve">Schwartz JE, Jandorf L, Krupp LB. THE MEASUREMENT OF FATIGUE: A NEW INSTRUMENT. </w:t>
      </w:r>
      <w:r w:rsidRPr="0019617B">
        <w:rPr>
          <w:rFonts w:ascii="Times New Roman" w:hAnsi="Times New Roman" w:cs="Times New Roman"/>
          <w:i/>
          <w:iCs/>
          <w:noProof/>
          <w:szCs w:val="24"/>
        </w:rPr>
        <w:t>J Psyrhmwmaric Res</w:t>
      </w:r>
      <w:r w:rsidRPr="0019617B">
        <w:rPr>
          <w:rFonts w:ascii="Times New Roman" w:hAnsi="Times New Roman" w:cs="Times New Roman"/>
          <w:noProof/>
          <w:szCs w:val="24"/>
        </w:rPr>
        <w:t>. 1993;37(7):753-762.</w:t>
      </w:r>
    </w:p>
    <w:p w14:paraId="2BDC81D6"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34. </w:t>
      </w:r>
      <w:r w:rsidRPr="0019617B">
        <w:rPr>
          <w:rFonts w:ascii="Times New Roman" w:hAnsi="Times New Roman" w:cs="Times New Roman"/>
          <w:noProof/>
          <w:szCs w:val="24"/>
        </w:rPr>
        <w:tab/>
        <w:t xml:space="preserve">Lorentzen K, Danielsen MA, Due Kay S, Voss A. Validation of the Fatigue Severity Scale in Danish patients with systemic lupus erythematosus. </w:t>
      </w:r>
      <w:r w:rsidRPr="00303CA3">
        <w:rPr>
          <w:rFonts w:ascii="Times New Roman" w:hAnsi="Times New Roman" w:cs="Times New Roman"/>
          <w:i/>
          <w:iCs/>
          <w:noProof/>
          <w:szCs w:val="24"/>
          <w:lang w:val="da-DK"/>
        </w:rPr>
        <w:t>Dan Med J</w:t>
      </w:r>
      <w:r w:rsidRPr="00303CA3">
        <w:rPr>
          <w:rFonts w:ascii="Times New Roman" w:hAnsi="Times New Roman" w:cs="Times New Roman"/>
          <w:noProof/>
          <w:szCs w:val="24"/>
          <w:lang w:val="da-DK"/>
        </w:rPr>
        <w:t>. 2014;61(4):2-5.</w:t>
      </w:r>
    </w:p>
    <w:p w14:paraId="456DC18A"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35. </w:t>
      </w:r>
      <w:r w:rsidRPr="00303CA3">
        <w:rPr>
          <w:rFonts w:ascii="Times New Roman" w:hAnsi="Times New Roman" w:cs="Times New Roman"/>
          <w:noProof/>
          <w:szCs w:val="24"/>
          <w:lang w:val="da-DK"/>
        </w:rPr>
        <w:tab/>
        <w:t xml:space="preserve">Petri M, Fu W, Ranger A, et al. </w:t>
      </w:r>
      <w:r w:rsidRPr="0019617B">
        <w:rPr>
          <w:rFonts w:ascii="Times New Roman" w:hAnsi="Times New Roman" w:cs="Times New Roman"/>
          <w:noProof/>
          <w:szCs w:val="24"/>
        </w:rPr>
        <w:t xml:space="preserve">Association between changes in gene signatures expression and disease activity among patients with systemic lupus erythematosus. </w:t>
      </w:r>
      <w:r w:rsidRPr="0019617B">
        <w:rPr>
          <w:rFonts w:ascii="Times New Roman" w:hAnsi="Times New Roman" w:cs="Times New Roman"/>
          <w:i/>
          <w:iCs/>
          <w:noProof/>
          <w:szCs w:val="24"/>
        </w:rPr>
        <w:t>BMC Med Genomics</w:t>
      </w:r>
      <w:r w:rsidRPr="0019617B">
        <w:rPr>
          <w:rFonts w:ascii="Times New Roman" w:hAnsi="Times New Roman" w:cs="Times New Roman"/>
          <w:noProof/>
          <w:szCs w:val="24"/>
        </w:rPr>
        <w:t xml:space="preserve">. 2019;12(1):4. </w:t>
      </w:r>
      <w:r w:rsidRPr="0019617B">
        <w:rPr>
          <w:rFonts w:ascii="Times New Roman" w:hAnsi="Times New Roman" w:cs="Times New Roman"/>
          <w:noProof/>
          <w:szCs w:val="24"/>
        </w:rPr>
        <w:lastRenderedPageBreak/>
        <w:t>doi:10.1186/s12920-018-0468-1</w:t>
      </w:r>
    </w:p>
    <w:p w14:paraId="1EA699F6"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36. </w:t>
      </w:r>
      <w:r w:rsidRPr="0019617B">
        <w:rPr>
          <w:rFonts w:ascii="Times New Roman" w:hAnsi="Times New Roman" w:cs="Times New Roman"/>
          <w:noProof/>
          <w:szCs w:val="24"/>
        </w:rPr>
        <w:tab/>
        <w:t xml:space="preserve">Hays RD, Sherbourne CD, Mazel RM. The rand 36‐item health survey 1.0. </w:t>
      </w:r>
      <w:r w:rsidRPr="0019617B">
        <w:rPr>
          <w:rFonts w:ascii="Times New Roman" w:hAnsi="Times New Roman" w:cs="Times New Roman"/>
          <w:i/>
          <w:iCs/>
          <w:noProof/>
          <w:szCs w:val="24"/>
        </w:rPr>
        <w:t>Health Econ</w:t>
      </w:r>
      <w:r w:rsidRPr="0019617B">
        <w:rPr>
          <w:rFonts w:ascii="Times New Roman" w:hAnsi="Times New Roman" w:cs="Times New Roman"/>
          <w:noProof/>
          <w:szCs w:val="24"/>
        </w:rPr>
        <w:t>. 1993;2(3):217-227. doi:10.1002/hec.4730020305</w:t>
      </w:r>
    </w:p>
    <w:p w14:paraId="786D2923"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37. </w:t>
      </w:r>
      <w:r w:rsidRPr="0019617B">
        <w:rPr>
          <w:rFonts w:ascii="Times New Roman" w:hAnsi="Times New Roman" w:cs="Times New Roman"/>
          <w:noProof/>
          <w:szCs w:val="24"/>
        </w:rPr>
        <w:tab/>
        <w:t xml:space="preserve">Chiche L, Jourde-Chiche N, E W, et al. Modular transcriptional repertoire analyses of adults with systemic lupus erythematosus reveal distinct type I and type II interferon signatures. </w:t>
      </w:r>
      <w:r w:rsidRPr="0019617B">
        <w:rPr>
          <w:rFonts w:ascii="Times New Roman" w:hAnsi="Times New Roman" w:cs="Times New Roman"/>
          <w:i/>
          <w:iCs/>
          <w:noProof/>
          <w:szCs w:val="24"/>
        </w:rPr>
        <w:t>Arthritis Rheumatol (Hoboken, NJ)</w:t>
      </w:r>
      <w:r w:rsidRPr="0019617B">
        <w:rPr>
          <w:rFonts w:ascii="Times New Roman" w:hAnsi="Times New Roman" w:cs="Times New Roman"/>
          <w:noProof/>
          <w:szCs w:val="24"/>
        </w:rPr>
        <w:t>. 2014;66(6):1583-1595. doi:10.1002/ART.38628</w:t>
      </w:r>
    </w:p>
    <w:p w14:paraId="0ED01B74" w14:textId="77777777" w:rsidR="0019617B" w:rsidRPr="00303CA3"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lang w:val="da-DK"/>
        </w:rPr>
      </w:pPr>
      <w:r w:rsidRPr="0019617B">
        <w:rPr>
          <w:rFonts w:ascii="Times New Roman" w:hAnsi="Times New Roman" w:cs="Times New Roman"/>
          <w:noProof/>
          <w:szCs w:val="24"/>
        </w:rPr>
        <w:t xml:space="preserve">38. </w:t>
      </w:r>
      <w:r w:rsidRPr="0019617B">
        <w:rPr>
          <w:rFonts w:ascii="Times New Roman" w:hAnsi="Times New Roman" w:cs="Times New Roman"/>
          <w:noProof/>
          <w:szCs w:val="24"/>
        </w:rPr>
        <w:tab/>
        <w:t xml:space="preserve">Luijten KMAC, Tekstra J, Bijlsma JWJ, Bijl M. The Systemic Lupus Erythematosus Responder Index (SRI); A new SLE disease activity assessment. </w:t>
      </w:r>
      <w:r w:rsidRPr="00303CA3">
        <w:rPr>
          <w:rFonts w:ascii="Times New Roman" w:hAnsi="Times New Roman" w:cs="Times New Roman"/>
          <w:i/>
          <w:iCs/>
          <w:noProof/>
          <w:szCs w:val="24"/>
          <w:lang w:val="da-DK"/>
        </w:rPr>
        <w:t>Autoimmun Rev</w:t>
      </w:r>
      <w:r w:rsidRPr="00303CA3">
        <w:rPr>
          <w:rFonts w:ascii="Times New Roman" w:hAnsi="Times New Roman" w:cs="Times New Roman"/>
          <w:noProof/>
          <w:szCs w:val="24"/>
          <w:lang w:val="da-DK"/>
        </w:rPr>
        <w:t>. 2012;11:326-329. doi:10.1016/j.autrev.2011.06.011</w:t>
      </w:r>
    </w:p>
    <w:p w14:paraId="60B9EECE"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303CA3">
        <w:rPr>
          <w:rFonts w:ascii="Times New Roman" w:hAnsi="Times New Roman" w:cs="Times New Roman"/>
          <w:noProof/>
          <w:szCs w:val="24"/>
          <w:lang w:val="da-DK"/>
        </w:rPr>
        <w:t xml:space="preserve">39. </w:t>
      </w:r>
      <w:r w:rsidRPr="00303CA3">
        <w:rPr>
          <w:rFonts w:ascii="Times New Roman" w:hAnsi="Times New Roman" w:cs="Times New Roman"/>
          <w:noProof/>
          <w:szCs w:val="24"/>
          <w:lang w:val="da-DK"/>
        </w:rPr>
        <w:tab/>
        <w:t xml:space="preserve">Svenungsson E, Gunnarsson I, Illescas-Bäckelin V, et al. </w:t>
      </w:r>
      <w:r w:rsidRPr="0019617B">
        <w:rPr>
          <w:rFonts w:ascii="Times New Roman" w:hAnsi="Times New Roman" w:cs="Times New Roman"/>
          <w:noProof/>
          <w:szCs w:val="24"/>
        </w:rPr>
        <w:t xml:space="preserve">Quick Systemic Lupus Activity Questionnaire (Q-SLAQ): A simplified version of SLAQ for patient-reported disease activity. </w:t>
      </w:r>
      <w:r w:rsidRPr="0019617B">
        <w:rPr>
          <w:rFonts w:ascii="Times New Roman" w:hAnsi="Times New Roman" w:cs="Times New Roman"/>
          <w:i/>
          <w:iCs/>
          <w:noProof/>
          <w:szCs w:val="24"/>
        </w:rPr>
        <w:t>Lupus Sci Med</w:t>
      </w:r>
      <w:r w:rsidRPr="0019617B">
        <w:rPr>
          <w:rFonts w:ascii="Times New Roman" w:hAnsi="Times New Roman" w:cs="Times New Roman"/>
          <w:noProof/>
          <w:szCs w:val="24"/>
        </w:rPr>
        <w:t>. 2021;8(1). doi:10.1136/lupus-2020-000471</w:t>
      </w:r>
    </w:p>
    <w:p w14:paraId="580B417B"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40. </w:t>
      </w:r>
      <w:r w:rsidRPr="0019617B">
        <w:rPr>
          <w:rFonts w:ascii="Times New Roman" w:hAnsi="Times New Roman" w:cs="Times New Roman"/>
          <w:noProof/>
          <w:szCs w:val="24"/>
        </w:rPr>
        <w:tab/>
        <w:t xml:space="preserve">Aringer M, Costenbader K, Daikh D, et al. 2019 European League Against Rheumatism/American College of Rheumatology Classification Criteria for Systemic Lupus Erythematosus. </w:t>
      </w:r>
      <w:r w:rsidRPr="0019617B">
        <w:rPr>
          <w:rFonts w:ascii="Times New Roman" w:hAnsi="Times New Roman" w:cs="Times New Roman"/>
          <w:i/>
          <w:iCs/>
          <w:noProof/>
          <w:szCs w:val="24"/>
        </w:rPr>
        <w:t>Arthritis Rheumatol</w:t>
      </w:r>
      <w:r w:rsidRPr="0019617B">
        <w:rPr>
          <w:rFonts w:ascii="Times New Roman" w:hAnsi="Times New Roman" w:cs="Times New Roman"/>
          <w:noProof/>
          <w:szCs w:val="24"/>
        </w:rPr>
        <w:t>. 2019;71(9):1400-1412. doi:10.1002/art.40930</w:t>
      </w:r>
    </w:p>
    <w:p w14:paraId="42DBF40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41. </w:t>
      </w:r>
      <w:r w:rsidRPr="0019617B">
        <w:rPr>
          <w:rFonts w:ascii="Times New Roman" w:hAnsi="Times New Roman" w:cs="Times New Roman"/>
          <w:noProof/>
          <w:szCs w:val="24"/>
        </w:rPr>
        <w:tab/>
        <w:t xml:space="preserve">Benjamini Y, Hochberg Y. Controlling the false discovery rate : A practical and powerful approach to multiple testing author ( s ): Yoav Benjamini and Yosef Hochberg Source : Journal of the Royal Statistical Society . Series B ( Methodological ), Vol . 57 , No . 1 ( 1995 ), Publi. </w:t>
      </w:r>
      <w:r w:rsidRPr="0019617B">
        <w:rPr>
          <w:rFonts w:ascii="Times New Roman" w:hAnsi="Times New Roman" w:cs="Times New Roman"/>
          <w:i/>
          <w:iCs/>
          <w:noProof/>
          <w:szCs w:val="24"/>
        </w:rPr>
        <w:t>J R Stat Soc</w:t>
      </w:r>
      <w:r w:rsidRPr="0019617B">
        <w:rPr>
          <w:rFonts w:ascii="Times New Roman" w:hAnsi="Times New Roman" w:cs="Times New Roman"/>
          <w:noProof/>
          <w:szCs w:val="24"/>
        </w:rPr>
        <w:t>. 1995;57(1):289-300.</w:t>
      </w:r>
    </w:p>
    <w:p w14:paraId="0B2EBE44"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42. </w:t>
      </w:r>
      <w:r w:rsidRPr="0019617B">
        <w:rPr>
          <w:rFonts w:ascii="Times New Roman" w:hAnsi="Times New Roman" w:cs="Times New Roman"/>
          <w:noProof/>
          <w:szCs w:val="24"/>
        </w:rPr>
        <w:tab/>
        <w:t>Team Rs. RStudio. Published online 2020. http://www.rstudio.com/</w:t>
      </w:r>
    </w:p>
    <w:p w14:paraId="1B45EFE0"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43. </w:t>
      </w:r>
      <w:r w:rsidRPr="0019617B">
        <w:rPr>
          <w:rFonts w:ascii="Times New Roman" w:hAnsi="Times New Roman" w:cs="Times New Roman"/>
          <w:noProof/>
          <w:szCs w:val="24"/>
        </w:rPr>
        <w:tab/>
        <w:t>Ozenne B, Forman J. LMMstar: Repeated Measurement Models for Discrete Times. Published online 2024.</w:t>
      </w:r>
    </w:p>
    <w:p w14:paraId="65102E8D"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szCs w:val="24"/>
        </w:rPr>
      </w:pPr>
      <w:r w:rsidRPr="0019617B">
        <w:rPr>
          <w:rFonts w:ascii="Times New Roman" w:hAnsi="Times New Roman" w:cs="Times New Roman"/>
          <w:noProof/>
          <w:szCs w:val="24"/>
        </w:rPr>
        <w:t xml:space="preserve">44. </w:t>
      </w:r>
      <w:r w:rsidRPr="0019617B">
        <w:rPr>
          <w:rFonts w:ascii="Times New Roman" w:hAnsi="Times New Roman" w:cs="Times New Roman"/>
          <w:noProof/>
          <w:szCs w:val="24"/>
        </w:rPr>
        <w:tab/>
        <w:t xml:space="preserve">Bates D, Mächler M, Bolker B, Walker S. Fitting Linear Mixed-Effects Models Using lme4. </w:t>
      </w:r>
      <w:r w:rsidRPr="0019617B">
        <w:rPr>
          <w:rFonts w:ascii="Times New Roman" w:hAnsi="Times New Roman" w:cs="Times New Roman"/>
          <w:i/>
          <w:iCs/>
          <w:noProof/>
          <w:szCs w:val="24"/>
        </w:rPr>
        <w:t>J Stat Softw</w:t>
      </w:r>
      <w:r w:rsidRPr="0019617B">
        <w:rPr>
          <w:rFonts w:ascii="Times New Roman" w:hAnsi="Times New Roman" w:cs="Times New Roman"/>
          <w:noProof/>
          <w:szCs w:val="24"/>
        </w:rPr>
        <w:t>. 2015;67(1). doi:10.18637/jss.v067.i01</w:t>
      </w:r>
    </w:p>
    <w:p w14:paraId="38D6D0AF" w14:textId="77777777" w:rsidR="0019617B" w:rsidRPr="0019617B" w:rsidRDefault="0019617B" w:rsidP="0019617B">
      <w:pPr>
        <w:widowControl w:val="0"/>
        <w:autoSpaceDE w:val="0"/>
        <w:autoSpaceDN w:val="0"/>
        <w:adjustRightInd w:val="0"/>
        <w:spacing w:after="0" w:line="360" w:lineRule="auto"/>
        <w:ind w:left="640" w:hanging="640"/>
        <w:rPr>
          <w:rFonts w:ascii="Times New Roman" w:hAnsi="Times New Roman" w:cs="Times New Roman"/>
          <w:noProof/>
        </w:rPr>
      </w:pPr>
      <w:r w:rsidRPr="0019617B">
        <w:rPr>
          <w:rFonts w:ascii="Times New Roman" w:hAnsi="Times New Roman" w:cs="Times New Roman"/>
          <w:noProof/>
          <w:szCs w:val="24"/>
        </w:rPr>
        <w:t xml:space="preserve">45. </w:t>
      </w:r>
      <w:r w:rsidRPr="0019617B">
        <w:rPr>
          <w:rFonts w:ascii="Times New Roman" w:hAnsi="Times New Roman" w:cs="Times New Roman"/>
          <w:noProof/>
          <w:szCs w:val="24"/>
        </w:rPr>
        <w:tab/>
        <w:t xml:space="preserve">Stephanou A, Amin V, Isenberg DA, Akira S, Kishimoto T, Latchman DS. Interleukin 6 activates heat-shock protein 90 beta gene expression. </w:t>
      </w:r>
      <w:r w:rsidRPr="0019617B">
        <w:rPr>
          <w:rFonts w:ascii="Times New Roman" w:hAnsi="Times New Roman" w:cs="Times New Roman"/>
          <w:i/>
          <w:iCs/>
          <w:noProof/>
          <w:szCs w:val="24"/>
        </w:rPr>
        <w:t>Biochem J</w:t>
      </w:r>
      <w:r w:rsidRPr="0019617B">
        <w:rPr>
          <w:rFonts w:ascii="Times New Roman" w:hAnsi="Times New Roman" w:cs="Times New Roman"/>
          <w:noProof/>
          <w:szCs w:val="24"/>
        </w:rPr>
        <w:t>. 1997;321(Pt 1):103. doi:10.1042/BJ3210103</w:t>
      </w:r>
    </w:p>
    <w:p w14:paraId="4CC77702" w14:textId="4CF8089A" w:rsidR="00D232AD" w:rsidRDefault="005054D2" w:rsidP="000B5C56">
      <w:pPr>
        <w:pStyle w:val="Default"/>
        <w:spacing w:line="360" w:lineRule="auto"/>
        <w:ind w:left="2880" w:hanging="2880"/>
        <w:jc w:val="both"/>
        <w:rPr>
          <w:color w:val="auto"/>
          <w:sz w:val="22"/>
          <w:szCs w:val="22"/>
        </w:rPr>
      </w:pPr>
      <w:r>
        <w:rPr>
          <w:color w:val="auto"/>
          <w:sz w:val="22"/>
          <w:szCs w:val="22"/>
        </w:rPr>
        <w:fldChar w:fldCharType="end"/>
      </w:r>
    </w:p>
    <w:p w14:paraId="626ECDD7" w14:textId="77777777" w:rsidR="00D232AD" w:rsidRDefault="00D232AD">
      <w:pPr>
        <w:rPr>
          <w:rFonts w:ascii="Times New Roman" w:hAnsi="Times New Roman" w:cs="Times New Roman"/>
        </w:rPr>
      </w:pPr>
      <w:r>
        <w:br w:type="page"/>
      </w:r>
    </w:p>
    <w:p w14:paraId="0952EA6D" w14:textId="77777777" w:rsidR="000B5C56" w:rsidRDefault="000B5C56" w:rsidP="000B5C56">
      <w:pPr>
        <w:pStyle w:val="Default"/>
        <w:spacing w:line="360" w:lineRule="auto"/>
        <w:ind w:left="2880" w:hanging="2880"/>
        <w:jc w:val="both"/>
        <w:rPr>
          <w:color w:val="auto"/>
          <w:sz w:val="22"/>
          <w:szCs w:val="22"/>
        </w:rPr>
      </w:pPr>
    </w:p>
    <w:p w14:paraId="02DC9F69" w14:textId="77777777" w:rsidR="005054D2" w:rsidRPr="009616A0" w:rsidRDefault="005054D2" w:rsidP="000B5C56">
      <w:pPr>
        <w:pStyle w:val="Default"/>
        <w:spacing w:line="360" w:lineRule="auto"/>
        <w:ind w:left="2880" w:hanging="2880"/>
        <w:jc w:val="both"/>
        <w:rPr>
          <w:color w:val="auto"/>
          <w:sz w:val="22"/>
          <w:szCs w:val="22"/>
        </w:rPr>
      </w:pPr>
    </w:p>
    <w:p w14:paraId="332D23C1" w14:textId="77777777" w:rsidR="000B5C56" w:rsidRDefault="000B5C56" w:rsidP="000B5C56">
      <w:pPr>
        <w:pStyle w:val="Heading2"/>
      </w:pPr>
      <w:bookmarkStart w:id="209" w:name="_Toc165628332"/>
      <w:commentRangeStart w:id="210"/>
      <w:r w:rsidRPr="009616A0">
        <w:t>UNFORMATTED TABLES WITH INTENDED CONTENT</w:t>
      </w:r>
      <w:bookmarkEnd w:id="209"/>
      <w:commentRangeEnd w:id="210"/>
      <w:r w:rsidR="00AA41B3">
        <w:rPr>
          <w:rStyle w:val="CommentReference"/>
          <w:rFonts w:ascii="Cambria" w:eastAsia="Cambria" w:hAnsi="Cambria" w:cs="Cambria"/>
          <w:color w:val="000000"/>
        </w:rPr>
        <w:commentReference w:id="210"/>
      </w:r>
      <w:bookmarkStart w:id="211" w:name="_Hlk82177577"/>
    </w:p>
    <w:p w14:paraId="49DDDA15" w14:textId="77777777" w:rsidR="00D232AD" w:rsidRDefault="00D232AD" w:rsidP="00D232AD"/>
    <w:p w14:paraId="5F042866" w14:textId="77777777" w:rsidR="00D232AD" w:rsidRPr="009616A0" w:rsidRDefault="00D232AD" w:rsidP="00D232AD">
      <w:pPr>
        <w:rPr>
          <w:rFonts w:ascii="Times New Roman" w:hAnsi="Times New Roman" w:cs="Times New Roman"/>
          <w:sz w:val="24"/>
          <w:szCs w:val="24"/>
        </w:rPr>
      </w:pPr>
    </w:p>
    <w:p w14:paraId="3D8EC9EA" w14:textId="77777777" w:rsidR="00D232AD" w:rsidRPr="009616A0" w:rsidRDefault="00D232AD" w:rsidP="00D232AD">
      <w:pPr>
        <w:pStyle w:val="Default"/>
        <w:ind w:left="2880" w:hanging="2880"/>
        <w:jc w:val="both"/>
        <w:rPr>
          <w:color w:val="auto"/>
        </w:rPr>
      </w:pPr>
    </w:p>
    <w:tbl>
      <w:tblPr>
        <w:tblStyle w:val="TableGrid"/>
        <w:tblW w:w="3890" w:type="pct"/>
        <w:tblLook w:val="04A0" w:firstRow="1" w:lastRow="0" w:firstColumn="1" w:lastColumn="0" w:noHBand="0" w:noVBand="1"/>
      </w:tblPr>
      <w:tblGrid>
        <w:gridCol w:w="4411"/>
        <w:gridCol w:w="1104"/>
        <w:gridCol w:w="1107"/>
        <w:gridCol w:w="1128"/>
      </w:tblGrid>
      <w:tr w:rsidR="00D232AD" w:rsidRPr="009616A0" w14:paraId="4EBE0A69" w14:textId="77777777" w:rsidTr="002E3254">
        <w:tc>
          <w:tcPr>
            <w:tcW w:w="5000" w:type="pct"/>
            <w:gridSpan w:val="4"/>
          </w:tcPr>
          <w:p w14:paraId="29E4EF53" w14:textId="77777777" w:rsidR="00D232AD" w:rsidRPr="009616A0" w:rsidRDefault="00D232AD" w:rsidP="002E3254">
            <w:pPr>
              <w:pStyle w:val="NoSpacing"/>
              <w:rPr>
                <w:rFonts w:ascii="Times New Roman" w:hAnsi="Times New Roman"/>
                <w:sz w:val="20"/>
                <w:szCs w:val="20"/>
              </w:rPr>
            </w:pPr>
            <w:r w:rsidRPr="009616A0">
              <w:rPr>
                <w:rFonts w:ascii="Times New Roman" w:hAnsi="Times New Roman"/>
                <w:b/>
                <w:bCs/>
                <w:sz w:val="20"/>
                <w:szCs w:val="20"/>
              </w:rPr>
              <w:t>Table 1 Baseline characteristics</w:t>
            </w:r>
          </w:p>
        </w:tc>
      </w:tr>
      <w:tr w:rsidR="00D232AD" w:rsidRPr="009616A0" w14:paraId="5E80ED3F" w14:textId="77777777" w:rsidTr="002E3254">
        <w:tc>
          <w:tcPr>
            <w:tcW w:w="2846" w:type="pct"/>
          </w:tcPr>
          <w:p w14:paraId="6BA22E04" w14:textId="77777777" w:rsidR="00D232AD" w:rsidRPr="009616A0" w:rsidRDefault="00D232AD" w:rsidP="002E3254">
            <w:pPr>
              <w:pStyle w:val="NoSpacing"/>
              <w:rPr>
                <w:rFonts w:ascii="Times New Roman" w:hAnsi="Times New Roman"/>
                <w:sz w:val="18"/>
                <w:szCs w:val="18"/>
              </w:rPr>
            </w:pPr>
            <w:bookmarkStart w:id="212" w:name="_Hlk29286481"/>
          </w:p>
        </w:tc>
        <w:tc>
          <w:tcPr>
            <w:tcW w:w="712" w:type="pct"/>
          </w:tcPr>
          <w:p w14:paraId="47CC416B" w14:textId="77777777" w:rsidR="00D232AD" w:rsidRPr="009616A0" w:rsidRDefault="00D232AD" w:rsidP="002E3254">
            <w:pPr>
              <w:pStyle w:val="NoSpacing"/>
              <w:jc w:val="center"/>
              <w:rPr>
                <w:rFonts w:ascii="Times New Roman" w:hAnsi="Times New Roman"/>
                <w:sz w:val="18"/>
                <w:szCs w:val="18"/>
              </w:rPr>
            </w:pPr>
            <w:r w:rsidRPr="009616A0">
              <w:rPr>
                <w:rFonts w:ascii="Times New Roman" w:hAnsi="Times New Roman"/>
                <w:sz w:val="18"/>
                <w:szCs w:val="18"/>
              </w:rPr>
              <w:t>C</w:t>
            </w:r>
            <w:r>
              <w:rPr>
                <w:rFonts w:ascii="Times New Roman" w:hAnsi="Times New Roman"/>
                <w:sz w:val="18"/>
                <w:szCs w:val="18"/>
              </w:rPr>
              <w:t>ontrol</w:t>
            </w:r>
          </w:p>
        </w:tc>
        <w:tc>
          <w:tcPr>
            <w:tcW w:w="714" w:type="pct"/>
          </w:tcPr>
          <w:p w14:paraId="01F68A5B" w14:textId="77777777" w:rsidR="00D232AD" w:rsidRPr="009616A0" w:rsidRDefault="00D232AD" w:rsidP="002E3254">
            <w:pPr>
              <w:pStyle w:val="NoSpacing"/>
              <w:jc w:val="center"/>
              <w:rPr>
                <w:rFonts w:ascii="Times New Roman" w:hAnsi="Times New Roman"/>
                <w:sz w:val="18"/>
                <w:szCs w:val="18"/>
              </w:rPr>
            </w:pPr>
            <w:r>
              <w:rPr>
                <w:rFonts w:ascii="Times New Roman" w:hAnsi="Times New Roman"/>
                <w:sz w:val="18"/>
                <w:szCs w:val="18"/>
              </w:rPr>
              <w:t>Exercise</w:t>
            </w:r>
          </w:p>
        </w:tc>
        <w:tc>
          <w:tcPr>
            <w:tcW w:w="728" w:type="pct"/>
          </w:tcPr>
          <w:p w14:paraId="6A26686C" w14:textId="77777777" w:rsidR="00D232AD" w:rsidRPr="009616A0" w:rsidRDefault="00D232AD" w:rsidP="002E3254">
            <w:pPr>
              <w:pStyle w:val="NoSpacing"/>
              <w:jc w:val="center"/>
              <w:rPr>
                <w:rFonts w:ascii="Times New Roman" w:hAnsi="Times New Roman"/>
                <w:sz w:val="18"/>
                <w:szCs w:val="18"/>
              </w:rPr>
            </w:pPr>
            <w:r w:rsidRPr="009616A0">
              <w:rPr>
                <w:rFonts w:ascii="Times New Roman" w:hAnsi="Times New Roman"/>
                <w:sz w:val="18"/>
                <w:szCs w:val="18"/>
              </w:rPr>
              <w:t>Total</w:t>
            </w:r>
          </w:p>
        </w:tc>
      </w:tr>
      <w:tr w:rsidR="00D232AD" w:rsidRPr="009616A0" w14:paraId="2B28E292" w14:textId="77777777" w:rsidTr="002E3254">
        <w:tc>
          <w:tcPr>
            <w:tcW w:w="2846" w:type="pct"/>
          </w:tcPr>
          <w:p w14:paraId="131A7DF4" w14:textId="77777777" w:rsidR="00D232AD" w:rsidRPr="009616A0" w:rsidRDefault="00D232AD" w:rsidP="002E3254">
            <w:pPr>
              <w:pStyle w:val="NoSpacing"/>
              <w:rPr>
                <w:rFonts w:ascii="Times New Roman" w:hAnsi="Times New Roman"/>
                <w:sz w:val="18"/>
                <w:szCs w:val="18"/>
              </w:rPr>
            </w:pPr>
            <w:r w:rsidRPr="009616A0">
              <w:rPr>
                <w:rFonts w:ascii="Times New Roman" w:hAnsi="Times New Roman"/>
                <w:sz w:val="18"/>
                <w:szCs w:val="18"/>
              </w:rPr>
              <w:t>Age (years)</w:t>
            </w:r>
          </w:p>
        </w:tc>
        <w:tc>
          <w:tcPr>
            <w:tcW w:w="712" w:type="pct"/>
          </w:tcPr>
          <w:p w14:paraId="7A5EBAFA" w14:textId="77777777" w:rsidR="00D232AD" w:rsidRPr="009616A0" w:rsidRDefault="00D232AD" w:rsidP="002E3254">
            <w:pPr>
              <w:pStyle w:val="NoSpacing"/>
              <w:jc w:val="center"/>
              <w:rPr>
                <w:rFonts w:ascii="Times New Roman" w:hAnsi="Times New Roman"/>
                <w:sz w:val="18"/>
                <w:szCs w:val="18"/>
              </w:rPr>
            </w:pPr>
          </w:p>
        </w:tc>
        <w:tc>
          <w:tcPr>
            <w:tcW w:w="714" w:type="pct"/>
          </w:tcPr>
          <w:p w14:paraId="1F37F1A6" w14:textId="77777777" w:rsidR="00D232AD" w:rsidRPr="009616A0" w:rsidRDefault="00D232AD" w:rsidP="002E3254">
            <w:pPr>
              <w:pStyle w:val="NoSpacing"/>
              <w:jc w:val="center"/>
              <w:rPr>
                <w:rFonts w:ascii="Times New Roman" w:hAnsi="Times New Roman"/>
                <w:sz w:val="18"/>
                <w:szCs w:val="18"/>
              </w:rPr>
            </w:pPr>
          </w:p>
        </w:tc>
        <w:tc>
          <w:tcPr>
            <w:tcW w:w="728" w:type="pct"/>
          </w:tcPr>
          <w:p w14:paraId="403E2547" w14:textId="77777777" w:rsidR="00D232AD" w:rsidRPr="009616A0" w:rsidRDefault="00D232AD" w:rsidP="002E3254">
            <w:pPr>
              <w:pStyle w:val="NoSpacing"/>
              <w:jc w:val="center"/>
              <w:rPr>
                <w:rFonts w:ascii="Times New Roman" w:hAnsi="Times New Roman"/>
                <w:sz w:val="18"/>
                <w:szCs w:val="18"/>
              </w:rPr>
            </w:pPr>
          </w:p>
        </w:tc>
      </w:tr>
      <w:tr w:rsidR="00D232AD" w:rsidRPr="009616A0" w14:paraId="2D4BC50C" w14:textId="77777777" w:rsidTr="002E3254">
        <w:tc>
          <w:tcPr>
            <w:tcW w:w="2846" w:type="pct"/>
          </w:tcPr>
          <w:p w14:paraId="5A88C358" w14:textId="77777777" w:rsidR="00D232AD" w:rsidRPr="009616A0" w:rsidRDefault="00D232AD" w:rsidP="002E3254">
            <w:pPr>
              <w:pStyle w:val="NoSpacing"/>
              <w:rPr>
                <w:rFonts w:ascii="Times New Roman" w:hAnsi="Times New Roman"/>
                <w:sz w:val="18"/>
                <w:szCs w:val="18"/>
              </w:rPr>
            </w:pPr>
            <w:r w:rsidRPr="009616A0">
              <w:rPr>
                <w:rFonts w:ascii="Times New Roman" w:hAnsi="Times New Roman"/>
                <w:sz w:val="18"/>
                <w:szCs w:val="18"/>
              </w:rPr>
              <w:t>Sex (N (%) female)</w:t>
            </w:r>
          </w:p>
        </w:tc>
        <w:tc>
          <w:tcPr>
            <w:tcW w:w="712" w:type="pct"/>
          </w:tcPr>
          <w:p w14:paraId="4BBAEBAC" w14:textId="77777777" w:rsidR="00D232AD" w:rsidRPr="009616A0" w:rsidRDefault="00D232AD" w:rsidP="002E3254">
            <w:pPr>
              <w:pStyle w:val="NoSpacing"/>
              <w:jc w:val="center"/>
              <w:rPr>
                <w:rFonts w:ascii="Times New Roman" w:hAnsi="Times New Roman"/>
                <w:sz w:val="18"/>
                <w:szCs w:val="18"/>
              </w:rPr>
            </w:pPr>
          </w:p>
        </w:tc>
        <w:tc>
          <w:tcPr>
            <w:tcW w:w="714" w:type="pct"/>
          </w:tcPr>
          <w:p w14:paraId="5CF0041E" w14:textId="77777777" w:rsidR="00D232AD" w:rsidRPr="009616A0" w:rsidRDefault="00D232AD" w:rsidP="002E3254">
            <w:pPr>
              <w:pStyle w:val="NoSpacing"/>
              <w:jc w:val="center"/>
              <w:rPr>
                <w:rFonts w:ascii="Times New Roman" w:hAnsi="Times New Roman"/>
                <w:sz w:val="18"/>
                <w:szCs w:val="18"/>
              </w:rPr>
            </w:pPr>
          </w:p>
        </w:tc>
        <w:tc>
          <w:tcPr>
            <w:tcW w:w="728" w:type="pct"/>
          </w:tcPr>
          <w:p w14:paraId="7EDADC8B" w14:textId="77777777" w:rsidR="00D232AD" w:rsidRPr="009616A0" w:rsidRDefault="00D232AD" w:rsidP="002E3254">
            <w:pPr>
              <w:pStyle w:val="NoSpacing"/>
              <w:jc w:val="center"/>
              <w:rPr>
                <w:rFonts w:ascii="Times New Roman" w:hAnsi="Times New Roman"/>
                <w:sz w:val="18"/>
                <w:szCs w:val="18"/>
              </w:rPr>
            </w:pPr>
          </w:p>
        </w:tc>
      </w:tr>
      <w:tr w:rsidR="00D232AD" w:rsidRPr="009616A0" w14:paraId="4876CEA9" w14:textId="77777777" w:rsidTr="002E3254">
        <w:tc>
          <w:tcPr>
            <w:tcW w:w="2846" w:type="pct"/>
          </w:tcPr>
          <w:p w14:paraId="4ED31D46" w14:textId="77777777" w:rsidR="00D232AD" w:rsidRPr="009616A0" w:rsidRDefault="00D232AD" w:rsidP="002E3254">
            <w:pPr>
              <w:pStyle w:val="NoSpacing"/>
              <w:rPr>
                <w:rFonts w:ascii="Times New Roman" w:hAnsi="Times New Roman"/>
                <w:sz w:val="18"/>
                <w:szCs w:val="18"/>
              </w:rPr>
            </w:pPr>
            <w:r>
              <w:rPr>
                <w:rFonts w:ascii="Times New Roman" w:hAnsi="Times New Roman"/>
                <w:sz w:val="18"/>
                <w:szCs w:val="18"/>
              </w:rPr>
              <w:t>SLE</w:t>
            </w:r>
            <w:r w:rsidRPr="009616A0">
              <w:rPr>
                <w:rFonts w:ascii="Times New Roman" w:hAnsi="Times New Roman"/>
                <w:sz w:val="18"/>
                <w:szCs w:val="18"/>
              </w:rPr>
              <w:t xml:space="preserve"> duration (years)</w:t>
            </w:r>
          </w:p>
        </w:tc>
        <w:tc>
          <w:tcPr>
            <w:tcW w:w="712" w:type="pct"/>
          </w:tcPr>
          <w:p w14:paraId="1416DDF3" w14:textId="77777777" w:rsidR="00D232AD" w:rsidRPr="009616A0" w:rsidRDefault="00D232AD" w:rsidP="002E3254">
            <w:pPr>
              <w:pStyle w:val="NoSpacing"/>
              <w:jc w:val="center"/>
              <w:rPr>
                <w:rFonts w:ascii="Times New Roman" w:hAnsi="Times New Roman"/>
                <w:sz w:val="18"/>
                <w:szCs w:val="18"/>
              </w:rPr>
            </w:pPr>
          </w:p>
        </w:tc>
        <w:tc>
          <w:tcPr>
            <w:tcW w:w="714" w:type="pct"/>
          </w:tcPr>
          <w:p w14:paraId="4C4D6CBF" w14:textId="77777777" w:rsidR="00D232AD" w:rsidRPr="009616A0" w:rsidRDefault="00D232AD" w:rsidP="002E3254">
            <w:pPr>
              <w:pStyle w:val="NoSpacing"/>
              <w:jc w:val="center"/>
              <w:rPr>
                <w:rFonts w:ascii="Times New Roman" w:hAnsi="Times New Roman"/>
                <w:sz w:val="18"/>
                <w:szCs w:val="18"/>
              </w:rPr>
            </w:pPr>
          </w:p>
        </w:tc>
        <w:tc>
          <w:tcPr>
            <w:tcW w:w="728" w:type="pct"/>
          </w:tcPr>
          <w:p w14:paraId="5151C170" w14:textId="77777777" w:rsidR="00D232AD" w:rsidRPr="009616A0" w:rsidRDefault="00D232AD" w:rsidP="002E3254">
            <w:pPr>
              <w:pStyle w:val="NoSpacing"/>
              <w:jc w:val="center"/>
              <w:rPr>
                <w:rFonts w:ascii="Times New Roman" w:hAnsi="Times New Roman"/>
                <w:sz w:val="18"/>
                <w:szCs w:val="18"/>
              </w:rPr>
            </w:pPr>
          </w:p>
        </w:tc>
      </w:tr>
      <w:tr w:rsidR="00D232AD" w:rsidRPr="009616A0" w14:paraId="3D6AF3D4" w14:textId="77777777" w:rsidTr="002E3254">
        <w:tc>
          <w:tcPr>
            <w:tcW w:w="2846" w:type="pct"/>
            <w:shd w:val="clear" w:color="auto" w:fill="auto"/>
          </w:tcPr>
          <w:p w14:paraId="10E31598" w14:textId="77777777" w:rsidR="00D232AD" w:rsidRPr="009616A0" w:rsidRDefault="00D232AD" w:rsidP="002E3254">
            <w:pPr>
              <w:pStyle w:val="NoSpacing"/>
              <w:rPr>
                <w:rFonts w:ascii="Times New Roman" w:hAnsi="Times New Roman"/>
                <w:sz w:val="18"/>
                <w:szCs w:val="18"/>
              </w:rPr>
            </w:pPr>
            <w:r>
              <w:rPr>
                <w:rFonts w:ascii="Times New Roman" w:hAnsi="Times New Roman"/>
                <w:sz w:val="18"/>
                <w:szCs w:val="18"/>
              </w:rPr>
              <w:t>SLE activity markers</w:t>
            </w:r>
          </w:p>
        </w:tc>
        <w:tc>
          <w:tcPr>
            <w:tcW w:w="712" w:type="pct"/>
            <w:shd w:val="clear" w:color="auto" w:fill="auto"/>
          </w:tcPr>
          <w:p w14:paraId="72C026C8" w14:textId="77777777" w:rsidR="00D232AD" w:rsidRPr="009616A0" w:rsidRDefault="00D232AD" w:rsidP="002E3254">
            <w:pPr>
              <w:pStyle w:val="NoSpacing"/>
              <w:jc w:val="center"/>
              <w:rPr>
                <w:rFonts w:ascii="Times New Roman" w:hAnsi="Times New Roman"/>
                <w:sz w:val="18"/>
                <w:szCs w:val="18"/>
              </w:rPr>
            </w:pPr>
          </w:p>
        </w:tc>
        <w:tc>
          <w:tcPr>
            <w:tcW w:w="714" w:type="pct"/>
          </w:tcPr>
          <w:p w14:paraId="509CBA32" w14:textId="77777777" w:rsidR="00D232AD" w:rsidRPr="009616A0" w:rsidRDefault="00D232AD" w:rsidP="002E3254">
            <w:pPr>
              <w:pStyle w:val="NoSpacing"/>
              <w:jc w:val="center"/>
              <w:rPr>
                <w:rFonts w:ascii="Times New Roman" w:hAnsi="Times New Roman"/>
                <w:sz w:val="18"/>
                <w:szCs w:val="18"/>
              </w:rPr>
            </w:pPr>
          </w:p>
        </w:tc>
        <w:tc>
          <w:tcPr>
            <w:tcW w:w="728" w:type="pct"/>
            <w:shd w:val="clear" w:color="auto" w:fill="auto"/>
          </w:tcPr>
          <w:p w14:paraId="279FED9A" w14:textId="77777777" w:rsidR="00D232AD" w:rsidRPr="009616A0" w:rsidRDefault="00D232AD" w:rsidP="002E3254">
            <w:pPr>
              <w:pStyle w:val="NoSpacing"/>
              <w:jc w:val="center"/>
              <w:rPr>
                <w:rFonts w:ascii="Times New Roman" w:hAnsi="Times New Roman"/>
                <w:sz w:val="18"/>
                <w:szCs w:val="18"/>
              </w:rPr>
            </w:pPr>
          </w:p>
        </w:tc>
      </w:tr>
      <w:tr w:rsidR="00D232AD" w:rsidRPr="009616A0" w14:paraId="6AFAB9C1" w14:textId="77777777" w:rsidTr="002E3254">
        <w:tc>
          <w:tcPr>
            <w:tcW w:w="2846" w:type="pct"/>
          </w:tcPr>
          <w:p w14:paraId="4B18DF69"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SLEDAI</w:t>
            </w:r>
          </w:p>
        </w:tc>
        <w:tc>
          <w:tcPr>
            <w:tcW w:w="712" w:type="pct"/>
          </w:tcPr>
          <w:p w14:paraId="143F9F5B" w14:textId="77777777" w:rsidR="00D232AD" w:rsidRPr="009616A0" w:rsidRDefault="00D232AD" w:rsidP="002E3254">
            <w:pPr>
              <w:pStyle w:val="NoSpacing"/>
              <w:jc w:val="center"/>
              <w:rPr>
                <w:rFonts w:ascii="Times New Roman" w:hAnsi="Times New Roman"/>
                <w:sz w:val="18"/>
                <w:szCs w:val="18"/>
              </w:rPr>
            </w:pPr>
          </w:p>
        </w:tc>
        <w:tc>
          <w:tcPr>
            <w:tcW w:w="714" w:type="pct"/>
          </w:tcPr>
          <w:p w14:paraId="67D12239" w14:textId="77777777" w:rsidR="00D232AD" w:rsidRPr="009616A0" w:rsidRDefault="00D232AD" w:rsidP="002E3254">
            <w:pPr>
              <w:pStyle w:val="NoSpacing"/>
              <w:jc w:val="center"/>
              <w:rPr>
                <w:rFonts w:ascii="Times New Roman" w:hAnsi="Times New Roman"/>
                <w:sz w:val="18"/>
                <w:szCs w:val="18"/>
              </w:rPr>
            </w:pPr>
          </w:p>
        </w:tc>
        <w:tc>
          <w:tcPr>
            <w:tcW w:w="728" w:type="pct"/>
          </w:tcPr>
          <w:p w14:paraId="5D1ADF70" w14:textId="77777777" w:rsidR="00D232AD" w:rsidRPr="009616A0" w:rsidRDefault="00D232AD" w:rsidP="002E3254">
            <w:pPr>
              <w:pStyle w:val="NoSpacing"/>
              <w:jc w:val="center"/>
              <w:rPr>
                <w:rFonts w:ascii="Times New Roman" w:hAnsi="Times New Roman"/>
                <w:sz w:val="18"/>
                <w:szCs w:val="18"/>
              </w:rPr>
            </w:pPr>
          </w:p>
        </w:tc>
      </w:tr>
      <w:tr w:rsidR="00D232AD" w:rsidRPr="009616A0" w14:paraId="1D92E7CD" w14:textId="77777777" w:rsidTr="002E3254">
        <w:tc>
          <w:tcPr>
            <w:tcW w:w="2846" w:type="pct"/>
          </w:tcPr>
          <w:p w14:paraId="2FB51ACC"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SLICC</w:t>
            </w:r>
          </w:p>
        </w:tc>
        <w:tc>
          <w:tcPr>
            <w:tcW w:w="712" w:type="pct"/>
          </w:tcPr>
          <w:p w14:paraId="51D1DD59" w14:textId="77777777" w:rsidR="00D232AD" w:rsidRPr="009616A0" w:rsidRDefault="00D232AD" w:rsidP="002E3254">
            <w:pPr>
              <w:pStyle w:val="NoSpacing"/>
              <w:jc w:val="center"/>
              <w:rPr>
                <w:rFonts w:ascii="Times New Roman" w:hAnsi="Times New Roman"/>
                <w:sz w:val="18"/>
                <w:szCs w:val="18"/>
              </w:rPr>
            </w:pPr>
          </w:p>
        </w:tc>
        <w:tc>
          <w:tcPr>
            <w:tcW w:w="714" w:type="pct"/>
          </w:tcPr>
          <w:p w14:paraId="7B2585FB" w14:textId="77777777" w:rsidR="00D232AD" w:rsidRPr="009616A0" w:rsidRDefault="00D232AD" w:rsidP="002E3254">
            <w:pPr>
              <w:pStyle w:val="NoSpacing"/>
              <w:jc w:val="center"/>
              <w:rPr>
                <w:rFonts w:ascii="Times New Roman" w:hAnsi="Times New Roman"/>
                <w:sz w:val="18"/>
                <w:szCs w:val="18"/>
              </w:rPr>
            </w:pPr>
          </w:p>
        </w:tc>
        <w:tc>
          <w:tcPr>
            <w:tcW w:w="728" w:type="pct"/>
          </w:tcPr>
          <w:p w14:paraId="6991E88A" w14:textId="77777777" w:rsidR="00D232AD" w:rsidRPr="009616A0" w:rsidRDefault="00D232AD" w:rsidP="002E3254">
            <w:pPr>
              <w:pStyle w:val="NoSpacing"/>
              <w:jc w:val="center"/>
              <w:rPr>
                <w:rFonts w:ascii="Times New Roman" w:hAnsi="Times New Roman"/>
                <w:sz w:val="18"/>
                <w:szCs w:val="18"/>
              </w:rPr>
            </w:pPr>
          </w:p>
        </w:tc>
      </w:tr>
      <w:tr w:rsidR="00D232AD" w:rsidRPr="009616A0" w14:paraId="124C3684" w14:textId="77777777" w:rsidTr="002E3254">
        <w:tc>
          <w:tcPr>
            <w:tcW w:w="2846" w:type="pct"/>
          </w:tcPr>
          <w:p w14:paraId="27D36C01" w14:textId="77777777" w:rsidR="00D232AD" w:rsidRPr="009616A0" w:rsidRDefault="00D232AD" w:rsidP="002E3254">
            <w:pPr>
              <w:pStyle w:val="NoSpacing"/>
              <w:jc w:val="right"/>
              <w:rPr>
                <w:rFonts w:ascii="Times New Roman" w:hAnsi="Times New Roman"/>
                <w:sz w:val="18"/>
                <w:szCs w:val="18"/>
              </w:rPr>
            </w:pPr>
          </w:p>
        </w:tc>
        <w:tc>
          <w:tcPr>
            <w:tcW w:w="712" w:type="pct"/>
          </w:tcPr>
          <w:p w14:paraId="74E3359B" w14:textId="77777777" w:rsidR="00D232AD" w:rsidRPr="009616A0" w:rsidRDefault="00D232AD" w:rsidP="002E3254">
            <w:pPr>
              <w:pStyle w:val="NoSpacing"/>
              <w:jc w:val="center"/>
              <w:rPr>
                <w:rFonts w:ascii="Times New Roman" w:hAnsi="Times New Roman"/>
                <w:sz w:val="18"/>
                <w:szCs w:val="18"/>
              </w:rPr>
            </w:pPr>
          </w:p>
        </w:tc>
        <w:tc>
          <w:tcPr>
            <w:tcW w:w="714" w:type="pct"/>
          </w:tcPr>
          <w:p w14:paraId="4B8C73F1" w14:textId="77777777" w:rsidR="00D232AD" w:rsidRPr="009616A0" w:rsidRDefault="00D232AD" w:rsidP="002E3254">
            <w:pPr>
              <w:pStyle w:val="NoSpacing"/>
              <w:jc w:val="center"/>
              <w:rPr>
                <w:rFonts w:ascii="Times New Roman" w:hAnsi="Times New Roman"/>
                <w:sz w:val="18"/>
                <w:szCs w:val="18"/>
              </w:rPr>
            </w:pPr>
          </w:p>
        </w:tc>
        <w:tc>
          <w:tcPr>
            <w:tcW w:w="728" w:type="pct"/>
          </w:tcPr>
          <w:p w14:paraId="6648CF79" w14:textId="77777777" w:rsidR="00D232AD" w:rsidRPr="009616A0" w:rsidRDefault="00D232AD" w:rsidP="002E3254">
            <w:pPr>
              <w:pStyle w:val="NoSpacing"/>
              <w:jc w:val="center"/>
              <w:rPr>
                <w:rFonts w:ascii="Times New Roman" w:hAnsi="Times New Roman"/>
                <w:sz w:val="18"/>
                <w:szCs w:val="18"/>
              </w:rPr>
            </w:pPr>
          </w:p>
        </w:tc>
      </w:tr>
      <w:tr w:rsidR="00D232AD" w:rsidRPr="009616A0" w14:paraId="7C0E0339" w14:textId="77777777" w:rsidTr="002E3254">
        <w:tc>
          <w:tcPr>
            <w:tcW w:w="2846" w:type="pct"/>
          </w:tcPr>
          <w:p w14:paraId="10D42C77" w14:textId="77777777" w:rsidR="00D232AD" w:rsidRPr="009616A0" w:rsidRDefault="00D232AD" w:rsidP="002E3254">
            <w:pPr>
              <w:pStyle w:val="NoSpacing"/>
              <w:jc w:val="right"/>
              <w:rPr>
                <w:rFonts w:ascii="Times New Roman" w:hAnsi="Times New Roman"/>
                <w:sz w:val="18"/>
                <w:szCs w:val="18"/>
              </w:rPr>
            </w:pPr>
          </w:p>
        </w:tc>
        <w:tc>
          <w:tcPr>
            <w:tcW w:w="712" w:type="pct"/>
          </w:tcPr>
          <w:p w14:paraId="36BA81C9" w14:textId="77777777" w:rsidR="00D232AD" w:rsidRPr="009616A0" w:rsidRDefault="00D232AD" w:rsidP="002E3254">
            <w:pPr>
              <w:pStyle w:val="NoSpacing"/>
              <w:jc w:val="center"/>
              <w:rPr>
                <w:rFonts w:ascii="Times New Roman" w:hAnsi="Times New Roman"/>
                <w:sz w:val="18"/>
                <w:szCs w:val="18"/>
              </w:rPr>
            </w:pPr>
          </w:p>
        </w:tc>
        <w:tc>
          <w:tcPr>
            <w:tcW w:w="714" w:type="pct"/>
          </w:tcPr>
          <w:p w14:paraId="2C11CA79" w14:textId="77777777" w:rsidR="00D232AD" w:rsidRPr="009616A0" w:rsidRDefault="00D232AD" w:rsidP="002E3254">
            <w:pPr>
              <w:pStyle w:val="NoSpacing"/>
              <w:jc w:val="center"/>
              <w:rPr>
                <w:rFonts w:ascii="Times New Roman" w:hAnsi="Times New Roman"/>
                <w:sz w:val="18"/>
                <w:szCs w:val="18"/>
              </w:rPr>
            </w:pPr>
          </w:p>
        </w:tc>
        <w:tc>
          <w:tcPr>
            <w:tcW w:w="728" w:type="pct"/>
          </w:tcPr>
          <w:p w14:paraId="41913E40" w14:textId="77777777" w:rsidR="00D232AD" w:rsidRPr="009616A0" w:rsidRDefault="00D232AD" w:rsidP="002E3254">
            <w:pPr>
              <w:pStyle w:val="NoSpacing"/>
              <w:jc w:val="center"/>
              <w:rPr>
                <w:rFonts w:ascii="Times New Roman" w:hAnsi="Times New Roman"/>
                <w:sz w:val="18"/>
                <w:szCs w:val="18"/>
              </w:rPr>
            </w:pPr>
          </w:p>
        </w:tc>
      </w:tr>
      <w:tr w:rsidR="00D232AD" w:rsidRPr="00957A59" w14:paraId="1116F038" w14:textId="77777777" w:rsidTr="002E3254">
        <w:tc>
          <w:tcPr>
            <w:tcW w:w="2846" w:type="pct"/>
          </w:tcPr>
          <w:p w14:paraId="409EAA14" w14:textId="77777777" w:rsidR="00D232AD" w:rsidRPr="000B5C56" w:rsidRDefault="00D232AD" w:rsidP="002E3254">
            <w:pPr>
              <w:pStyle w:val="NoSpacing"/>
              <w:jc w:val="right"/>
              <w:rPr>
                <w:rFonts w:ascii="Times New Roman" w:hAnsi="Times New Roman"/>
                <w:sz w:val="18"/>
                <w:szCs w:val="18"/>
                <w:lang w:val="da-DK"/>
              </w:rPr>
            </w:pPr>
            <w:r>
              <w:rPr>
                <w:rFonts w:ascii="Times New Roman" w:hAnsi="Times New Roman"/>
                <w:sz w:val="18"/>
                <w:szCs w:val="18"/>
              </w:rPr>
              <w:t>B2MG</w:t>
            </w:r>
          </w:p>
        </w:tc>
        <w:tc>
          <w:tcPr>
            <w:tcW w:w="712" w:type="pct"/>
          </w:tcPr>
          <w:p w14:paraId="21EF8B39" w14:textId="77777777" w:rsidR="00D232AD" w:rsidRPr="000B5C56" w:rsidRDefault="00D232AD" w:rsidP="002E3254">
            <w:pPr>
              <w:pStyle w:val="NoSpacing"/>
              <w:jc w:val="center"/>
              <w:rPr>
                <w:rFonts w:ascii="Times New Roman" w:hAnsi="Times New Roman"/>
                <w:sz w:val="18"/>
                <w:szCs w:val="18"/>
                <w:lang w:val="da-DK"/>
              </w:rPr>
            </w:pPr>
          </w:p>
        </w:tc>
        <w:tc>
          <w:tcPr>
            <w:tcW w:w="714" w:type="pct"/>
          </w:tcPr>
          <w:p w14:paraId="7DBCC7E5" w14:textId="77777777" w:rsidR="00D232AD" w:rsidRPr="000B5C56" w:rsidRDefault="00D232AD" w:rsidP="002E3254">
            <w:pPr>
              <w:pStyle w:val="NoSpacing"/>
              <w:jc w:val="center"/>
              <w:rPr>
                <w:rFonts w:ascii="Times New Roman" w:hAnsi="Times New Roman"/>
                <w:sz w:val="18"/>
                <w:szCs w:val="18"/>
                <w:lang w:val="da-DK"/>
              </w:rPr>
            </w:pPr>
          </w:p>
        </w:tc>
        <w:tc>
          <w:tcPr>
            <w:tcW w:w="728" w:type="pct"/>
          </w:tcPr>
          <w:p w14:paraId="4E4D9340" w14:textId="77777777" w:rsidR="00D232AD" w:rsidRPr="000B5C56" w:rsidRDefault="00D232AD" w:rsidP="002E3254">
            <w:pPr>
              <w:pStyle w:val="NoSpacing"/>
              <w:jc w:val="center"/>
              <w:rPr>
                <w:rFonts w:ascii="Times New Roman" w:hAnsi="Times New Roman"/>
                <w:sz w:val="18"/>
                <w:szCs w:val="18"/>
                <w:lang w:val="da-DK"/>
              </w:rPr>
            </w:pPr>
          </w:p>
        </w:tc>
      </w:tr>
      <w:tr w:rsidR="00D232AD" w:rsidRPr="009616A0" w14:paraId="3D7ACDEA" w14:textId="77777777" w:rsidTr="002E3254">
        <w:tc>
          <w:tcPr>
            <w:tcW w:w="2846" w:type="pct"/>
          </w:tcPr>
          <w:p w14:paraId="380A5263"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LYMPHOCYTES</w:t>
            </w:r>
          </w:p>
        </w:tc>
        <w:tc>
          <w:tcPr>
            <w:tcW w:w="712" w:type="pct"/>
          </w:tcPr>
          <w:p w14:paraId="7F0762B9" w14:textId="77777777" w:rsidR="00D232AD" w:rsidRPr="009616A0" w:rsidRDefault="00D232AD" w:rsidP="002E3254">
            <w:pPr>
              <w:pStyle w:val="NoSpacing"/>
              <w:jc w:val="center"/>
              <w:rPr>
                <w:rFonts w:ascii="Times New Roman" w:hAnsi="Times New Roman"/>
                <w:sz w:val="18"/>
                <w:szCs w:val="18"/>
              </w:rPr>
            </w:pPr>
          </w:p>
        </w:tc>
        <w:tc>
          <w:tcPr>
            <w:tcW w:w="714" w:type="pct"/>
          </w:tcPr>
          <w:p w14:paraId="59634D57" w14:textId="77777777" w:rsidR="00D232AD" w:rsidRPr="009616A0" w:rsidRDefault="00D232AD" w:rsidP="002E3254">
            <w:pPr>
              <w:pStyle w:val="NoSpacing"/>
              <w:jc w:val="center"/>
              <w:rPr>
                <w:rFonts w:ascii="Times New Roman" w:hAnsi="Times New Roman"/>
                <w:sz w:val="18"/>
                <w:szCs w:val="18"/>
              </w:rPr>
            </w:pPr>
          </w:p>
        </w:tc>
        <w:tc>
          <w:tcPr>
            <w:tcW w:w="728" w:type="pct"/>
          </w:tcPr>
          <w:p w14:paraId="519ADF71" w14:textId="77777777" w:rsidR="00D232AD" w:rsidRPr="009616A0" w:rsidRDefault="00D232AD" w:rsidP="002E3254">
            <w:pPr>
              <w:pStyle w:val="NoSpacing"/>
              <w:jc w:val="center"/>
              <w:rPr>
                <w:rFonts w:ascii="Times New Roman" w:hAnsi="Times New Roman"/>
                <w:sz w:val="18"/>
                <w:szCs w:val="18"/>
              </w:rPr>
            </w:pPr>
          </w:p>
        </w:tc>
      </w:tr>
      <w:tr w:rsidR="00D232AD" w:rsidRPr="009616A0" w14:paraId="118A156E" w14:textId="77777777" w:rsidTr="002E3254">
        <w:tc>
          <w:tcPr>
            <w:tcW w:w="2846" w:type="pct"/>
          </w:tcPr>
          <w:p w14:paraId="2B3A5802"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THROMBOCYTES</w:t>
            </w:r>
          </w:p>
        </w:tc>
        <w:tc>
          <w:tcPr>
            <w:tcW w:w="712" w:type="pct"/>
          </w:tcPr>
          <w:p w14:paraId="784F21EF" w14:textId="77777777" w:rsidR="00D232AD" w:rsidRPr="009616A0" w:rsidRDefault="00D232AD" w:rsidP="002E3254">
            <w:pPr>
              <w:pStyle w:val="NoSpacing"/>
              <w:jc w:val="center"/>
              <w:rPr>
                <w:rFonts w:ascii="Times New Roman" w:hAnsi="Times New Roman"/>
                <w:sz w:val="18"/>
                <w:szCs w:val="18"/>
              </w:rPr>
            </w:pPr>
          </w:p>
        </w:tc>
        <w:tc>
          <w:tcPr>
            <w:tcW w:w="714" w:type="pct"/>
          </w:tcPr>
          <w:p w14:paraId="0ED5CC88" w14:textId="77777777" w:rsidR="00D232AD" w:rsidRPr="009616A0" w:rsidRDefault="00D232AD" w:rsidP="002E3254">
            <w:pPr>
              <w:pStyle w:val="NoSpacing"/>
              <w:jc w:val="center"/>
              <w:rPr>
                <w:rFonts w:ascii="Times New Roman" w:hAnsi="Times New Roman"/>
                <w:sz w:val="18"/>
                <w:szCs w:val="18"/>
              </w:rPr>
            </w:pPr>
          </w:p>
        </w:tc>
        <w:tc>
          <w:tcPr>
            <w:tcW w:w="728" w:type="pct"/>
          </w:tcPr>
          <w:p w14:paraId="3B1436E0" w14:textId="77777777" w:rsidR="00D232AD" w:rsidRPr="009616A0" w:rsidRDefault="00D232AD" w:rsidP="002E3254">
            <w:pPr>
              <w:pStyle w:val="NoSpacing"/>
              <w:jc w:val="center"/>
              <w:rPr>
                <w:rFonts w:ascii="Times New Roman" w:hAnsi="Times New Roman"/>
                <w:sz w:val="18"/>
                <w:szCs w:val="18"/>
              </w:rPr>
            </w:pPr>
          </w:p>
        </w:tc>
      </w:tr>
      <w:tr w:rsidR="00D232AD" w:rsidRPr="009616A0" w14:paraId="4C697AAC" w14:textId="77777777" w:rsidTr="002E3254">
        <w:tc>
          <w:tcPr>
            <w:tcW w:w="2846" w:type="pct"/>
          </w:tcPr>
          <w:p w14:paraId="7964DF92" w14:textId="77777777" w:rsidR="00D232AD" w:rsidRPr="009616A0" w:rsidRDefault="00D232AD" w:rsidP="002E3254">
            <w:pPr>
              <w:pStyle w:val="NoSpacing"/>
              <w:jc w:val="right"/>
              <w:rPr>
                <w:rFonts w:ascii="Times New Roman" w:hAnsi="Times New Roman"/>
                <w:sz w:val="18"/>
                <w:szCs w:val="18"/>
              </w:rPr>
            </w:pPr>
          </w:p>
        </w:tc>
        <w:tc>
          <w:tcPr>
            <w:tcW w:w="712" w:type="pct"/>
          </w:tcPr>
          <w:p w14:paraId="2DE1D03D" w14:textId="77777777" w:rsidR="00D232AD" w:rsidRPr="009616A0" w:rsidRDefault="00D232AD" w:rsidP="002E3254">
            <w:pPr>
              <w:pStyle w:val="NoSpacing"/>
              <w:jc w:val="center"/>
              <w:rPr>
                <w:rFonts w:ascii="Times New Roman" w:hAnsi="Times New Roman"/>
                <w:sz w:val="18"/>
                <w:szCs w:val="18"/>
              </w:rPr>
            </w:pPr>
          </w:p>
        </w:tc>
        <w:tc>
          <w:tcPr>
            <w:tcW w:w="714" w:type="pct"/>
          </w:tcPr>
          <w:p w14:paraId="4AFE72BA" w14:textId="77777777" w:rsidR="00D232AD" w:rsidRPr="009616A0" w:rsidRDefault="00D232AD" w:rsidP="002E3254">
            <w:pPr>
              <w:pStyle w:val="NoSpacing"/>
              <w:jc w:val="center"/>
              <w:rPr>
                <w:rFonts w:ascii="Times New Roman" w:hAnsi="Times New Roman"/>
                <w:sz w:val="18"/>
                <w:szCs w:val="18"/>
              </w:rPr>
            </w:pPr>
          </w:p>
        </w:tc>
        <w:tc>
          <w:tcPr>
            <w:tcW w:w="728" w:type="pct"/>
          </w:tcPr>
          <w:p w14:paraId="1E8416C0" w14:textId="77777777" w:rsidR="00D232AD" w:rsidRPr="009616A0" w:rsidRDefault="00D232AD" w:rsidP="002E3254">
            <w:pPr>
              <w:pStyle w:val="NoSpacing"/>
              <w:jc w:val="center"/>
              <w:rPr>
                <w:rFonts w:ascii="Times New Roman" w:hAnsi="Times New Roman"/>
                <w:sz w:val="18"/>
                <w:szCs w:val="18"/>
              </w:rPr>
            </w:pPr>
          </w:p>
        </w:tc>
      </w:tr>
      <w:tr w:rsidR="00D232AD" w:rsidRPr="009616A0" w14:paraId="5459F365" w14:textId="77777777" w:rsidTr="002E3254">
        <w:tc>
          <w:tcPr>
            <w:tcW w:w="2846" w:type="pct"/>
          </w:tcPr>
          <w:p w14:paraId="0593F7CC" w14:textId="77777777" w:rsidR="00D232AD" w:rsidRPr="009616A0" w:rsidRDefault="00D232AD" w:rsidP="002E3254">
            <w:pPr>
              <w:pStyle w:val="NoSpacing"/>
              <w:rPr>
                <w:rFonts w:ascii="Times New Roman" w:hAnsi="Times New Roman"/>
                <w:sz w:val="18"/>
                <w:szCs w:val="18"/>
              </w:rPr>
            </w:pPr>
            <w:r>
              <w:rPr>
                <w:rFonts w:ascii="Times New Roman" w:hAnsi="Times New Roman"/>
                <w:sz w:val="18"/>
                <w:szCs w:val="18"/>
              </w:rPr>
              <w:t>Antibodies</w:t>
            </w:r>
          </w:p>
        </w:tc>
        <w:tc>
          <w:tcPr>
            <w:tcW w:w="712" w:type="pct"/>
          </w:tcPr>
          <w:p w14:paraId="18960263" w14:textId="77777777" w:rsidR="00D232AD" w:rsidRPr="009616A0" w:rsidRDefault="00D232AD" w:rsidP="002E3254">
            <w:pPr>
              <w:pStyle w:val="NoSpacing"/>
              <w:jc w:val="center"/>
              <w:rPr>
                <w:rFonts w:ascii="Times New Roman" w:hAnsi="Times New Roman"/>
                <w:sz w:val="18"/>
                <w:szCs w:val="18"/>
              </w:rPr>
            </w:pPr>
          </w:p>
        </w:tc>
        <w:tc>
          <w:tcPr>
            <w:tcW w:w="714" w:type="pct"/>
          </w:tcPr>
          <w:p w14:paraId="4DE6490F" w14:textId="77777777" w:rsidR="00D232AD" w:rsidRPr="009616A0" w:rsidRDefault="00D232AD" w:rsidP="002E3254">
            <w:pPr>
              <w:pStyle w:val="NoSpacing"/>
              <w:jc w:val="center"/>
              <w:rPr>
                <w:rFonts w:ascii="Times New Roman" w:hAnsi="Times New Roman"/>
                <w:sz w:val="18"/>
                <w:szCs w:val="18"/>
              </w:rPr>
            </w:pPr>
          </w:p>
        </w:tc>
        <w:tc>
          <w:tcPr>
            <w:tcW w:w="728" w:type="pct"/>
          </w:tcPr>
          <w:p w14:paraId="168DAE07" w14:textId="77777777" w:rsidR="00D232AD" w:rsidRPr="009616A0" w:rsidRDefault="00D232AD" w:rsidP="002E3254">
            <w:pPr>
              <w:pStyle w:val="NoSpacing"/>
              <w:jc w:val="center"/>
              <w:rPr>
                <w:rFonts w:ascii="Times New Roman" w:hAnsi="Times New Roman"/>
                <w:sz w:val="18"/>
                <w:szCs w:val="18"/>
              </w:rPr>
            </w:pPr>
          </w:p>
        </w:tc>
      </w:tr>
      <w:tr w:rsidR="00D232AD" w:rsidRPr="009616A0" w14:paraId="1BBB3DE9" w14:textId="77777777" w:rsidTr="002E3254">
        <w:tc>
          <w:tcPr>
            <w:tcW w:w="2846" w:type="pct"/>
          </w:tcPr>
          <w:p w14:paraId="19DB5404"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Anti-</w:t>
            </w:r>
            <w:proofErr w:type="spellStart"/>
            <w:r>
              <w:rPr>
                <w:rFonts w:ascii="Times New Roman" w:hAnsi="Times New Roman"/>
                <w:sz w:val="18"/>
                <w:szCs w:val="18"/>
              </w:rPr>
              <w:t>Sm</w:t>
            </w:r>
            <w:proofErr w:type="spellEnd"/>
          </w:p>
        </w:tc>
        <w:tc>
          <w:tcPr>
            <w:tcW w:w="712" w:type="pct"/>
          </w:tcPr>
          <w:p w14:paraId="0E32EDA1" w14:textId="77777777" w:rsidR="00D232AD" w:rsidRPr="009616A0" w:rsidRDefault="00D232AD" w:rsidP="002E3254">
            <w:pPr>
              <w:pStyle w:val="NoSpacing"/>
              <w:jc w:val="center"/>
              <w:rPr>
                <w:rFonts w:ascii="Times New Roman" w:hAnsi="Times New Roman"/>
                <w:sz w:val="18"/>
                <w:szCs w:val="18"/>
              </w:rPr>
            </w:pPr>
          </w:p>
        </w:tc>
        <w:tc>
          <w:tcPr>
            <w:tcW w:w="714" w:type="pct"/>
          </w:tcPr>
          <w:p w14:paraId="52D2FA9A" w14:textId="77777777" w:rsidR="00D232AD" w:rsidRPr="009616A0" w:rsidRDefault="00D232AD" w:rsidP="002E3254">
            <w:pPr>
              <w:pStyle w:val="NoSpacing"/>
              <w:jc w:val="center"/>
              <w:rPr>
                <w:rFonts w:ascii="Times New Roman" w:hAnsi="Times New Roman"/>
                <w:sz w:val="18"/>
                <w:szCs w:val="18"/>
              </w:rPr>
            </w:pPr>
          </w:p>
        </w:tc>
        <w:tc>
          <w:tcPr>
            <w:tcW w:w="728" w:type="pct"/>
          </w:tcPr>
          <w:p w14:paraId="02E4B9DE" w14:textId="77777777" w:rsidR="00D232AD" w:rsidRPr="009616A0" w:rsidRDefault="00D232AD" w:rsidP="002E3254">
            <w:pPr>
              <w:pStyle w:val="NoSpacing"/>
              <w:jc w:val="center"/>
              <w:rPr>
                <w:rFonts w:ascii="Times New Roman" w:hAnsi="Times New Roman"/>
                <w:sz w:val="18"/>
                <w:szCs w:val="18"/>
              </w:rPr>
            </w:pPr>
          </w:p>
        </w:tc>
      </w:tr>
      <w:tr w:rsidR="00D232AD" w:rsidRPr="009616A0" w14:paraId="1886F4ED" w14:textId="77777777" w:rsidTr="002E3254">
        <w:tc>
          <w:tcPr>
            <w:tcW w:w="2846" w:type="pct"/>
          </w:tcPr>
          <w:p w14:paraId="7942D954"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ANTI-DsDNA</w:t>
            </w:r>
          </w:p>
        </w:tc>
        <w:tc>
          <w:tcPr>
            <w:tcW w:w="712" w:type="pct"/>
          </w:tcPr>
          <w:p w14:paraId="14985983" w14:textId="77777777" w:rsidR="00D232AD" w:rsidRPr="009616A0" w:rsidRDefault="00D232AD" w:rsidP="002E3254">
            <w:pPr>
              <w:pStyle w:val="NoSpacing"/>
              <w:jc w:val="center"/>
              <w:rPr>
                <w:rFonts w:ascii="Times New Roman" w:hAnsi="Times New Roman"/>
                <w:sz w:val="18"/>
                <w:szCs w:val="18"/>
              </w:rPr>
            </w:pPr>
          </w:p>
        </w:tc>
        <w:tc>
          <w:tcPr>
            <w:tcW w:w="714" w:type="pct"/>
          </w:tcPr>
          <w:p w14:paraId="33AEC2F1" w14:textId="77777777" w:rsidR="00D232AD" w:rsidRPr="009616A0" w:rsidRDefault="00D232AD" w:rsidP="002E3254">
            <w:pPr>
              <w:pStyle w:val="NoSpacing"/>
              <w:jc w:val="center"/>
              <w:rPr>
                <w:rFonts w:ascii="Times New Roman" w:hAnsi="Times New Roman"/>
                <w:sz w:val="18"/>
                <w:szCs w:val="18"/>
              </w:rPr>
            </w:pPr>
          </w:p>
        </w:tc>
        <w:tc>
          <w:tcPr>
            <w:tcW w:w="728" w:type="pct"/>
          </w:tcPr>
          <w:p w14:paraId="527974E9" w14:textId="77777777" w:rsidR="00D232AD" w:rsidRPr="009616A0" w:rsidRDefault="00D232AD" w:rsidP="002E3254">
            <w:pPr>
              <w:pStyle w:val="NoSpacing"/>
              <w:jc w:val="center"/>
              <w:rPr>
                <w:rFonts w:ascii="Times New Roman" w:hAnsi="Times New Roman"/>
                <w:sz w:val="18"/>
                <w:szCs w:val="18"/>
              </w:rPr>
            </w:pPr>
          </w:p>
        </w:tc>
      </w:tr>
      <w:tr w:rsidR="00D232AD" w:rsidRPr="009616A0" w14:paraId="1793A246" w14:textId="77777777" w:rsidTr="002E3254">
        <w:tc>
          <w:tcPr>
            <w:tcW w:w="2846" w:type="pct"/>
          </w:tcPr>
          <w:p w14:paraId="0C6ED941" w14:textId="77777777" w:rsidR="00D232AD" w:rsidRPr="009616A0" w:rsidRDefault="00D232AD" w:rsidP="002E3254">
            <w:pPr>
              <w:pStyle w:val="NoSpacing"/>
              <w:jc w:val="right"/>
              <w:rPr>
                <w:rFonts w:ascii="Times New Roman" w:hAnsi="Times New Roman"/>
                <w:sz w:val="18"/>
                <w:szCs w:val="18"/>
              </w:rPr>
            </w:pPr>
            <w:r>
              <w:rPr>
                <w:rFonts w:ascii="Times New Roman" w:hAnsi="Times New Roman"/>
                <w:sz w:val="18"/>
                <w:szCs w:val="18"/>
              </w:rPr>
              <w:t>NEITHER ANTI-DsDNA or ANTI-</w:t>
            </w:r>
            <w:proofErr w:type="spellStart"/>
            <w:r>
              <w:rPr>
                <w:rFonts w:ascii="Times New Roman" w:hAnsi="Times New Roman"/>
                <w:sz w:val="18"/>
                <w:szCs w:val="18"/>
              </w:rPr>
              <w:t>sm</w:t>
            </w:r>
            <w:proofErr w:type="spellEnd"/>
          </w:p>
        </w:tc>
        <w:tc>
          <w:tcPr>
            <w:tcW w:w="712" w:type="pct"/>
          </w:tcPr>
          <w:p w14:paraId="13914C16" w14:textId="77777777" w:rsidR="00D232AD" w:rsidRPr="009616A0" w:rsidRDefault="00D232AD" w:rsidP="002E3254">
            <w:pPr>
              <w:pStyle w:val="NoSpacing"/>
              <w:jc w:val="center"/>
              <w:rPr>
                <w:rFonts w:ascii="Times New Roman" w:hAnsi="Times New Roman"/>
                <w:sz w:val="18"/>
                <w:szCs w:val="18"/>
              </w:rPr>
            </w:pPr>
          </w:p>
        </w:tc>
        <w:tc>
          <w:tcPr>
            <w:tcW w:w="714" w:type="pct"/>
          </w:tcPr>
          <w:p w14:paraId="4820A7AE" w14:textId="77777777" w:rsidR="00D232AD" w:rsidRPr="009616A0" w:rsidRDefault="00D232AD" w:rsidP="002E3254">
            <w:pPr>
              <w:pStyle w:val="NoSpacing"/>
              <w:jc w:val="center"/>
              <w:rPr>
                <w:rFonts w:ascii="Times New Roman" w:hAnsi="Times New Roman"/>
                <w:sz w:val="18"/>
                <w:szCs w:val="18"/>
              </w:rPr>
            </w:pPr>
          </w:p>
        </w:tc>
        <w:tc>
          <w:tcPr>
            <w:tcW w:w="728" w:type="pct"/>
          </w:tcPr>
          <w:p w14:paraId="27CDA730" w14:textId="77777777" w:rsidR="00D232AD" w:rsidRPr="009616A0" w:rsidRDefault="00D232AD" w:rsidP="002E3254">
            <w:pPr>
              <w:pStyle w:val="NoSpacing"/>
              <w:jc w:val="center"/>
              <w:rPr>
                <w:rFonts w:ascii="Times New Roman" w:hAnsi="Times New Roman"/>
                <w:sz w:val="18"/>
                <w:szCs w:val="18"/>
              </w:rPr>
            </w:pPr>
          </w:p>
        </w:tc>
      </w:tr>
      <w:bookmarkEnd w:id="212"/>
    </w:tbl>
    <w:p w14:paraId="2CBA84F0" w14:textId="65C17622" w:rsidR="00D232AD" w:rsidRPr="00D232AD" w:rsidRDefault="00D232AD" w:rsidP="00D232AD">
      <w:pPr>
        <w:sectPr w:rsidR="00D232AD" w:rsidRPr="00D232AD">
          <w:headerReference w:type="default" r:id="rId19"/>
          <w:footerReference w:type="default" r:id="rId20"/>
          <w:pgSz w:w="12240" w:h="15840"/>
          <w:pgMar w:top="1701" w:right="1134" w:bottom="1701" w:left="1134" w:header="708" w:footer="708" w:gutter="0"/>
          <w:cols w:space="708"/>
          <w:docGrid w:linePitch="360"/>
        </w:sectPr>
      </w:pPr>
    </w:p>
    <w:bookmarkEnd w:id="211"/>
    <w:p w14:paraId="2A735241" w14:textId="6E844DB1" w:rsidR="00663A0C" w:rsidRDefault="00663A0C" w:rsidP="007760CD"/>
    <w:sectPr w:rsidR="00663A0C" w:rsidSect="00D232AD">
      <w:pgSz w:w="12240" w:h="15840"/>
      <w:pgMar w:top="1701" w:right="1134" w:bottom="1701"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Julie Lyng Forman" w:date="2024-05-21T14:01:00Z" w:initials="JLF">
    <w:p w14:paraId="16F00441" w14:textId="77777777" w:rsidR="008157E1" w:rsidRDefault="008157E1" w:rsidP="008157E1">
      <w:pPr>
        <w:pStyle w:val="CommentText"/>
      </w:pPr>
      <w:r>
        <w:rPr>
          <w:rStyle w:val="CommentReference"/>
        </w:rPr>
        <w:annotationRef/>
      </w:r>
      <w:r>
        <w:rPr>
          <w:lang w:val="da-DK"/>
        </w:rPr>
        <w:t>Du har glemt det om interventionen overall har en effekt</w:t>
      </w:r>
    </w:p>
  </w:comment>
  <w:comment w:id="20" w:author="Julie Lyng Forman" w:date="2024-05-21T14:05:00Z" w:initials="JLF">
    <w:p w14:paraId="6C7D8174" w14:textId="77777777" w:rsidR="008157E1" w:rsidRDefault="008157E1" w:rsidP="008157E1">
      <w:pPr>
        <w:pStyle w:val="CommentText"/>
      </w:pPr>
      <w:r>
        <w:rPr>
          <w:rStyle w:val="CommentReference"/>
        </w:rPr>
        <w:annotationRef/>
      </w:r>
      <w:r>
        <w:rPr>
          <w:lang w:val="da-DK"/>
        </w:rPr>
        <w:t>Ditto</w:t>
      </w:r>
    </w:p>
  </w:comment>
  <w:comment w:id="22" w:author="Julie Lyng Forman" w:date="2024-05-21T14:06:00Z" w:initials="JLF">
    <w:p w14:paraId="1D75774B" w14:textId="77777777" w:rsidR="008157E1" w:rsidRDefault="008157E1" w:rsidP="008157E1">
      <w:pPr>
        <w:pStyle w:val="CommentText"/>
      </w:pPr>
      <w:r>
        <w:rPr>
          <w:rStyle w:val="CommentReference"/>
        </w:rPr>
        <w:annotationRef/>
      </w:r>
      <w:r>
        <w:rPr>
          <w:lang w:val="da-DK"/>
        </w:rPr>
        <w:t>Det er dobbeltkonfekt med både aims og objectives. Forslår du sletter disse og venter med konkretiseringen til der hvor du formulerer hypoteserne.</w:t>
      </w:r>
    </w:p>
  </w:comment>
  <w:comment w:id="44" w:author="Malte Lund Adamsen" w:date="2024-04-26T12:16:00Z" w:initials="MLA">
    <w:p w14:paraId="7AD4554C" w14:textId="2DF0000D" w:rsidR="006614D6" w:rsidRDefault="006614D6" w:rsidP="0002523C">
      <w:pPr>
        <w:pStyle w:val="CommentText"/>
      </w:pPr>
      <w:r>
        <w:rPr>
          <w:rStyle w:val="CommentReference"/>
        </w:rPr>
        <w:annotationRef/>
      </w:r>
      <w:r>
        <w:t>Til Julie:</w:t>
      </w:r>
      <w:r>
        <w:br/>
        <w:t xml:space="preserve">Hvis jeg skriver det her, og jeg finder fx HIIT forbedrer Aerob Kapacitet, men der er ikke nogen effekt af IFNGS. Kan jeg så stadig undersøge om HIIT har en effect på fatigue? </w:t>
      </w:r>
      <w:r>
        <w:br/>
      </w:r>
      <w:r>
        <w:br/>
        <w:t>Burde jeg i stedet opstille to sidestillede hierarkier? Sådan at jeg undersøger effekten på aerob kapacitet, og såfremt der er en effekt ser jeg på effektmodulation af IFNGS og samtidig undersøger jeg fatigue og derefter effektmodulation af IFNGS?</w:t>
      </w:r>
      <w:r>
        <w:br/>
      </w:r>
      <w:r>
        <w:br/>
        <w:t>Hvis jeg undersøger disse claims parallelt, bør jeg så Bonferroni korrigere? Tukey korrigere?</w:t>
      </w:r>
    </w:p>
  </w:comment>
  <w:comment w:id="45" w:author="Malte Lund Adamsen" w:date="2024-04-30T15:17:00Z" w:initials="MLA">
    <w:p w14:paraId="08063A40" w14:textId="77777777" w:rsidR="009F6CAC" w:rsidRDefault="009F6CAC" w:rsidP="008250AA">
      <w:pPr>
        <w:pStyle w:val="CommentText"/>
      </w:pPr>
      <w:r>
        <w:rPr>
          <w:rStyle w:val="CommentReference"/>
        </w:rPr>
        <w:annotationRef/>
      </w:r>
      <w:r>
        <w:t>(Du svarede efterfølgende på dette i telefonen)</w:t>
      </w:r>
    </w:p>
  </w:comment>
  <w:comment w:id="59" w:author="Julie Lyng Forman" w:date="2024-05-21T14:21:00Z" w:initials="JLF">
    <w:p w14:paraId="16F1C1C7" w14:textId="77777777" w:rsidR="00200D6D" w:rsidRDefault="00200D6D" w:rsidP="00200D6D">
      <w:pPr>
        <w:pStyle w:val="CommentText"/>
      </w:pPr>
      <w:r>
        <w:rPr>
          <w:rStyle w:val="CommentReference"/>
        </w:rPr>
        <w:annotationRef/>
      </w:r>
      <w:r>
        <w:rPr>
          <w:lang w:val="da-DK"/>
        </w:rPr>
        <w:t>Det her er tekniske detaljer som også kunne stå i statistik afsnittet.</w:t>
      </w:r>
    </w:p>
  </w:comment>
  <w:comment w:id="70" w:author="Malte Lund Adamsen" w:date="2024-04-30T15:25:00Z" w:initials="MLA">
    <w:p w14:paraId="3889A0D4" w14:textId="5026F00E" w:rsidR="00277C16" w:rsidRDefault="00277C16" w:rsidP="00180BAF">
      <w:pPr>
        <w:pStyle w:val="CommentText"/>
      </w:pPr>
      <w:r>
        <w:rPr>
          <w:rStyle w:val="CommentReference"/>
        </w:rPr>
        <w:annotationRef/>
      </w:r>
      <w:r>
        <w:t>Det er egentlig hypotesen at det ikke er dårligere, men resten af studiet er et superioritetsstudie, giver det et problem?</w:t>
      </w:r>
    </w:p>
  </w:comment>
  <w:comment w:id="69" w:author="Julie Lyng Forman" w:date="2024-05-21T14:20:00Z" w:initials="JLF">
    <w:p w14:paraId="4A8EB21C" w14:textId="77777777" w:rsidR="00200D6D" w:rsidRDefault="00200D6D" w:rsidP="00200D6D">
      <w:pPr>
        <w:pStyle w:val="CommentText"/>
      </w:pPr>
      <w:r>
        <w:rPr>
          <w:rStyle w:val="CommentReference"/>
        </w:rPr>
        <w:annotationRef/>
      </w:r>
      <w:r>
        <w:rPr>
          <w:lang w:val="da-DK"/>
        </w:rPr>
        <w:t>Det giver ikke mening a lave hierarkiske test for de sekundære endepunkter med mindre der er lavet powerberegning som sikrer 90-95% for både de primære hypoteser og disse. Hvis ikke, vil du sandsynligvis komme til at stoppe testene højt oppe på listen p.gr.a falsk negative. Skriv hellere kort hvad de sekundærer hypoteser går ud på og evt at p-værdierne bliver korrigeret for at kontrollere false discovery rate.</w:t>
      </w:r>
    </w:p>
  </w:comment>
  <w:comment w:id="72" w:author="Malte Lund Adamsen" w:date="2024-04-30T16:07:00Z" w:initials="MLA">
    <w:p w14:paraId="1AAB00B6" w14:textId="79B5AF2C" w:rsidR="008E473C" w:rsidRDefault="008E473C" w:rsidP="000A36BC">
      <w:pPr>
        <w:pStyle w:val="CommentText"/>
      </w:pPr>
      <w:r>
        <w:rPr>
          <w:rStyle w:val="CommentReference"/>
        </w:rPr>
        <w:annotationRef/>
      </w:r>
      <w:r>
        <w:t>Dette er meget af det samme og ret langt, skal det gøres anderledes?</w:t>
      </w:r>
    </w:p>
  </w:comment>
  <w:comment w:id="73" w:author="Julie Lyng Forman" w:date="2024-05-21T14:23:00Z" w:initials="JLF">
    <w:p w14:paraId="47622200" w14:textId="77777777" w:rsidR="00BF4EE5" w:rsidRDefault="00BF4EE5" w:rsidP="00BF4EE5">
      <w:pPr>
        <w:pStyle w:val="CommentText"/>
      </w:pPr>
      <w:r>
        <w:rPr>
          <w:rStyle w:val="CommentReference"/>
        </w:rPr>
        <w:annotationRef/>
      </w:r>
      <w:r>
        <w:rPr>
          <w:lang w:val="da-DK"/>
        </w:rPr>
        <w:t>Det her afsnit kan du droppe helt eller erstatte med nogle få sætninger. Det giver ikke mening at lave et hierarki for de eksplorative endepunkter og det er unødvendigt at remse dem op når de også står outcomes afsnittet.</w:t>
      </w:r>
    </w:p>
  </w:comment>
  <w:comment w:id="74" w:author="Malte Lund Adamsen" w:date="2024-04-30T15:33:00Z" w:initials="MLA">
    <w:p w14:paraId="434FA1C9" w14:textId="4106AC53" w:rsidR="00D51402" w:rsidRDefault="00D51402" w:rsidP="00481AF3">
      <w:pPr>
        <w:pStyle w:val="CommentText"/>
      </w:pPr>
      <w:r>
        <w:rPr>
          <w:rStyle w:val="CommentReference"/>
        </w:rPr>
        <w:annotationRef/>
      </w:r>
      <w:r>
        <w:t>Mange af de her lægger sig ret direkte op af Outcomes, men det tænker jeg er en god ting?</w:t>
      </w:r>
    </w:p>
  </w:comment>
  <w:comment w:id="76" w:author="Julie Lyng Forman" w:date="2024-05-21T14:25:00Z" w:initials="JLF">
    <w:p w14:paraId="00AC9D1F" w14:textId="77777777" w:rsidR="00BF4EE5" w:rsidRDefault="00BF4EE5" w:rsidP="00BF4EE5">
      <w:pPr>
        <w:pStyle w:val="CommentText"/>
      </w:pPr>
      <w:r>
        <w:rPr>
          <w:rStyle w:val="CommentReference"/>
        </w:rPr>
        <w:annotationRef/>
      </w:r>
      <w:r>
        <w:rPr>
          <w:lang w:val="da-DK"/>
        </w:rPr>
        <w:t>ATT: Du har glemt at skrive hvad sample size er</w:t>
      </w:r>
    </w:p>
  </w:comment>
  <w:comment w:id="83" w:author="Julie Lyng Forman" w:date="2024-05-21T15:36:00Z" w:initials="JLF">
    <w:p w14:paraId="63CA1543" w14:textId="77777777" w:rsidR="004F64A7" w:rsidRDefault="004F64A7" w:rsidP="004F64A7">
      <w:pPr>
        <w:pStyle w:val="CommentText"/>
      </w:pPr>
      <w:r>
        <w:rPr>
          <w:rStyle w:val="CommentReference"/>
        </w:rPr>
        <w:annotationRef/>
      </w:r>
      <w:r>
        <w:rPr>
          <w:lang w:val="da-DK"/>
        </w:rPr>
        <w:t>Jeg har givet hele afsnittet en overhaling. Sig til hvis der er noget jeg har glemt.</w:t>
      </w:r>
    </w:p>
  </w:comment>
  <w:comment w:id="112" w:author="Julie Lyng Forman" w:date="2024-05-21T14:45:00Z" w:initials="JLF">
    <w:p w14:paraId="6953845C" w14:textId="5DFBA672" w:rsidR="00170855" w:rsidRDefault="00170855" w:rsidP="00170855">
      <w:pPr>
        <w:pStyle w:val="CommentText"/>
      </w:pPr>
      <w:r>
        <w:rPr>
          <w:rStyle w:val="CommentReference"/>
        </w:rPr>
        <w:annotationRef/>
      </w:r>
      <w:r>
        <w:rPr>
          <w:lang w:val="da-DK"/>
        </w:rPr>
        <w:t>Den skal med p.gr.a stratificeringen. Hvis du forventer at mændene og kvinderne udvikler sig forskelligt over de 12 uger, kan det betale sig også at tage sex*time interaktionen med med i modellen.</w:t>
      </w:r>
    </w:p>
  </w:comment>
  <w:comment w:id="137" w:author="Julie Lyng Forman" w:date="2024-05-21T14:48:00Z" w:initials="JLF">
    <w:p w14:paraId="372FA19D" w14:textId="77777777" w:rsidR="00170855" w:rsidRDefault="00170855" w:rsidP="00170855">
      <w:pPr>
        <w:pStyle w:val="CommentText"/>
      </w:pPr>
      <w:r>
        <w:rPr>
          <w:rStyle w:val="CommentReference"/>
        </w:rPr>
        <w:annotationRef/>
      </w:r>
      <w:r>
        <w:rPr>
          <w:lang w:val="da-DK"/>
        </w:rPr>
        <w:t>Det er meget at rapportere resultater for hvert separat time point. Jeg plejer at vise udviklingen over time points rent deskriptivt og nøjes med at kører formelle analyser på velvalgte summaries.</w:t>
      </w:r>
    </w:p>
  </w:comment>
  <w:comment w:id="176" w:author="Julie Lyng Forman" w:date="2024-05-21T14:42:00Z" w:initials="JLF">
    <w:p w14:paraId="529125A6" w14:textId="52B7D313" w:rsidR="00170855" w:rsidRDefault="00170855" w:rsidP="00170855">
      <w:pPr>
        <w:pStyle w:val="CommentText"/>
      </w:pPr>
      <w:r>
        <w:rPr>
          <w:rStyle w:val="CommentReference"/>
        </w:rPr>
        <w:annotationRef/>
      </w:r>
      <w:r>
        <w:rPr>
          <w:lang w:val="da-DK"/>
        </w:rPr>
        <w:t>SLET. Det er uinteressant at sammenligne. Hvis resultaterne er forskellige skyldes det at lme4 antager at varianser og korrelationer er konstante over tid, hvilket ofte er urealistisk og bevirker at standard errors fra analysen bliver biased.</w:t>
      </w:r>
    </w:p>
  </w:comment>
  <w:comment w:id="180" w:author="Malte Lund Adamsen" w:date="2024-04-22T11:43:00Z" w:initials="MLA">
    <w:p w14:paraId="251DB413" w14:textId="14C834ED" w:rsidR="004747C9" w:rsidRDefault="004747C9" w:rsidP="0002523C">
      <w:pPr>
        <w:pStyle w:val="CommentText"/>
      </w:pPr>
      <w:r>
        <w:rPr>
          <w:rStyle w:val="CommentReference"/>
        </w:rPr>
        <w:annotationRef/>
      </w:r>
      <w:r>
        <w:t>Note to Malte: Check for more.</w:t>
      </w:r>
    </w:p>
  </w:comment>
  <w:comment w:id="185" w:author="Julie Lyng Forman" w:date="2024-05-21T15:39:00Z" w:initials="JLF">
    <w:p w14:paraId="20E7C971" w14:textId="77777777" w:rsidR="00606D48" w:rsidRDefault="00606D48" w:rsidP="00606D48">
      <w:pPr>
        <w:pStyle w:val="CommentText"/>
      </w:pPr>
      <w:r>
        <w:rPr>
          <w:rStyle w:val="CommentReference"/>
        </w:rPr>
        <w:annotationRef/>
      </w:r>
      <w:r>
        <w:rPr>
          <w:lang w:val="da-DK"/>
        </w:rPr>
        <w:t>Man plejer faktisk at vise den deskriptive statistik for hver gruppe for sig alligevel. Det er fordi der af og til forekommer klinisk relevante forskelle ved en tilfældighed, specielt i mindre studier. Den vigtigste forskel ift ikke-randomiserede studier er at man ikke kommmer p-værdier i tabellen.</w:t>
      </w:r>
    </w:p>
  </w:comment>
  <w:comment w:id="186" w:author="Julie Lyng Forman" w:date="2024-05-21T15:41:00Z" w:initials="JLF">
    <w:p w14:paraId="5A838ECE" w14:textId="77777777" w:rsidR="00606D48" w:rsidRDefault="00606D48" w:rsidP="00606D48">
      <w:pPr>
        <w:pStyle w:val="CommentText"/>
      </w:pPr>
      <w:r>
        <w:rPr>
          <w:rStyle w:val="CommentReference"/>
        </w:rPr>
        <w:annotationRef/>
      </w:r>
      <w:r>
        <w:rPr>
          <w:lang w:val="da-DK"/>
        </w:rPr>
        <w:t>ATT: CONSORT har en helt specifik anbefaling til hvordan man rapporterer resultater at randomiserede forsøg. Den er faktisk ret fornuftig så jeg forslår vi bruger det format.</w:t>
      </w:r>
    </w:p>
  </w:comment>
  <w:comment w:id="192" w:author="Julie Lyng Forman" w:date="2024-05-21T15:48:00Z" w:initials="JLF">
    <w:p w14:paraId="61BD19D8" w14:textId="77777777" w:rsidR="00606D48" w:rsidRDefault="00606D48" w:rsidP="00606D48">
      <w:pPr>
        <w:pStyle w:val="CommentText"/>
      </w:pPr>
      <w:r>
        <w:rPr>
          <w:rStyle w:val="CommentReference"/>
        </w:rPr>
        <w:annotationRef/>
      </w:r>
      <w:r>
        <w:rPr>
          <w:lang w:val="da-DK"/>
        </w:rPr>
        <w:t xml:space="preserve">Jeg har lidt svært ved at se figurerne for mig. Er det en ide at mødes og snakke dem igennem? Alternativt, så behøver du ikke lægge dig fast på rapporteringen på samme måde som med tabellerne som indeholder de hårde resultater du konkluderer på. Tidsskrifterne har ofte forskellige begrænsninger på antal figurer og divergerende krav til lay-out, så måske er bedre at holde det åbent. </w:t>
      </w:r>
    </w:p>
  </w:comment>
  <w:comment w:id="194" w:author="Julie Lyng Forman" w:date="2024-05-21T15:49:00Z" w:initials="JLF">
    <w:p w14:paraId="299FCB71" w14:textId="77777777" w:rsidR="00D2678B" w:rsidRDefault="00D2678B" w:rsidP="00D2678B">
      <w:pPr>
        <w:pStyle w:val="CommentText"/>
      </w:pPr>
      <w:r>
        <w:rPr>
          <w:rStyle w:val="CommentReference"/>
        </w:rPr>
        <w:annotationRef/>
      </w:r>
      <w:r>
        <w:rPr>
          <w:lang w:val="da-DK"/>
        </w:rPr>
        <w:t>Jeg ville også gerne se den deskriptive tabel opdelt ift per protocol vs protocol violator.</w:t>
      </w:r>
    </w:p>
  </w:comment>
  <w:comment w:id="197" w:author="Julie Lyng Forman" w:date="2024-05-21T15:50:00Z" w:initials="JLF">
    <w:p w14:paraId="134D23FC" w14:textId="77777777" w:rsidR="00D2678B" w:rsidRDefault="00D2678B" w:rsidP="00D2678B">
      <w:pPr>
        <w:pStyle w:val="CommentText"/>
      </w:pPr>
      <w:r>
        <w:rPr>
          <w:rStyle w:val="CommentReference"/>
        </w:rPr>
        <w:annotationRef/>
      </w:r>
      <w:r>
        <w:rPr>
          <w:lang w:val="da-DK"/>
        </w:rPr>
        <w:t>Se mine kommentarer som paper 1.</w:t>
      </w:r>
    </w:p>
  </w:comment>
  <w:comment w:id="203" w:author="Julie Lyng Forman" w:date="2024-05-21T15:50:00Z" w:initials="JLF">
    <w:p w14:paraId="2B99BF78" w14:textId="77777777" w:rsidR="00D2678B" w:rsidRDefault="00D2678B" w:rsidP="00D2678B">
      <w:pPr>
        <w:pStyle w:val="CommentText"/>
      </w:pPr>
      <w:r>
        <w:rPr>
          <w:rStyle w:val="CommentReference"/>
        </w:rPr>
        <w:annotationRef/>
      </w:r>
      <w:r>
        <w:rPr>
          <w:lang w:val="da-DK"/>
        </w:rPr>
        <w:t>Se mine kommentarer til paper 1.</w:t>
      </w:r>
    </w:p>
  </w:comment>
  <w:comment w:id="210" w:author="Malte Lund Adamsen" w:date="2024-05-03T11:53:00Z" w:initials="MLA">
    <w:p w14:paraId="27C34629" w14:textId="79D9FE5A" w:rsidR="00AA41B3" w:rsidRDefault="00AA41B3" w:rsidP="00505E6D">
      <w:pPr>
        <w:pStyle w:val="CommentText"/>
      </w:pPr>
      <w:r>
        <w:rPr>
          <w:rStyle w:val="CommentReference"/>
        </w:rPr>
        <w:annotationRef/>
      </w:r>
      <w:r>
        <w:t>Til Julie:</w:t>
      </w:r>
      <w:r>
        <w:br/>
      </w:r>
      <w:r>
        <w:br/>
        <w:t>Er dette strength nødvendigt? Det er et stort arbejde for noget jeg tænker at tegne relativt hurtigt i r? Og jeg har jo lidt skrevet hvad jeg vil have i dem højere oppe.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6F00441" w15:done="0"/>
  <w15:commentEx w15:paraId="6C7D8174" w15:done="0"/>
  <w15:commentEx w15:paraId="1D75774B" w15:done="0"/>
  <w15:commentEx w15:paraId="7AD4554C" w15:done="0"/>
  <w15:commentEx w15:paraId="08063A40" w15:paraIdParent="7AD4554C" w15:done="0"/>
  <w15:commentEx w15:paraId="16F1C1C7" w15:done="0"/>
  <w15:commentEx w15:paraId="3889A0D4" w15:done="0"/>
  <w15:commentEx w15:paraId="4A8EB21C" w15:done="0"/>
  <w15:commentEx w15:paraId="1AAB00B6" w15:done="0"/>
  <w15:commentEx w15:paraId="47622200" w15:done="0"/>
  <w15:commentEx w15:paraId="434FA1C9" w15:done="0"/>
  <w15:commentEx w15:paraId="00AC9D1F" w15:done="0"/>
  <w15:commentEx w15:paraId="63CA1543" w15:done="0"/>
  <w15:commentEx w15:paraId="6953845C" w15:done="0"/>
  <w15:commentEx w15:paraId="372FA19D" w15:done="0"/>
  <w15:commentEx w15:paraId="529125A6" w15:done="0"/>
  <w15:commentEx w15:paraId="251DB413" w15:done="0"/>
  <w15:commentEx w15:paraId="20E7C971" w15:done="0"/>
  <w15:commentEx w15:paraId="5A838ECE" w15:done="0"/>
  <w15:commentEx w15:paraId="61BD19D8" w15:done="0"/>
  <w15:commentEx w15:paraId="299FCB71" w15:done="0"/>
  <w15:commentEx w15:paraId="134D23FC" w15:done="0"/>
  <w15:commentEx w15:paraId="2B99BF78" w15:done="0"/>
  <w15:commentEx w15:paraId="27C346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32A687" w16cex:dateUtc="2024-05-21T12:01:00Z"/>
  <w16cex:commentExtensible w16cex:durableId="25D54545" w16cex:dateUtc="2024-05-21T12:05:00Z"/>
  <w16cex:commentExtensible w16cex:durableId="0FFDCB36" w16cex:dateUtc="2024-05-21T12:06:00Z"/>
  <w16cex:commentExtensible w16cex:durableId="29D6199E" w16cex:dateUtc="2024-04-26T10:16:00Z"/>
  <w16cex:commentExtensible w16cex:durableId="29DB89F7" w16cex:dateUtc="2024-04-30T13:17:00Z"/>
  <w16cex:commentExtensible w16cex:durableId="115B0E51" w16cex:dateUtc="2024-05-21T12:21:00Z"/>
  <w16cex:commentExtensible w16cex:durableId="29DB8BFE" w16cex:dateUtc="2024-04-30T13:25:00Z"/>
  <w16cex:commentExtensible w16cex:durableId="2EAA39D8" w16cex:dateUtc="2024-05-21T12:20:00Z"/>
  <w16cex:commentExtensible w16cex:durableId="29DB95BF" w16cex:dateUtc="2024-04-30T14:07:00Z"/>
  <w16cex:commentExtensible w16cex:durableId="0AEDFD58" w16cex:dateUtc="2024-05-21T12:23:00Z"/>
  <w16cex:commentExtensible w16cex:durableId="29DB8DDA" w16cex:dateUtc="2024-04-30T13:33:00Z"/>
  <w16cex:commentExtensible w16cex:durableId="6B4AC7B5" w16cex:dateUtc="2024-05-21T12:25:00Z"/>
  <w16cex:commentExtensible w16cex:durableId="7A4DB616" w16cex:dateUtc="2024-05-21T13:36:00Z"/>
  <w16cex:commentExtensible w16cex:durableId="4CFF422C" w16cex:dateUtc="2024-05-21T12:45:00Z"/>
  <w16cex:commentExtensible w16cex:durableId="6F291664" w16cex:dateUtc="2024-05-21T12:48:00Z"/>
  <w16cex:commentExtensible w16cex:durableId="1C4A0D5C" w16cex:dateUtc="2024-05-21T12:42:00Z"/>
  <w16cex:commentExtensible w16cex:durableId="29D0CBD7" w16cex:dateUtc="2024-04-22T09:43:00Z"/>
  <w16cex:commentExtensible w16cex:durableId="09EAE745" w16cex:dateUtc="2024-05-21T13:39:00Z"/>
  <w16cex:commentExtensible w16cex:durableId="2ADB0BE1" w16cex:dateUtc="2024-05-21T13:41:00Z"/>
  <w16cex:commentExtensible w16cex:durableId="387BE7CD" w16cex:dateUtc="2024-05-21T13:48:00Z"/>
  <w16cex:commentExtensible w16cex:durableId="04ED5E62" w16cex:dateUtc="2024-05-21T13:49:00Z"/>
  <w16cex:commentExtensible w16cex:durableId="3A5CCBBE" w16cex:dateUtc="2024-05-21T13:50:00Z"/>
  <w16cex:commentExtensible w16cex:durableId="05FD45E6" w16cex:dateUtc="2024-05-21T13:50:00Z"/>
  <w16cex:commentExtensible w16cex:durableId="29DF4ED7" w16cex:dateUtc="2024-05-03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6F00441" w16cid:durableId="1032A687"/>
  <w16cid:commentId w16cid:paraId="6C7D8174" w16cid:durableId="25D54545"/>
  <w16cid:commentId w16cid:paraId="1D75774B" w16cid:durableId="0FFDCB36"/>
  <w16cid:commentId w16cid:paraId="7AD4554C" w16cid:durableId="29D6199E"/>
  <w16cid:commentId w16cid:paraId="08063A40" w16cid:durableId="29DB89F7"/>
  <w16cid:commentId w16cid:paraId="16F1C1C7" w16cid:durableId="115B0E51"/>
  <w16cid:commentId w16cid:paraId="3889A0D4" w16cid:durableId="29DB8BFE"/>
  <w16cid:commentId w16cid:paraId="4A8EB21C" w16cid:durableId="2EAA39D8"/>
  <w16cid:commentId w16cid:paraId="1AAB00B6" w16cid:durableId="29DB95BF"/>
  <w16cid:commentId w16cid:paraId="47622200" w16cid:durableId="0AEDFD58"/>
  <w16cid:commentId w16cid:paraId="434FA1C9" w16cid:durableId="29DB8DDA"/>
  <w16cid:commentId w16cid:paraId="00AC9D1F" w16cid:durableId="6B4AC7B5"/>
  <w16cid:commentId w16cid:paraId="63CA1543" w16cid:durableId="7A4DB616"/>
  <w16cid:commentId w16cid:paraId="6953845C" w16cid:durableId="4CFF422C"/>
  <w16cid:commentId w16cid:paraId="372FA19D" w16cid:durableId="6F291664"/>
  <w16cid:commentId w16cid:paraId="529125A6" w16cid:durableId="1C4A0D5C"/>
  <w16cid:commentId w16cid:paraId="251DB413" w16cid:durableId="29D0CBD7"/>
  <w16cid:commentId w16cid:paraId="20E7C971" w16cid:durableId="09EAE745"/>
  <w16cid:commentId w16cid:paraId="5A838ECE" w16cid:durableId="2ADB0BE1"/>
  <w16cid:commentId w16cid:paraId="61BD19D8" w16cid:durableId="387BE7CD"/>
  <w16cid:commentId w16cid:paraId="299FCB71" w16cid:durableId="04ED5E62"/>
  <w16cid:commentId w16cid:paraId="134D23FC" w16cid:durableId="3A5CCBBE"/>
  <w16cid:commentId w16cid:paraId="2B99BF78" w16cid:durableId="05FD45E6"/>
  <w16cid:commentId w16cid:paraId="27C34629" w16cid:durableId="29DF4E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F75B2" w14:textId="77777777" w:rsidR="00A25E17" w:rsidRDefault="00A25E17">
      <w:pPr>
        <w:spacing w:after="0" w:line="240" w:lineRule="auto"/>
      </w:pPr>
      <w:r>
        <w:separator/>
      </w:r>
    </w:p>
  </w:endnote>
  <w:endnote w:type="continuationSeparator" w:id="0">
    <w:p w14:paraId="0283CC7F" w14:textId="77777777" w:rsidR="00A25E17" w:rsidRDefault="00A2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7004868"/>
      <w:docPartObj>
        <w:docPartGallery w:val="Page Numbers (Bottom of Page)"/>
        <w:docPartUnique/>
      </w:docPartObj>
    </w:sdtPr>
    <w:sdtContent>
      <w:p w14:paraId="185C7C65" w14:textId="77777777" w:rsidR="003B2A4E" w:rsidRDefault="003B2A4E">
        <w:pPr>
          <w:pStyle w:val="Footer"/>
          <w:jc w:val="center"/>
        </w:pPr>
        <w:r>
          <w:fldChar w:fldCharType="begin"/>
        </w:r>
        <w:r>
          <w:instrText>PAGE   \* MERGEFORMAT</w:instrText>
        </w:r>
        <w:r>
          <w:fldChar w:fldCharType="separate"/>
        </w:r>
        <w:r w:rsidRPr="00B966BB">
          <w:t>2</w:t>
        </w:r>
        <w:r>
          <w:fldChar w:fldCharType="end"/>
        </w:r>
      </w:p>
    </w:sdtContent>
  </w:sdt>
  <w:p w14:paraId="2F1CF307" w14:textId="6E0ACE85" w:rsidR="003B2A4E" w:rsidRDefault="00000000">
    <w:pPr>
      <w:pStyle w:val="Footer"/>
    </w:pPr>
    <w:fldSimple w:instr=" FILENAME \* MERGEFORMAT ">
      <w:r w:rsidR="008157E1">
        <w:rPr>
          <w:noProof/>
        </w:rPr>
        <w:t>Statistical analysis LUPEX v.0.4 MAY 3rd 2024.docx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79954" w14:textId="77777777" w:rsidR="00A25E17" w:rsidRDefault="00A25E17">
      <w:pPr>
        <w:spacing w:after="0" w:line="240" w:lineRule="auto"/>
      </w:pPr>
      <w:r>
        <w:separator/>
      </w:r>
    </w:p>
  </w:footnote>
  <w:footnote w:type="continuationSeparator" w:id="0">
    <w:p w14:paraId="576ED6DB" w14:textId="77777777" w:rsidR="00A25E17" w:rsidRDefault="00A25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EC777" w14:textId="6E9B533A" w:rsidR="00B966BB" w:rsidRDefault="00000000">
    <w:pPr>
      <w:pStyle w:val="Header"/>
    </w:pPr>
    <w:sdt>
      <w:sdtPr>
        <w:alias w:val="Forfatter"/>
        <w:tag w:val=""/>
        <w:id w:val="-1007371423"/>
        <w:placeholder>
          <w:docPart w:val="9BD8E45B880B45AE8686DE68F7FF9F18"/>
        </w:placeholder>
        <w:dataBinding w:prefixMappings="xmlns:ns0='http://purl.org/dc/elements/1.1/' xmlns:ns1='http://schemas.openxmlformats.org/package/2006/metadata/core-properties' " w:xpath="/ns1:coreProperties[1]/ns0:creator[1]" w:storeItemID="{6C3C8BC8-F283-45AE-878A-BAB7291924A1}"/>
        <w:text/>
      </w:sdtPr>
      <w:sdtContent>
        <w:r w:rsidR="00B966BB" w:rsidRPr="00144196">
          <w:t>Malte Lund Adamsen</w:t>
        </w:r>
      </w:sdtContent>
    </w:sdt>
    <w:r w:rsidR="00B966BB" w:rsidRPr="00144196">
      <w:tab/>
      <w:t xml:space="preserve">Statistical Analysis plan </w:t>
    </w:r>
    <w:sdt>
      <w:sdtPr>
        <w:alias w:val="Emne"/>
        <w:tag w:val=""/>
        <w:id w:val="-1204488640"/>
        <w:placeholder>
          <w:docPart w:val="EE548FC7148746269BDC9B9F2AB409FB"/>
        </w:placeholder>
        <w:dataBinding w:prefixMappings="xmlns:ns0='http://purl.org/dc/elements/1.1/' xmlns:ns1='http://schemas.openxmlformats.org/package/2006/metadata/core-properties' " w:xpath="/ns1:coreProperties[1]/ns0:subject[1]" w:storeItemID="{6C3C8BC8-F283-45AE-878A-BAB7291924A1}"/>
        <w:text/>
      </w:sdtPr>
      <w:sdtContent>
        <w:r w:rsidR="00EF296F">
          <w:t>version 0.4</w:t>
        </w:r>
      </w:sdtContent>
    </w:sdt>
    <w:r w:rsidR="00A809F3" w:rsidRPr="00144196">
      <w:tab/>
    </w:r>
    <w:sdt>
      <w:sdtPr>
        <w:alias w:val="Udgivelsesdato"/>
        <w:tag w:val=""/>
        <w:id w:val="1981721200"/>
        <w:placeholder>
          <w:docPart w:val="73933ABA86DD45D9B0B29C43771F50E3"/>
        </w:placeholder>
        <w:dataBinding w:prefixMappings="xmlns:ns0='http://schemas.microsoft.com/office/2006/coverPageProps' " w:xpath="/ns0:CoverPageProperties[1]/ns0:PublishDate[1]" w:storeItemID="{55AF091B-3C7A-41E3-B477-F2FDAA23CFDA}"/>
        <w:date w:fullDate="2024-04-30T00:00:00Z">
          <w:dateFormat w:val="dd-MM-yyyy"/>
          <w:lid w:val="da-DK"/>
          <w:storeMappedDataAs w:val="dateTime"/>
          <w:calendar w:val="gregorian"/>
        </w:date>
      </w:sdtPr>
      <w:sdtContent>
        <w:r w:rsidR="00A809F3" w:rsidRPr="00144196">
          <w:t>30-04-2024</w:t>
        </w:r>
      </w:sdtContent>
    </w:sdt>
  </w:p>
  <w:p w14:paraId="386FD791" w14:textId="20661A08" w:rsidR="00940B33" w:rsidRPr="00144196" w:rsidRDefault="00940B33">
    <w:pPr>
      <w:pStyle w:val="Header"/>
    </w:pPr>
    <w:r w:rsidRPr="00144196">
      <w:t xml:space="preserve">Type 1 interferon induced changes to exercise adaptations in systemic lupus erythematosus </w:t>
    </w:r>
    <w:proofErr w:type="gramStart"/>
    <w:r w:rsidRPr="00144196">
      <w:t>patients</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EF06688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34453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F31217"/>
    <w:multiLevelType w:val="hybridMultilevel"/>
    <w:tmpl w:val="5B927A8A"/>
    <w:lvl w:ilvl="0" w:tplc="FFFFFFFF">
      <w:start w:val="1"/>
      <w:numFmt w:val="decimal"/>
      <w:lvlText w:val="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F26693"/>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C27B31"/>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667B0D"/>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7D44FA7"/>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573724"/>
    <w:multiLevelType w:val="hybridMultilevel"/>
    <w:tmpl w:val="6F440D5E"/>
    <w:lvl w:ilvl="0" w:tplc="8CE84BFA">
      <w:start w:val="1"/>
      <w:numFmt w:val="decimal"/>
      <w:lvlText w:val="eTable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D74D8E"/>
    <w:multiLevelType w:val="hybridMultilevel"/>
    <w:tmpl w:val="2194A372"/>
    <w:lvl w:ilvl="0" w:tplc="FFFFFFFF">
      <w:start w:val="1"/>
      <w:numFmt w:val="decimal"/>
      <w:lvlText w:val="eFigur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E4F36"/>
    <w:multiLevelType w:val="hybridMultilevel"/>
    <w:tmpl w:val="11066AE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D7B4108"/>
    <w:multiLevelType w:val="hybridMultilevel"/>
    <w:tmpl w:val="D110D3EC"/>
    <w:lvl w:ilvl="0" w:tplc="7EF29374">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893517"/>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C67DF2"/>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2751DF4"/>
    <w:multiLevelType w:val="hybridMultilevel"/>
    <w:tmpl w:val="B6185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C3F"/>
    <w:multiLevelType w:val="hybridMultilevel"/>
    <w:tmpl w:val="CA0E26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7734A5"/>
    <w:multiLevelType w:val="hybridMultilevel"/>
    <w:tmpl w:val="A3348C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08C3551"/>
    <w:multiLevelType w:val="hybridMultilevel"/>
    <w:tmpl w:val="2F8A41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5B81DB2"/>
    <w:multiLevelType w:val="hybridMultilevel"/>
    <w:tmpl w:val="D254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2298F"/>
    <w:multiLevelType w:val="hybridMultilevel"/>
    <w:tmpl w:val="369093D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8BE6BF2"/>
    <w:multiLevelType w:val="hybridMultilevel"/>
    <w:tmpl w:val="CA0E26C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9576321"/>
    <w:multiLevelType w:val="hybridMultilevel"/>
    <w:tmpl w:val="6F2A2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80E6BDA"/>
    <w:multiLevelType w:val="hybridMultilevel"/>
    <w:tmpl w:val="B918539E"/>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22" w15:restartNumberingAfterBreak="0">
    <w:nsid w:val="5ED6084E"/>
    <w:multiLevelType w:val="hybridMultilevel"/>
    <w:tmpl w:val="782831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0990A93"/>
    <w:multiLevelType w:val="multilevel"/>
    <w:tmpl w:val="EC7865D8"/>
    <w:lvl w:ilvl="0">
      <w:start w:val="1"/>
      <w:numFmt w:val="none"/>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9D279B8"/>
    <w:multiLevelType w:val="hybridMultilevel"/>
    <w:tmpl w:val="B2D8AB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C0B3427"/>
    <w:multiLevelType w:val="multilevel"/>
    <w:tmpl w:val="BEAA3A74"/>
    <w:lvl w:ilvl="0">
      <w:start w:val="1"/>
      <w:numFmt w:val="decimal"/>
      <w:lvlText w:val="Figure %1."/>
      <w:lvlJc w:val="left"/>
      <w:pPr>
        <w:ind w:left="720" w:hanging="360"/>
      </w:pPr>
      <w:rPr>
        <w:rFonts w:hint="default"/>
      </w:rPr>
    </w:lvl>
    <w:lvl w:ilvl="1">
      <w:start w:val="1"/>
      <w:numFmt w:val="lowerLetter"/>
      <w:lvlText w:val="Figure %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6C471F"/>
    <w:multiLevelType w:val="hybridMultilevel"/>
    <w:tmpl w:val="D110D3EC"/>
    <w:lvl w:ilvl="0" w:tplc="FFFFFFFF">
      <w:start w:val="1"/>
      <w:numFmt w:val="decimal"/>
      <w:lvlText w:val="Table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DCD1874"/>
    <w:multiLevelType w:val="hybridMultilevel"/>
    <w:tmpl w:val="6F440D5E"/>
    <w:lvl w:ilvl="0" w:tplc="FFFFFFFF">
      <w:start w:val="1"/>
      <w:numFmt w:val="decimal"/>
      <w:lvlText w:val="eTable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F3A5B06"/>
    <w:multiLevelType w:val="hybridMultilevel"/>
    <w:tmpl w:val="9BC67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1EF412E"/>
    <w:multiLevelType w:val="multilevel"/>
    <w:tmpl w:val="BB5664F0"/>
    <w:lvl w:ilvl="0">
      <w:start w:val="1"/>
      <w:numFmt w:val="decimal"/>
      <w:lvlText w:val="eFigure %1."/>
      <w:lvlJc w:val="left"/>
      <w:pPr>
        <w:ind w:left="720" w:hanging="360"/>
      </w:pPr>
      <w:rPr>
        <w:rFonts w:hint="default"/>
      </w:rPr>
    </w:lvl>
    <w:lvl w:ilvl="1">
      <w:start w:val="1"/>
      <w:numFmt w:val="lowerLetter"/>
      <w:lvlText w:val="eFigure %1%2"/>
      <w:lvlJc w:val="left"/>
      <w:pPr>
        <w:ind w:left="1440" w:hanging="360"/>
      </w:pPr>
      <w:rPr>
        <w:rFonts w:hint="default"/>
      </w:rPr>
    </w:lvl>
    <w:lvl w:ilvl="2">
      <w:start w:val="1"/>
      <w:numFmt w:val="lowerLetter"/>
      <w:lvlText w:val="eFigure %1.%2.%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62982629">
    <w:abstractNumId w:val="13"/>
  </w:num>
  <w:num w:numId="2" w16cid:durableId="833180954">
    <w:abstractNumId w:val="1"/>
  </w:num>
  <w:num w:numId="3" w16cid:durableId="1171335905">
    <w:abstractNumId w:val="0"/>
  </w:num>
  <w:num w:numId="4" w16cid:durableId="705837183">
    <w:abstractNumId w:val="7"/>
  </w:num>
  <w:num w:numId="5" w16cid:durableId="1919553267">
    <w:abstractNumId w:val="25"/>
  </w:num>
  <w:num w:numId="6" w16cid:durableId="81877451">
    <w:abstractNumId w:val="29"/>
  </w:num>
  <w:num w:numId="7" w16cid:durableId="147522277">
    <w:abstractNumId w:val="10"/>
  </w:num>
  <w:num w:numId="8" w16cid:durableId="751243593">
    <w:abstractNumId w:val="23"/>
  </w:num>
  <w:num w:numId="9" w16cid:durableId="1562254392">
    <w:abstractNumId w:val="21"/>
  </w:num>
  <w:num w:numId="10" w16cid:durableId="1846237576">
    <w:abstractNumId w:val="28"/>
  </w:num>
  <w:num w:numId="11" w16cid:durableId="1308318697">
    <w:abstractNumId w:val="16"/>
  </w:num>
  <w:num w:numId="12" w16cid:durableId="40640808">
    <w:abstractNumId w:val="15"/>
  </w:num>
  <w:num w:numId="13" w16cid:durableId="944463920">
    <w:abstractNumId w:val="22"/>
  </w:num>
  <w:num w:numId="14" w16cid:durableId="937560155">
    <w:abstractNumId w:val="18"/>
  </w:num>
  <w:num w:numId="15" w16cid:durableId="1183279592">
    <w:abstractNumId w:val="20"/>
  </w:num>
  <w:num w:numId="16" w16cid:durableId="1341004867">
    <w:abstractNumId w:val="24"/>
  </w:num>
  <w:num w:numId="17" w16cid:durableId="1311638668">
    <w:abstractNumId w:val="9"/>
  </w:num>
  <w:num w:numId="18" w16cid:durableId="549809521">
    <w:abstractNumId w:val="19"/>
  </w:num>
  <w:num w:numId="19" w16cid:durableId="1601329141">
    <w:abstractNumId w:val="4"/>
  </w:num>
  <w:num w:numId="20" w16cid:durableId="182788067">
    <w:abstractNumId w:val="23"/>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63936691">
    <w:abstractNumId w:val="11"/>
  </w:num>
  <w:num w:numId="22" w16cid:durableId="1965037905">
    <w:abstractNumId w:val="12"/>
  </w:num>
  <w:num w:numId="23" w16cid:durableId="1495952939">
    <w:abstractNumId w:val="27"/>
  </w:num>
  <w:num w:numId="24" w16cid:durableId="1924219090">
    <w:abstractNumId w:val="6"/>
  </w:num>
  <w:num w:numId="25" w16cid:durableId="751896347">
    <w:abstractNumId w:val="26"/>
  </w:num>
  <w:num w:numId="26" w16cid:durableId="796949499">
    <w:abstractNumId w:val="2"/>
  </w:num>
  <w:num w:numId="27" w16cid:durableId="1373068344">
    <w:abstractNumId w:val="3"/>
  </w:num>
  <w:num w:numId="28" w16cid:durableId="2094930635">
    <w:abstractNumId w:val="8"/>
  </w:num>
  <w:num w:numId="29" w16cid:durableId="402148213">
    <w:abstractNumId w:val="14"/>
  </w:num>
  <w:num w:numId="30" w16cid:durableId="533008210">
    <w:abstractNumId w:val="17"/>
  </w:num>
  <w:num w:numId="31" w16cid:durableId="2048723193">
    <w:abstractNumId w:val="5"/>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e Lyng Forman">
    <w15:presenceInfo w15:providerId="AD" w15:userId="S::nxr382@ku.dk::a3b105dd-2e61-4103-a812-1bf7d193a6ae"/>
  </w15:person>
  <w15:person w15:author="Malte Lund Adamsen">
    <w15:presenceInfo w15:providerId="AD" w15:userId="S::malte.lund.adamsen.02@regionh.dk::560e00d2-9403-40ee-be9b-933daa73d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9prtswp5swzfe02aspwv9tr9waxsfdexst&quot;&gt;My EndNote Library Copy&lt;record-ids&gt;&lt;item&gt;240&lt;/item&gt;&lt;item&gt;370&lt;/item&gt;&lt;item&gt;375&lt;/item&gt;&lt;item&gt;378&lt;/item&gt;&lt;item&gt;379&lt;/item&gt;&lt;item&gt;381&lt;/item&gt;&lt;item&gt;383&lt;/item&gt;&lt;item&gt;389&lt;/item&gt;&lt;item&gt;393&lt;/item&gt;&lt;item&gt;402&lt;/item&gt;&lt;item&gt;492&lt;/item&gt;&lt;item&gt;508&lt;/item&gt;&lt;item&gt;514&lt;/item&gt;&lt;item&gt;518&lt;/item&gt;&lt;item&gt;519&lt;/item&gt;&lt;item&gt;520&lt;/item&gt;&lt;item&gt;523&lt;/item&gt;&lt;item&gt;525&lt;/item&gt;&lt;item&gt;530&lt;/item&gt;&lt;item&gt;659&lt;/item&gt;&lt;item&gt;848&lt;/item&gt;&lt;item&gt;869&lt;/item&gt;&lt;item&gt;870&lt;/item&gt;&lt;item&gt;1154&lt;/item&gt;&lt;item&gt;1570&lt;/item&gt;&lt;/record-ids&gt;&lt;/item&gt;&lt;/Libraries&gt;"/>
  </w:docVars>
  <w:rsids>
    <w:rsidRoot w:val="000B5C56"/>
    <w:rsid w:val="000033BA"/>
    <w:rsid w:val="00020D74"/>
    <w:rsid w:val="0002518F"/>
    <w:rsid w:val="0002523C"/>
    <w:rsid w:val="00026B92"/>
    <w:rsid w:val="00030F13"/>
    <w:rsid w:val="00031189"/>
    <w:rsid w:val="00031B60"/>
    <w:rsid w:val="000336A5"/>
    <w:rsid w:val="0003680C"/>
    <w:rsid w:val="00040EC8"/>
    <w:rsid w:val="000433F4"/>
    <w:rsid w:val="00044800"/>
    <w:rsid w:val="00044E23"/>
    <w:rsid w:val="00047BC1"/>
    <w:rsid w:val="00051189"/>
    <w:rsid w:val="00056BF4"/>
    <w:rsid w:val="00056C85"/>
    <w:rsid w:val="00061309"/>
    <w:rsid w:val="00061A8A"/>
    <w:rsid w:val="00061DE1"/>
    <w:rsid w:val="00063A3D"/>
    <w:rsid w:val="00066EC0"/>
    <w:rsid w:val="00075E00"/>
    <w:rsid w:val="000808EA"/>
    <w:rsid w:val="00080CA6"/>
    <w:rsid w:val="000840E9"/>
    <w:rsid w:val="00087169"/>
    <w:rsid w:val="00087421"/>
    <w:rsid w:val="00095CE3"/>
    <w:rsid w:val="0009749D"/>
    <w:rsid w:val="000A1369"/>
    <w:rsid w:val="000A6D79"/>
    <w:rsid w:val="000B3457"/>
    <w:rsid w:val="000B5C56"/>
    <w:rsid w:val="000B7DF1"/>
    <w:rsid w:val="000C639A"/>
    <w:rsid w:val="000C77D3"/>
    <w:rsid w:val="000D031D"/>
    <w:rsid w:val="000E0B20"/>
    <w:rsid w:val="000F0054"/>
    <w:rsid w:val="000F3DCC"/>
    <w:rsid w:val="000F51CF"/>
    <w:rsid w:val="00103289"/>
    <w:rsid w:val="00114A33"/>
    <w:rsid w:val="00121241"/>
    <w:rsid w:val="0012128E"/>
    <w:rsid w:val="00134313"/>
    <w:rsid w:val="00137511"/>
    <w:rsid w:val="00142F93"/>
    <w:rsid w:val="00143A32"/>
    <w:rsid w:val="00144196"/>
    <w:rsid w:val="0014563F"/>
    <w:rsid w:val="0014577B"/>
    <w:rsid w:val="00147D2A"/>
    <w:rsid w:val="00152C84"/>
    <w:rsid w:val="0015433F"/>
    <w:rsid w:val="00161FBA"/>
    <w:rsid w:val="00164821"/>
    <w:rsid w:val="00166C8D"/>
    <w:rsid w:val="00170855"/>
    <w:rsid w:val="00171C0D"/>
    <w:rsid w:val="001806B5"/>
    <w:rsid w:val="00187020"/>
    <w:rsid w:val="00190492"/>
    <w:rsid w:val="00191AE0"/>
    <w:rsid w:val="001927D6"/>
    <w:rsid w:val="001957B3"/>
    <w:rsid w:val="0019617B"/>
    <w:rsid w:val="001A056D"/>
    <w:rsid w:val="001A2DF1"/>
    <w:rsid w:val="001A36DC"/>
    <w:rsid w:val="001A3E6D"/>
    <w:rsid w:val="001A7CAE"/>
    <w:rsid w:val="001B0912"/>
    <w:rsid w:val="001B3588"/>
    <w:rsid w:val="001C45D6"/>
    <w:rsid w:val="001D230B"/>
    <w:rsid w:val="001D69B3"/>
    <w:rsid w:val="001E0330"/>
    <w:rsid w:val="001E3252"/>
    <w:rsid w:val="001E34FA"/>
    <w:rsid w:val="001E5500"/>
    <w:rsid w:val="001F764C"/>
    <w:rsid w:val="00200407"/>
    <w:rsid w:val="00200D6D"/>
    <w:rsid w:val="00203A40"/>
    <w:rsid w:val="00204951"/>
    <w:rsid w:val="002071C9"/>
    <w:rsid w:val="002122E2"/>
    <w:rsid w:val="002171FD"/>
    <w:rsid w:val="0021798C"/>
    <w:rsid w:val="00220F91"/>
    <w:rsid w:val="0022203C"/>
    <w:rsid w:val="00223C38"/>
    <w:rsid w:val="0022419E"/>
    <w:rsid w:val="002307D6"/>
    <w:rsid w:val="00234CFD"/>
    <w:rsid w:val="00236494"/>
    <w:rsid w:val="00237510"/>
    <w:rsid w:val="002418D0"/>
    <w:rsid w:val="00244578"/>
    <w:rsid w:val="00246E31"/>
    <w:rsid w:val="002605A9"/>
    <w:rsid w:val="002608FA"/>
    <w:rsid w:val="00263A9E"/>
    <w:rsid w:val="002666E5"/>
    <w:rsid w:val="0026711F"/>
    <w:rsid w:val="00277C16"/>
    <w:rsid w:val="00285AFC"/>
    <w:rsid w:val="00285E9F"/>
    <w:rsid w:val="00286AA1"/>
    <w:rsid w:val="002919CA"/>
    <w:rsid w:val="00291E31"/>
    <w:rsid w:val="00292070"/>
    <w:rsid w:val="002A30BD"/>
    <w:rsid w:val="002A4F36"/>
    <w:rsid w:val="002B484A"/>
    <w:rsid w:val="002B48EB"/>
    <w:rsid w:val="002B5E38"/>
    <w:rsid w:val="002C3B1C"/>
    <w:rsid w:val="002C4B0D"/>
    <w:rsid w:val="002C6148"/>
    <w:rsid w:val="002C69EB"/>
    <w:rsid w:val="002D0439"/>
    <w:rsid w:val="002D2076"/>
    <w:rsid w:val="002D26AC"/>
    <w:rsid w:val="002D35D7"/>
    <w:rsid w:val="002D4D1F"/>
    <w:rsid w:val="002D53F6"/>
    <w:rsid w:val="002D757E"/>
    <w:rsid w:val="002D78E1"/>
    <w:rsid w:val="002E0094"/>
    <w:rsid w:val="002E3406"/>
    <w:rsid w:val="002F3E4E"/>
    <w:rsid w:val="002F423A"/>
    <w:rsid w:val="002F4668"/>
    <w:rsid w:val="002F737B"/>
    <w:rsid w:val="00300F5A"/>
    <w:rsid w:val="00303B2F"/>
    <w:rsid w:val="00303CA3"/>
    <w:rsid w:val="003221C2"/>
    <w:rsid w:val="003266C8"/>
    <w:rsid w:val="0033363D"/>
    <w:rsid w:val="00333A3F"/>
    <w:rsid w:val="00333A5C"/>
    <w:rsid w:val="003371E4"/>
    <w:rsid w:val="00337FFA"/>
    <w:rsid w:val="00340BA1"/>
    <w:rsid w:val="00341649"/>
    <w:rsid w:val="00342292"/>
    <w:rsid w:val="00343240"/>
    <w:rsid w:val="003525DE"/>
    <w:rsid w:val="00354087"/>
    <w:rsid w:val="00356820"/>
    <w:rsid w:val="003635BA"/>
    <w:rsid w:val="00363974"/>
    <w:rsid w:val="00364872"/>
    <w:rsid w:val="00364BC5"/>
    <w:rsid w:val="00370A1F"/>
    <w:rsid w:val="0037174B"/>
    <w:rsid w:val="0037275F"/>
    <w:rsid w:val="003735A4"/>
    <w:rsid w:val="003774E3"/>
    <w:rsid w:val="00382D70"/>
    <w:rsid w:val="00386350"/>
    <w:rsid w:val="00395BC4"/>
    <w:rsid w:val="00397491"/>
    <w:rsid w:val="003B0000"/>
    <w:rsid w:val="003B22DC"/>
    <w:rsid w:val="003B258C"/>
    <w:rsid w:val="003B2A4E"/>
    <w:rsid w:val="003B7421"/>
    <w:rsid w:val="003C253D"/>
    <w:rsid w:val="003C5452"/>
    <w:rsid w:val="003D17F2"/>
    <w:rsid w:val="003D1C20"/>
    <w:rsid w:val="003D368C"/>
    <w:rsid w:val="003D6BC3"/>
    <w:rsid w:val="003E1229"/>
    <w:rsid w:val="003E2017"/>
    <w:rsid w:val="003E49F5"/>
    <w:rsid w:val="003E5B64"/>
    <w:rsid w:val="003F3B4E"/>
    <w:rsid w:val="003F63DF"/>
    <w:rsid w:val="003F6EC5"/>
    <w:rsid w:val="003F7EFA"/>
    <w:rsid w:val="00406C82"/>
    <w:rsid w:val="0041143C"/>
    <w:rsid w:val="00417580"/>
    <w:rsid w:val="00425142"/>
    <w:rsid w:val="00433D77"/>
    <w:rsid w:val="0043591B"/>
    <w:rsid w:val="00437D3D"/>
    <w:rsid w:val="00437F04"/>
    <w:rsid w:val="0044228A"/>
    <w:rsid w:val="004508BD"/>
    <w:rsid w:val="00450D70"/>
    <w:rsid w:val="004511DB"/>
    <w:rsid w:val="00451B01"/>
    <w:rsid w:val="00454CBD"/>
    <w:rsid w:val="004617A3"/>
    <w:rsid w:val="00465656"/>
    <w:rsid w:val="00474160"/>
    <w:rsid w:val="004747C9"/>
    <w:rsid w:val="00483C69"/>
    <w:rsid w:val="00487957"/>
    <w:rsid w:val="00492E1A"/>
    <w:rsid w:val="0049749B"/>
    <w:rsid w:val="004A39A7"/>
    <w:rsid w:val="004A7A11"/>
    <w:rsid w:val="004B40FD"/>
    <w:rsid w:val="004B5990"/>
    <w:rsid w:val="004B7653"/>
    <w:rsid w:val="004C23F4"/>
    <w:rsid w:val="004C4E0F"/>
    <w:rsid w:val="004C5B74"/>
    <w:rsid w:val="004D1489"/>
    <w:rsid w:val="004D5A26"/>
    <w:rsid w:val="004E18B2"/>
    <w:rsid w:val="004E24FD"/>
    <w:rsid w:val="004E79B3"/>
    <w:rsid w:val="004E7AB9"/>
    <w:rsid w:val="004F283A"/>
    <w:rsid w:val="004F64A7"/>
    <w:rsid w:val="004F6E8B"/>
    <w:rsid w:val="004F7911"/>
    <w:rsid w:val="00504C03"/>
    <w:rsid w:val="005054D2"/>
    <w:rsid w:val="00507026"/>
    <w:rsid w:val="005070B8"/>
    <w:rsid w:val="005078BC"/>
    <w:rsid w:val="00510B23"/>
    <w:rsid w:val="0051480B"/>
    <w:rsid w:val="00524A3E"/>
    <w:rsid w:val="00525A19"/>
    <w:rsid w:val="00532C56"/>
    <w:rsid w:val="00536476"/>
    <w:rsid w:val="00540316"/>
    <w:rsid w:val="005522C4"/>
    <w:rsid w:val="00560703"/>
    <w:rsid w:val="0056654C"/>
    <w:rsid w:val="00570F87"/>
    <w:rsid w:val="005767FB"/>
    <w:rsid w:val="00581484"/>
    <w:rsid w:val="00581684"/>
    <w:rsid w:val="00586D15"/>
    <w:rsid w:val="00590EDB"/>
    <w:rsid w:val="005922AA"/>
    <w:rsid w:val="00593243"/>
    <w:rsid w:val="00595696"/>
    <w:rsid w:val="005A0C1C"/>
    <w:rsid w:val="005A34B2"/>
    <w:rsid w:val="005A53CE"/>
    <w:rsid w:val="005A6779"/>
    <w:rsid w:val="005C2898"/>
    <w:rsid w:val="005D6D96"/>
    <w:rsid w:val="005E0F1D"/>
    <w:rsid w:val="005E11EF"/>
    <w:rsid w:val="005E6880"/>
    <w:rsid w:val="005F4669"/>
    <w:rsid w:val="00604BCD"/>
    <w:rsid w:val="00606D48"/>
    <w:rsid w:val="00607515"/>
    <w:rsid w:val="00610AC7"/>
    <w:rsid w:val="006140AA"/>
    <w:rsid w:val="00624527"/>
    <w:rsid w:val="00626D45"/>
    <w:rsid w:val="0063196E"/>
    <w:rsid w:val="00636403"/>
    <w:rsid w:val="0063739E"/>
    <w:rsid w:val="00650504"/>
    <w:rsid w:val="00654007"/>
    <w:rsid w:val="00654560"/>
    <w:rsid w:val="0065591B"/>
    <w:rsid w:val="006614D6"/>
    <w:rsid w:val="00663A0C"/>
    <w:rsid w:val="006659F2"/>
    <w:rsid w:val="00666680"/>
    <w:rsid w:val="00675280"/>
    <w:rsid w:val="00677551"/>
    <w:rsid w:val="0068059B"/>
    <w:rsid w:val="00682081"/>
    <w:rsid w:val="0068456B"/>
    <w:rsid w:val="00691E5D"/>
    <w:rsid w:val="006A11D7"/>
    <w:rsid w:val="006B385B"/>
    <w:rsid w:val="006B4E64"/>
    <w:rsid w:val="006C016C"/>
    <w:rsid w:val="006C63FF"/>
    <w:rsid w:val="006C76DC"/>
    <w:rsid w:val="006D191C"/>
    <w:rsid w:val="006D3877"/>
    <w:rsid w:val="006E05FA"/>
    <w:rsid w:val="006E160A"/>
    <w:rsid w:val="006E1A7C"/>
    <w:rsid w:val="006E2B23"/>
    <w:rsid w:val="006E5C4D"/>
    <w:rsid w:val="006E5E3A"/>
    <w:rsid w:val="006E6223"/>
    <w:rsid w:val="006F000D"/>
    <w:rsid w:val="006F32E5"/>
    <w:rsid w:val="006F5201"/>
    <w:rsid w:val="00702145"/>
    <w:rsid w:val="007076C3"/>
    <w:rsid w:val="00710FAA"/>
    <w:rsid w:val="007114CF"/>
    <w:rsid w:val="00713BAC"/>
    <w:rsid w:val="0072347B"/>
    <w:rsid w:val="00723A19"/>
    <w:rsid w:val="0074037F"/>
    <w:rsid w:val="007460A3"/>
    <w:rsid w:val="00746147"/>
    <w:rsid w:val="00754D35"/>
    <w:rsid w:val="00755894"/>
    <w:rsid w:val="00757912"/>
    <w:rsid w:val="007613D7"/>
    <w:rsid w:val="007620E5"/>
    <w:rsid w:val="007631BC"/>
    <w:rsid w:val="00766814"/>
    <w:rsid w:val="00773639"/>
    <w:rsid w:val="00774C07"/>
    <w:rsid w:val="007760CD"/>
    <w:rsid w:val="00777C64"/>
    <w:rsid w:val="0078010D"/>
    <w:rsid w:val="00782635"/>
    <w:rsid w:val="007829C0"/>
    <w:rsid w:val="0078437D"/>
    <w:rsid w:val="007A243C"/>
    <w:rsid w:val="007A793D"/>
    <w:rsid w:val="007B2006"/>
    <w:rsid w:val="007B55BD"/>
    <w:rsid w:val="007C5E03"/>
    <w:rsid w:val="007D3CF8"/>
    <w:rsid w:val="007D789A"/>
    <w:rsid w:val="007E4085"/>
    <w:rsid w:val="007E4198"/>
    <w:rsid w:val="007E4686"/>
    <w:rsid w:val="007E4C09"/>
    <w:rsid w:val="007E646A"/>
    <w:rsid w:val="007F2142"/>
    <w:rsid w:val="007F2778"/>
    <w:rsid w:val="00803079"/>
    <w:rsid w:val="00805E58"/>
    <w:rsid w:val="00807C84"/>
    <w:rsid w:val="008157E1"/>
    <w:rsid w:val="008205D9"/>
    <w:rsid w:val="00822796"/>
    <w:rsid w:val="00825D6E"/>
    <w:rsid w:val="008260DF"/>
    <w:rsid w:val="00827495"/>
    <w:rsid w:val="00827555"/>
    <w:rsid w:val="00832F06"/>
    <w:rsid w:val="00836D60"/>
    <w:rsid w:val="00840FA8"/>
    <w:rsid w:val="00840FF1"/>
    <w:rsid w:val="008500C2"/>
    <w:rsid w:val="0085372F"/>
    <w:rsid w:val="008610D2"/>
    <w:rsid w:val="008628C7"/>
    <w:rsid w:val="008671C5"/>
    <w:rsid w:val="008814CE"/>
    <w:rsid w:val="00882730"/>
    <w:rsid w:val="008900B1"/>
    <w:rsid w:val="0089332A"/>
    <w:rsid w:val="00894B25"/>
    <w:rsid w:val="008951C4"/>
    <w:rsid w:val="008A1DCC"/>
    <w:rsid w:val="008A307D"/>
    <w:rsid w:val="008A4C51"/>
    <w:rsid w:val="008B5255"/>
    <w:rsid w:val="008C25DF"/>
    <w:rsid w:val="008C2AF1"/>
    <w:rsid w:val="008C68A7"/>
    <w:rsid w:val="008C6983"/>
    <w:rsid w:val="008C6A55"/>
    <w:rsid w:val="008C702D"/>
    <w:rsid w:val="008D74A8"/>
    <w:rsid w:val="008E102B"/>
    <w:rsid w:val="008E18BD"/>
    <w:rsid w:val="008E3272"/>
    <w:rsid w:val="008E473C"/>
    <w:rsid w:val="008E620A"/>
    <w:rsid w:val="008F0C91"/>
    <w:rsid w:val="008F441C"/>
    <w:rsid w:val="008F67F8"/>
    <w:rsid w:val="00902567"/>
    <w:rsid w:val="00910F43"/>
    <w:rsid w:val="00911246"/>
    <w:rsid w:val="00915B1A"/>
    <w:rsid w:val="0091786A"/>
    <w:rsid w:val="0092035A"/>
    <w:rsid w:val="009203F5"/>
    <w:rsid w:val="0092355C"/>
    <w:rsid w:val="009326CD"/>
    <w:rsid w:val="00933408"/>
    <w:rsid w:val="00940B33"/>
    <w:rsid w:val="0094256F"/>
    <w:rsid w:val="00943BDD"/>
    <w:rsid w:val="009459A6"/>
    <w:rsid w:val="00950759"/>
    <w:rsid w:val="00955789"/>
    <w:rsid w:val="00957A59"/>
    <w:rsid w:val="00964116"/>
    <w:rsid w:val="00966147"/>
    <w:rsid w:val="0097688B"/>
    <w:rsid w:val="009769DB"/>
    <w:rsid w:val="0097774C"/>
    <w:rsid w:val="0098341D"/>
    <w:rsid w:val="00984613"/>
    <w:rsid w:val="00984F67"/>
    <w:rsid w:val="00987BD2"/>
    <w:rsid w:val="0099376D"/>
    <w:rsid w:val="00993E0C"/>
    <w:rsid w:val="009A07D5"/>
    <w:rsid w:val="009A3E80"/>
    <w:rsid w:val="009A483D"/>
    <w:rsid w:val="009A6F27"/>
    <w:rsid w:val="009A7456"/>
    <w:rsid w:val="009A7834"/>
    <w:rsid w:val="009A7A2E"/>
    <w:rsid w:val="009C756D"/>
    <w:rsid w:val="009D13A2"/>
    <w:rsid w:val="009D4548"/>
    <w:rsid w:val="009D6658"/>
    <w:rsid w:val="009E6538"/>
    <w:rsid w:val="009E7897"/>
    <w:rsid w:val="009F195F"/>
    <w:rsid w:val="009F68DF"/>
    <w:rsid w:val="009F6949"/>
    <w:rsid w:val="009F6CAC"/>
    <w:rsid w:val="00A006D8"/>
    <w:rsid w:val="00A00DCC"/>
    <w:rsid w:val="00A0187E"/>
    <w:rsid w:val="00A01884"/>
    <w:rsid w:val="00A01E3E"/>
    <w:rsid w:val="00A11324"/>
    <w:rsid w:val="00A25E17"/>
    <w:rsid w:val="00A30870"/>
    <w:rsid w:val="00A31C21"/>
    <w:rsid w:val="00A3457A"/>
    <w:rsid w:val="00A35D72"/>
    <w:rsid w:val="00A40F51"/>
    <w:rsid w:val="00A427D6"/>
    <w:rsid w:val="00A45FF6"/>
    <w:rsid w:val="00A46381"/>
    <w:rsid w:val="00A64C7F"/>
    <w:rsid w:val="00A65E34"/>
    <w:rsid w:val="00A710B6"/>
    <w:rsid w:val="00A71C7F"/>
    <w:rsid w:val="00A727BC"/>
    <w:rsid w:val="00A737EC"/>
    <w:rsid w:val="00A809F3"/>
    <w:rsid w:val="00A8441B"/>
    <w:rsid w:val="00A84A2D"/>
    <w:rsid w:val="00A94A3B"/>
    <w:rsid w:val="00AA0FA7"/>
    <w:rsid w:val="00AA2DFA"/>
    <w:rsid w:val="00AA35FB"/>
    <w:rsid w:val="00AA41B3"/>
    <w:rsid w:val="00AB3BCE"/>
    <w:rsid w:val="00AB6DD7"/>
    <w:rsid w:val="00AC3DCA"/>
    <w:rsid w:val="00AC405E"/>
    <w:rsid w:val="00AD2BAE"/>
    <w:rsid w:val="00AD4C0A"/>
    <w:rsid w:val="00AD5458"/>
    <w:rsid w:val="00AF1FF3"/>
    <w:rsid w:val="00AF2E4C"/>
    <w:rsid w:val="00AF2EEB"/>
    <w:rsid w:val="00AF4876"/>
    <w:rsid w:val="00AF5310"/>
    <w:rsid w:val="00B00F32"/>
    <w:rsid w:val="00B072D1"/>
    <w:rsid w:val="00B11BF3"/>
    <w:rsid w:val="00B11CD9"/>
    <w:rsid w:val="00B12642"/>
    <w:rsid w:val="00B12AF5"/>
    <w:rsid w:val="00B1399A"/>
    <w:rsid w:val="00B1525A"/>
    <w:rsid w:val="00B21509"/>
    <w:rsid w:val="00B27093"/>
    <w:rsid w:val="00B3153B"/>
    <w:rsid w:val="00B318E6"/>
    <w:rsid w:val="00B32067"/>
    <w:rsid w:val="00B347D7"/>
    <w:rsid w:val="00B569D1"/>
    <w:rsid w:val="00B6282B"/>
    <w:rsid w:val="00B63F4C"/>
    <w:rsid w:val="00B675D3"/>
    <w:rsid w:val="00B71227"/>
    <w:rsid w:val="00B93AFD"/>
    <w:rsid w:val="00B9520A"/>
    <w:rsid w:val="00B96162"/>
    <w:rsid w:val="00B962B9"/>
    <w:rsid w:val="00B966BB"/>
    <w:rsid w:val="00B96A50"/>
    <w:rsid w:val="00BA5AB4"/>
    <w:rsid w:val="00BB07BA"/>
    <w:rsid w:val="00BB13B6"/>
    <w:rsid w:val="00BB2912"/>
    <w:rsid w:val="00BC0AF1"/>
    <w:rsid w:val="00BC4B69"/>
    <w:rsid w:val="00BC6B1D"/>
    <w:rsid w:val="00BD0272"/>
    <w:rsid w:val="00BD3B8C"/>
    <w:rsid w:val="00BD4AEA"/>
    <w:rsid w:val="00BE5082"/>
    <w:rsid w:val="00BE5EAC"/>
    <w:rsid w:val="00BF4EE5"/>
    <w:rsid w:val="00C061A1"/>
    <w:rsid w:val="00C16AC5"/>
    <w:rsid w:val="00C209AD"/>
    <w:rsid w:val="00C254A7"/>
    <w:rsid w:val="00C34B44"/>
    <w:rsid w:val="00C4410E"/>
    <w:rsid w:val="00C44D6E"/>
    <w:rsid w:val="00C51CC3"/>
    <w:rsid w:val="00C5724E"/>
    <w:rsid w:val="00C573CF"/>
    <w:rsid w:val="00C575D7"/>
    <w:rsid w:val="00C577FC"/>
    <w:rsid w:val="00C7225D"/>
    <w:rsid w:val="00C75D99"/>
    <w:rsid w:val="00C77758"/>
    <w:rsid w:val="00C80246"/>
    <w:rsid w:val="00C81ADA"/>
    <w:rsid w:val="00C83F33"/>
    <w:rsid w:val="00C871E5"/>
    <w:rsid w:val="00C936E2"/>
    <w:rsid w:val="00C93B30"/>
    <w:rsid w:val="00C9591A"/>
    <w:rsid w:val="00CA5E9E"/>
    <w:rsid w:val="00CA6AB3"/>
    <w:rsid w:val="00CB1C52"/>
    <w:rsid w:val="00CB6373"/>
    <w:rsid w:val="00CC1B96"/>
    <w:rsid w:val="00CC3425"/>
    <w:rsid w:val="00CC44B1"/>
    <w:rsid w:val="00CD019A"/>
    <w:rsid w:val="00CD5E4C"/>
    <w:rsid w:val="00CD700E"/>
    <w:rsid w:val="00CE13DE"/>
    <w:rsid w:val="00CE23AB"/>
    <w:rsid w:val="00CE56F0"/>
    <w:rsid w:val="00CE5F56"/>
    <w:rsid w:val="00CF130B"/>
    <w:rsid w:val="00CF76A1"/>
    <w:rsid w:val="00D03D7A"/>
    <w:rsid w:val="00D214AC"/>
    <w:rsid w:val="00D22B1E"/>
    <w:rsid w:val="00D232AD"/>
    <w:rsid w:val="00D24F42"/>
    <w:rsid w:val="00D2678B"/>
    <w:rsid w:val="00D272D7"/>
    <w:rsid w:val="00D33C6D"/>
    <w:rsid w:val="00D34B22"/>
    <w:rsid w:val="00D36AA8"/>
    <w:rsid w:val="00D42520"/>
    <w:rsid w:val="00D43A12"/>
    <w:rsid w:val="00D452D4"/>
    <w:rsid w:val="00D509C7"/>
    <w:rsid w:val="00D51402"/>
    <w:rsid w:val="00D53A36"/>
    <w:rsid w:val="00D55D77"/>
    <w:rsid w:val="00D64095"/>
    <w:rsid w:val="00D7143A"/>
    <w:rsid w:val="00D7300F"/>
    <w:rsid w:val="00D77AB4"/>
    <w:rsid w:val="00D86025"/>
    <w:rsid w:val="00D87E0A"/>
    <w:rsid w:val="00D96329"/>
    <w:rsid w:val="00DB030A"/>
    <w:rsid w:val="00DB2DCE"/>
    <w:rsid w:val="00DB32C7"/>
    <w:rsid w:val="00DB4D88"/>
    <w:rsid w:val="00DB4F63"/>
    <w:rsid w:val="00DB5FFA"/>
    <w:rsid w:val="00DB72BF"/>
    <w:rsid w:val="00DE2599"/>
    <w:rsid w:val="00DE540A"/>
    <w:rsid w:val="00DE573B"/>
    <w:rsid w:val="00DE7FB5"/>
    <w:rsid w:val="00DF051F"/>
    <w:rsid w:val="00E05385"/>
    <w:rsid w:val="00E12973"/>
    <w:rsid w:val="00E12C9C"/>
    <w:rsid w:val="00E144D6"/>
    <w:rsid w:val="00E1640E"/>
    <w:rsid w:val="00E40837"/>
    <w:rsid w:val="00E413DD"/>
    <w:rsid w:val="00E46F3D"/>
    <w:rsid w:val="00E53430"/>
    <w:rsid w:val="00E5515A"/>
    <w:rsid w:val="00E55B55"/>
    <w:rsid w:val="00E561CC"/>
    <w:rsid w:val="00E613EF"/>
    <w:rsid w:val="00E62C0D"/>
    <w:rsid w:val="00E65DF0"/>
    <w:rsid w:val="00E67354"/>
    <w:rsid w:val="00E75AAC"/>
    <w:rsid w:val="00E77433"/>
    <w:rsid w:val="00E77FD5"/>
    <w:rsid w:val="00E836DA"/>
    <w:rsid w:val="00E90889"/>
    <w:rsid w:val="00E91B40"/>
    <w:rsid w:val="00E932E7"/>
    <w:rsid w:val="00E960BE"/>
    <w:rsid w:val="00EA02D4"/>
    <w:rsid w:val="00EA066E"/>
    <w:rsid w:val="00EA41FB"/>
    <w:rsid w:val="00EB00CB"/>
    <w:rsid w:val="00EB04A1"/>
    <w:rsid w:val="00EB0B88"/>
    <w:rsid w:val="00EB1125"/>
    <w:rsid w:val="00EB16BD"/>
    <w:rsid w:val="00EC1046"/>
    <w:rsid w:val="00EC1C3D"/>
    <w:rsid w:val="00EC2317"/>
    <w:rsid w:val="00EC2F96"/>
    <w:rsid w:val="00EC3E2B"/>
    <w:rsid w:val="00EC5D9A"/>
    <w:rsid w:val="00EC7978"/>
    <w:rsid w:val="00EE2A0B"/>
    <w:rsid w:val="00EF296F"/>
    <w:rsid w:val="00F0121B"/>
    <w:rsid w:val="00F01240"/>
    <w:rsid w:val="00F014E7"/>
    <w:rsid w:val="00F11824"/>
    <w:rsid w:val="00F14452"/>
    <w:rsid w:val="00F22B79"/>
    <w:rsid w:val="00F25F52"/>
    <w:rsid w:val="00F36477"/>
    <w:rsid w:val="00F52870"/>
    <w:rsid w:val="00F538E3"/>
    <w:rsid w:val="00F54538"/>
    <w:rsid w:val="00F54A8C"/>
    <w:rsid w:val="00F56848"/>
    <w:rsid w:val="00F67E92"/>
    <w:rsid w:val="00F714EC"/>
    <w:rsid w:val="00F9002E"/>
    <w:rsid w:val="00F932B0"/>
    <w:rsid w:val="00F946BA"/>
    <w:rsid w:val="00F949AC"/>
    <w:rsid w:val="00FA5C3A"/>
    <w:rsid w:val="00FA5F3D"/>
    <w:rsid w:val="00FA67AD"/>
    <w:rsid w:val="00FB02DF"/>
    <w:rsid w:val="00FB052E"/>
    <w:rsid w:val="00FB37BD"/>
    <w:rsid w:val="00FB47A7"/>
    <w:rsid w:val="00FC0912"/>
    <w:rsid w:val="00FC4B76"/>
    <w:rsid w:val="00FD0425"/>
    <w:rsid w:val="00FD16D1"/>
    <w:rsid w:val="00FD2609"/>
    <w:rsid w:val="00FD7581"/>
    <w:rsid w:val="00FE0D00"/>
    <w:rsid w:val="00FE0FD7"/>
    <w:rsid w:val="00FE25D8"/>
    <w:rsid w:val="00FF21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E8B7B"/>
  <w15:docId w15:val="{3EEADCCD-3AD2-470B-8977-98B88B3A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C56"/>
    <w:rPr>
      <w:lang w:val="en-US"/>
    </w:rPr>
  </w:style>
  <w:style w:type="paragraph" w:styleId="Heading1">
    <w:name w:val="heading 1"/>
    <w:basedOn w:val="Normal"/>
    <w:link w:val="Heading1Char"/>
    <w:uiPriority w:val="9"/>
    <w:qFormat/>
    <w:rsid w:val="000B5C56"/>
    <w:pPr>
      <w:numPr>
        <w:numId w:val="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B5C56"/>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C5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9D1"/>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01240"/>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01240"/>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240"/>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240"/>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240"/>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C5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B5C5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B5C56"/>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0B5C56"/>
    <w:rPr>
      <w:color w:val="0563C1" w:themeColor="hyperlink"/>
      <w:u w:val="single"/>
    </w:rPr>
  </w:style>
  <w:style w:type="character" w:styleId="UnresolvedMention">
    <w:name w:val="Unresolved Mention"/>
    <w:basedOn w:val="DefaultParagraphFont"/>
    <w:uiPriority w:val="99"/>
    <w:semiHidden/>
    <w:unhideWhenUsed/>
    <w:rsid w:val="000B5C56"/>
    <w:rPr>
      <w:color w:val="605E5C"/>
      <w:shd w:val="clear" w:color="auto" w:fill="E1DFDD"/>
    </w:rPr>
  </w:style>
  <w:style w:type="paragraph" w:customStyle="1" w:styleId="Default">
    <w:name w:val="Default"/>
    <w:link w:val="DefaultTegn"/>
    <w:rsid w:val="000B5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ndNoteBibliographyTitle">
    <w:name w:val="EndNote Bibliography Title"/>
    <w:basedOn w:val="Normal"/>
    <w:link w:val="EndNoteBibliographyTitleTegn"/>
    <w:rsid w:val="000B5C56"/>
    <w:pPr>
      <w:spacing w:after="0"/>
      <w:jc w:val="center"/>
    </w:pPr>
    <w:rPr>
      <w:rFonts w:ascii="Times New Roman" w:hAnsi="Times New Roman" w:cs="Times New Roman"/>
      <w:noProof/>
      <w:color w:val="000000"/>
      <w:sz w:val="24"/>
      <w:szCs w:val="24"/>
    </w:rPr>
  </w:style>
  <w:style w:type="character" w:customStyle="1" w:styleId="DefaultTegn">
    <w:name w:val="Default Tegn"/>
    <w:basedOn w:val="DefaultParagraphFont"/>
    <w:link w:val="Default"/>
    <w:rsid w:val="000B5C56"/>
    <w:rPr>
      <w:rFonts w:ascii="Times New Roman" w:hAnsi="Times New Roman" w:cs="Times New Roman"/>
      <w:color w:val="000000"/>
      <w:sz w:val="24"/>
      <w:szCs w:val="24"/>
      <w:lang w:val="en-US"/>
    </w:rPr>
  </w:style>
  <w:style w:type="character" w:customStyle="1" w:styleId="EndNoteBibliographyTitleTegn">
    <w:name w:val="EndNote Bibliography Title Tegn"/>
    <w:basedOn w:val="DefaultTegn"/>
    <w:link w:val="EndNoteBibliographyTitle"/>
    <w:rsid w:val="000B5C56"/>
    <w:rPr>
      <w:rFonts w:ascii="Times New Roman" w:hAnsi="Times New Roman" w:cs="Times New Roman"/>
      <w:noProof/>
      <w:color w:val="000000"/>
      <w:sz w:val="24"/>
      <w:szCs w:val="24"/>
      <w:lang w:val="en-US"/>
    </w:rPr>
  </w:style>
  <w:style w:type="paragraph" w:customStyle="1" w:styleId="EndNoteBibliography">
    <w:name w:val="EndNote Bibliography"/>
    <w:basedOn w:val="Normal"/>
    <w:link w:val="EndNoteBibliographyTegn"/>
    <w:rsid w:val="000B5C56"/>
    <w:pPr>
      <w:spacing w:line="240" w:lineRule="auto"/>
    </w:pPr>
    <w:rPr>
      <w:rFonts w:ascii="Times New Roman" w:hAnsi="Times New Roman" w:cs="Times New Roman"/>
      <w:noProof/>
      <w:color w:val="000000"/>
      <w:sz w:val="24"/>
      <w:szCs w:val="24"/>
    </w:rPr>
  </w:style>
  <w:style w:type="character" w:customStyle="1" w:styleId="EndNoteBibliographyTegn">
    <w:name w:val="EndNote Bibliography Tegn"/>
    <w:basedOn w:val="DefaultTegn"/>
    <w:link w:val="EndNoteBibliography"/>
    <w:rsid w:val="000B5C56"/>
    <w:rPr>
      <w:rFonts w:ascii="Times New Roman" w:hAnsi="Times New Roman" w:cs="Times New Roman"/>
      <w:noProof/>
      <w:color w:val="000000"/>
      <w:sz w:val="24"/>
      <w:szCs w:val="24"/>
      <w:lang w:val="en-US"/>
    </w:rPr>
  </w:style>
  <w:style w:type="paragraph" w:customStyle="1" w:styleId="Normal1">
    <w:name w:val="Normal1"/>
    <w:rsid w:val="000B5C56"/>
    <w:pPr>
      <w:widowControl w:val="0"/>
      <w:spacing w:after="0" w:line="240" w:lineRule="auto"/>
    </w:pPr>
    <w:rPr>
      <w:rFonts w:ascii="Cambria" w:eastAsia="Cambria" w:hAnsi="Cambria" w:cs="Cambria"/>
      <w:color w:val="000000"/>
      <w:sz w:val="24"/>
      <w:szCs w:val="24"/>
      <w:lang w:val="en-US"/>
    </w:rPr>
  </w:style>
  <w:style w:type="paragraph" w:styleId="ListParagraph">
    <w:name w:val="List Paragraph"/>
    <w:basedOn w:val="Normal"/>
    <w:uiPriority w:val="34"/>
    <w:qFormat/>
    <w:rsid w:val="000B5C56"/>
    <w:pPr>
      <w:ind w:left="720"/>
      <w:contextualSpacing/>
    </w:pPr>
  </w:style>
  <w:style w:type="paragraph" w:styleId="Header">
    <w:name w:val="header"/>
    <w:basedOn w:val="Normal"/>
    <w:link w:val="HeaderChar"/>
    <w:uiPriority w:val="99"/>
    <w:unhideWhenUsed/>
    <w:rsid w:val="000B5C56"/>
    <w:pPr>
      <w:tabs>
        <w:tab w:val="center" w:pos="4986"/>
        <w:tab w:val="right" w:pos="9972"/>
      </w:tabs>
      <w:spacing w:after="0" w:line="240" w:lineRule="auto"/>
    </w:pPr>
  </w:style>
  <w:style w:type="character" w:customStyle="1" w:styleId="HeaderChar">
    <w:name w:val="Header Char"/>
    <w:basedOn w:val="DefaultParagraphFont"/>
    <w:link w:val="Header"/>
    <w:uiPriority w:val="99"/>
    <w:rsid w:val="000B5C56"/>
    <w:rPr>
      <w:lang w:val="en-US"/>
    </w:rPr>
  </w:style>
  <w:style w:type="paragraph" w:styleId="Footer">
    <w:name w:val="footer"/>
    <w:basedOn w:val="Normal"/>
    <w:link w:val="FooterChar"/>
    <w:uiPriority w:val="99"/>
    <w:unhideWhenUsed/>
    <w:rsid w:val="000B5C56"/>
    <w:pPr>
      <w:tabs>
        <w:tab w:val="center" w:pos="4986"/>
        <w:tab w:val="right" w:pos="9972"/>
      </w:tabs>
      <w:spacing w:after="0" w:line="240" w:lineRule="auto"/>
    </w:pPr>
  </w:style>
  <w:style w:type="character" w:customStyle="1" w:styleId="FooterChar">
    <w:name w:val="Footer Char"/>
    <w:basedOn w:val="DefaultParagraphFont"/>
    <w:link w:val="Footer"/>
    <w:uiPriority w:val="99"/>
    <w:rsid w:val="000B5C56"/>
    <w:rPr>
      <w:lang w:val="en-US"/>
    </w:rPr>
  </w:style>
  <w:style w:type="paragraph" w:styleId="NoSpacing">
    <w:name w:val="No Spacing"/>
    <w:link w:val="NoSpacingChar"/>
    <w:uiPriority w:val="1"/>
    <w:qFormat/>
    <w:rsid w:val="000B5C56"/>
    <w:pPr>
      <w:spacing w:after="0" w:line="240" w:lineRule="auto"/>
    </w:pPr>
    <w:rPr>
      <w:rFonts w:ascii="Calibri" w:eastAsia="Times New Roman" w:hAnsi="Calibri" w:cs="Times New Roman"/>
      <w:lang w:eastAsia="da-DK"/>
    </w:rPr>
  </w:style>
  <w:style w:type="paragraph" w:styleId="BalloonText">
    <w:name w:val="Balloon Text"/>
    <w:basedOn w:val="Normal"/>
    <w:link w:val="BalloonTextChar"/>
    <w:uiPriority w:val="99"/>
    <w:semiHidden/>
    <w:unhideWhenUsed/>
    <w:rsid w:val="000B5C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C56"/>
    <w:rPr>
      <w:rFonts w:ascii="Segoe UI" w:hAnsi="Segoe UI" w:cs="Segoe UI"/>
      <w:sz w:val="18"/>
      <w:szCs w:val="18"/>
      <w:lang w:val="en-US"/>
    </w:rPr>
  </w:style>
  <w:style w:type="paragraph" w:styleId="CommentText">
    <w:name w:val="annotation text"/>
    <w:basedOn w:val="Normal"/>
    <w:link w:val="CommentTextChar"/>
    <w:uiPriority w:val="99"/>
    <w:unhideWhenUsed/>
    <w:rsid w:val="000B5C56"/>
    <w:pPr>
      <w:widowControl w:val="0"/>
      <w:spacing w:after="0" w:line="240" w:lineRule="auto"/>
    </w:pPr>
    <w:rPr>
      <w:rFonts w:ascii="Cambria" w:eastAsia="Cambria" w:hAnsi="Cambria" w:cs="Cambria"/>
      <w:color w:val="000000"/>
      <w:sz w:val="24"/>
      <w:szCs w:val="24"/>
    </w:rPr>
  </w:style>
  <w:style w:type="character" w:customStyle="1" w:styleId="CommentTextChar">
    <w:name w:val="Comment Text Char"/>
    <w:basedOn w:val="DefaultParagraphFont"/>
    <w:link w:val="CommentText"/>
    <w:uiPriority w:val="99"/>
    <w:rsid w:val="000B5C56"/>
    <w:rPr>
      <w:rFonts w:ascii="Cambria" w:eastAsia="Cambria" w:hAnsi="Cambria" w:cs="Cambria"/>
      <w:color w:val="000000"/>
      <w:sz w:val="24"/>
      <w:szCs w:val="24"/>
      <w:lang w:val="en-US"/>
    </w:rPr>
  </w:style>
  <w:style w:type="table" w:styleId="TableGrid">
    <w:name w:val="Table Grid"/>
    <w:basedOn w:val="TableNormal"/>
    <w:uiPriority w:val="39"/>
    <w:rsid w:val="000B5C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0B5C56"/>
    <w:rPr>
      <w:rFonts w:ascii="Calibri" w:eastAsia="Times New Roman" w:hAnsi="Calibri" w:cs="Times New Roman"/>
      <w:lang w:eastAsia="da-DK"/>
    </w:rPr>
  </w:style>
  <w:style w:type="character" w:styleId="CommentReference">
    <w:name w:val="annotation reference"/>
    <w:basedOn w:val="DefaultParagraphFont"/>
    <w:uiPriority w:val="99"/>
    <w:semiHidden/>
    <w:unhideWhenUsed/>
    <w:rsid w:val="000B5C56"/>
    <w:rPr>
      <w:sz w:val="16"/>
      <w:szCs w:val="16"/>
    </w:rPr>
  </w:style>
  <w:style w:type="paragraph" w:styleId="CommentSubject">
    <w:name w:val="annotation subject"/>
    <w:basedOn w:val="CommentText"/>
    <w:next w:val="CommentText"/>
    <w:link w:val="CommentSubjectChar"/>
    <w:uiPriority w:val="99"/>
    <w:semiHidden/>
    <w:unhideWhenUsed/>
    <w:rsid w:val="000B5C56"/>
    <w:pPr>
      <w:widowControl/>
      <w:spacing w:after="160"/>
    </w:pPr>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uiPriority w:val="99"/>
    <w:semiHidden/>
    <w:rsid w:val="000B5C56"/>
    <w:rPr>
      <w:rFonts w:ascii="Cambria" w:eastAsia="Cambria" w:hAnsi="Cambria" w:cs="Cambria"/>
      <w:b/>
      <w:bCs/>
      <w:color w:val="000000"/>
      <w:sz w:val="20"/>
      <w:szCs w:val="20"/>
      <w:lang w:val="en-US"/>
    </w:rPr>
  </w:style>
  <w:style w:type="paragraph" w:styleId="ListBullet">
    <w:name w:val="List Bullet"/>
    <w:basedOn w:val="Normal"/>
    <w:uiPriority w:val="99"/>
    <w:semiHidden/>
    <w:unhideWhenUsed/>
    <w:rsid w:val="000B5C56"/>
    <w:pPr>
      <w:numPr>
        <w:numId w:val="2"/>
      </w:numPr>
      <w:contextualSpacing/>
    </w:pPr>
  </w:style>
  <w:style w:type="paragraph" w:styleId="ListNumber">
    <w:name w:val="List Number"/>
    <w:basedOn w:val="Normal"/>
    <w:uiPriority w:val="99"/>
    <w:semiHidden/>
    <w:unhideWhenUsed/>
    <w:rsid w:val="000B5C56"/>
    <w:pPr>
      <w:numPr>
        <w:numId w:val="3"/>
      </w:numPr>
      <w:contextualSpacing/>
    </w:pPr>
  </w:style>
  <w:style w:type="character" w:styleId="Emphasis">
    <w:name w:val="Emphasis"/>
    <w:basedOn w:val="DefaultParagraphFont"/>
    <w:uiPriority w:val="20"/>
    <w:qFormat/>
    <w:rsid w:val="000B5C56"/>
    <w:rPr>
      <w:i/>
      <w:iCs/>
    </w:rPr>
  </w:style>
  <w:style w:type="paragraph" w:styleId="TOCHeading">
    <w:name w:val="TOC Heading"/>
    <w:basedOn w:val="Heading1"/>
    <w:next w:val="Normal"/>
    <w:uiPriority w:val="39"/>
    <w:unhideWhenUsed/>
    <w:qFormat/>
    <w:rsid w:val="000B5C5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B5C56"/>
    <w:pPr>
      <w:spacing w:after="100"/>
    </w:pPr>
  </w:style>
  <w:style w:type="paragraph" w:styleId="TOC2">
    <w:name w:val="toc 2"/>
    <w:basedOn w:val="Normal"/>
    <w:next w:val="Normal"/>
    <w:autoRedefine/>
    <w:uiPriority w:val="39"/>
    <w:unhideWhenUsed/>
    <w:rsid w:val="000B5C56"/>
    <w:pPr>
      <w:spacing w:after="100"/>
      <w:ind w:left="220"/>
    </w:pPr>
  </w:style>
  <w:style w:type="character" w:styleId="FollowedHyperlink">
    <w:name w:val="FollowedHyperlink"/>
    <w:basedOn w:val="DefaultParagraphFont"/>
    <w:uiPriority w:val="99"/>
    <w:semiHidden/>
    <w:unhideWhenUsed/>
    <w:rsid w:val="000B5C56"/>
    <w:rPr>
      <w:color w:val="954F72" w:themeColor="followedHyperlink"/>
      <w:u w:val="single"/>
    </w:rPr>
  </w:style>
  <w:style w:type="character" w:customStyle="1" w:styleId="Heading4Char">
    <w:name w:val="Heading 4 Char"/>
    <w:basedOn w:val="DefaultParagraphFont"/>
    <w:link w:val="Heading4"/>
    <w:uiPriority w:val="9"/>
    <w:rsid w:val="00B569D1"/>
    <w:rPr>
      <w:rFonts w:asciiTheme="majorHAnsi" w:eastAsiaTheme="majorEastAsia" w:hAnsiTheme="majorHAnsi" w:cstheme="majorBidi"/>
      <w:i/>
      <w:iCs/>
      <w:color w:val="2F5496" w:themeColor="accent1" w:themeShade="BF"/>
      <w:lang w:val="en-US"/>
    </w:rPr>
  </w:style>
  <w:style w:type="paragraph" w:styleId="TOC3">
    <w:name w:val="toc 3"/>
    <w:basedOn w:val="Normal"/>
    <w:next w:val="Normal"/>
    <w:autoRedefine/>
    <w:uiPriority w:val="39"/>
    <w:unhideWhenUsed/>
    <w:rsid w:val="002071C9"/>
    <w:pPr>
      <w:spacing w:after="100"/>
      <w:ind w:left="440"/>
    </w:pPr>
  </w:style>
  <w:style w:type="character" w:customStyle="1" w:styleId="Heading5Char">
    <w:name w:val="Heading 5 Char"/>
    <w:basedOn w:val="DefaultParagraphFont"/>
    <w:link w:val="Heading5"/>
    <w:uiPriority w:val="9"/>
    <w:semiHidden/>
    <w:rsid w:val="00F0124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F0124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F0124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F0124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01240"/>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B966BB"/>
    <w:rPr>
      <w:color w:val="808080"/>
    </w:rPr>
  </w:style>
  <w:style w:type="paragraph" w:styleId="Caption">
    <w:name w:val="caption"/>
    <w:basedOn w:val="Normal"/>
    <w:next w:val="Normal"/>
    <w:uiPriority w:val="35"/>
    <w:unhideWhenUsed/>
    <w:qFormat/>
    <w:rsid w:val="00604BCD"/>
    <w:pPr>
      <w:spacing w:after="200" w:line="240" w:lineRule="auto"/>
    </w:pPr>
    <w:rPr>
      <w:i/>
      <w:iCs/>
      <w:color w:val="44546A" w:themeColor="text2"/>
      <w:sz w:val="18"/>
      <w:szCs w:val="18"/>
    </w:rPr>
  </w:style>
  <w:style w:type="paragraph" w:styleId="Revision">
    <w:name w:val="Revision"/>
    <w:hidden/>
    <w:uiPriority w:val="99"/>
    <w:semiHidden/>
    <w:rsid w:val="008157E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29118">
      <w:bodyDiv w:val="1"/>
      <w:marLeft w:val="0"/>
      <w:marRight w:val="0"/>
      <w:marTop w:val="0"/>
      <w:marBottom w:val="0"/>
      <w:divBdr>
        <w:top w:val="none" w:sz="0" w:space="0" w:color="auto"/>
        <w:left w:val="none" w:sz="0" w:space="0" w:color="auto"/>
        <w:bottom w:val="none" w:sz="0" w:space="0" w:color="auto"/>
        <w:right w:val="none" w:sz="0" w:space="0" w:color="auto"/>
      </w:divBdr>
    </w:div>
    <w:div w:id="117604332">
      <w:bodyDiv w:val="1"/>
      <w:marLeft w:val="0"/>
      <w:marRight w:val="0"/>
      <w:marTop w:val="0"/>
      <w:marBottom w:val="0"/>
      <w:divBdr>
        <w:top w:val="none" w:sz="0" w:space="0" w:color="auto"/>
        <w:left w:val="none" w:sz="0" w:space="0" w:color="auto"/>
        <w:bottom w:val="none" w:sz="0" w:space="0" w:color="auto"/>
        <w:right w:val="none" w:sz="0" w:space="0" w:color="auto"/>
      </w:divBdr>
      <w:divsChild>
        <w:div w:id="717245144">
          <w:marLeft w:val="480"/>
          <w:marRight w:val="0"/>
          <w:marTop w:val="0"/>
          <w:marBottom w:val="0"/>
          <w:divBdr>
            <w:top w:val="none" w:sz="0" w:space="0" w:color="auto"/>
            <w:left w:val="none" w:sz="0" w:space="0" w:color="auto"/>
            <w:bottom w:val="none" w:sz="0" w:space="0" w:color="auto"/>
            <w:right w:val="none" w:sz="0" w:space="0" w:color="auto"/>
          </w:divBdr>
        </w:div>
        <w:div w:id="1097169342">
          <w:marLeft w:val="480"/>
          <w:marRight w:val="0"/>
          <w:marTop w:val="0"/>
          <w:marBottom w:val="0"/>
          <w:divBdr>
            <w:top w:val="none" w:sz="0" w:space="0" w:color="auto"/>
            <w:left w:val="none" w:sz="0" w:space="0" w:color="auto"/>
            <w:bottom w:val="none" w:sz="0" w:space="0" w:color="auto"/>
            <w:right w:val="none" w:sz="0" w:space="0" w:color="auto"/>
          </w:divBdr>
        </w:div>
        <w:div w:id="1242327999">
          <w:marLeft w:val="480"/>
          <w:marRight w:val="0"/>
          <w:marTop w:val="0"/>
          <w:marBottom w:val="0"/>
          <w:divBdr>
            <w:top w:val="none" w:sz="0" w:space="0" w:color="auto"/>
            <w:left w:val="none" w:sz="0" w:space="0" w:color="auto"/>
            <w:bottom w:val="none" w:sz="0" w:space="0" w:color="auto"/>
            <w:right w:val="none" w:sz="0" w:space="0" w:color="auto"/>
          </w:divBdr>
        </w:div>
        <w:div w:id="1246723556">
          <w:marLeft w:val="480"/>
          <w:marRight w:val="0"/>
          <w:marTop w:val="0"/>
          <w:marBottom w:val="0"/>
          <w:divBdr>
            <w:top w:val="none" w:sz="0" w:space="0" w:color="auto"/>
            <w:left w:val="none" w:sz="0" w:space="0" w:color="auto"/>
            <w:bottom w:val="none" w:sz="0" w:space="0" w:color="auto"/>
            <w:right w:val="none" w:sz="0" w:space="0" w:color="auto"/>
          </w:divBdr>
        </w:div>
        <w:div w:id="2089420420">
          <w:marLeft w:val="480"/>
          <w:marRight w:val="0"/>
          <w:marTop w:val="0"/>
          <w:marBottom w:val="0"/>
          <w:divBdr>
            <w:top w:val="none" w:sz="0" w:space="0" w:color="auto"/>
            <w:left w:val="none" w:sz="0" w:space="0" w:color="auto"/>
            <w:bottom w:val="none" w:sz="0" w:space="0" w:color="auto"/>
            <w:right w:val="none" w:sz="0" w:space="0" w:color="auto"/>
          </w:divBdr>
        </w:div>
      </w:divsChild>
    </w:div>
    <w:div w:id="344671443">
      <w:bodyDiv w:val="1"/>
      <w:marLeft w:val="0"/>
      <w:marRight w:val="0"/>
      <w:marTop w:val="0"/>
      <w:marBottom w:val="0"/>
      <w:divBdr>
        <w:top w:val="none" w:sz="0" w:space="0" w:color="auto"/>
        <w:left w:val="none" w:sz="0" w:space="0" w:color="auto"/>
        <w:bottom w:val="none" w:sz="0" w:space="0" w:color="auto"/>
        <w:right w:val="none" w:sz="0" w:space="0" w:color="auto"/>
      </w:divBdr>
    </w:div>
    <w:div w:id="372929128">
      <w:bodyDiv w:val="1"/>
      <w:marLeft w:val="0"/>
      <w:marRight w:val="0"/>
      <w:marTop w:val="0"/>
      <w:marBottom w:val="0"/>
      <w:divBdr>
        <w:top w:val="none" w:sz="0" w:space="0" w:color="auto"/>
        <w:left w:val="none" w:sz="0" w:space="0" w:color="auto"/>
        <w:bottom w:val="none" w:sz="0" w:space="0" w:color="auto"/>
        <w:right w:val="none" w:sz="0" w:space="0" w:color="auto"/>
      </w:divBdr>
      <w:divsChild>
        <w:div w:id="323555028">
          <w:marLeft w:val="480"/>
          <w:marRight w:val="0"/>
          <w:marTop w:val="0"/>
          <w:marBottom w:val="0"/>
          <w:divBdr>
            <w:top w:val="none" w:sz="0" w:space="0" w:color="auto"/>
            <w:left w:val="none" w:sz="0" w:space="0" w:color="auto"/>
            <w:bottom w:val="none" w:sz="0" w:space="0" w:color="auto"/>
            <w:right w:val="none" w:sz="0" w:space="0" w:color="auto"/>
          </w:divBdr>
        </w:div>
        <w:div w:id="645210880">
          <w:marLeft w:val="480"/>
          <w:marRight w:val="0"/>
          <w:marTop w:val="0"/>
          <w:marBottom w:val="0"/>
          <w:divBdr>
            <w:top w:val="none" w:sz="0" w:space="0" w:color="auto"/>
            <w:left w:val="none" w:sz="0" w:space="0" w:color="auto"/>
            <w:bottom w:val="none" w:sz="0" w:space="0" w:color="auto"/>
            <w:right w:val="none" w:sz="0" w:space="0" w:color="auto"/>
          </w:divBdr>
        </w:div>
        <w:div w:id="1629318247">
          <w:marLeft w:val="480"/>
          <w:marRight w:val="0"/>
          <w:marTop w:val="0"/>
          <w:marBottom w:val="0"/>
          <w:divBdr>
            <w:top w:val="none" w:sz="0" w:space="0" w:color="auto"/>
            <w:left w:val="none" w:sz="0" w:space="0" w:color="auto"/>
            <w:bottom w:val="none" w:sz="0" w:space="0" w:color="auto"/>
            <w:right w:val="none" w:sz="0" w:space="0" w:color="auto"/>
          </w:divBdr>
        </w:div>
        <w:div w:id="1732607783">
          <w:marLeft w:val="480"/>
          <w:marRight w:val="0"/>
          <w:marTop w:val="0"/>
          <w:marBottom w:val="0"/>
          <w:divBdr>
            <w:top w:val="none" w:sz="0" w:space="0" w:color="auto"/>
            <w:left w:val="none" w:sz="0" w:space="0" w:color="auto"/>
            <w:bottom w:val="none" w:sz="0" w:space="0" w:color="auto"/>
            <w:right w:val="none" w:sz="0" w:space="0" w:color="auto"/>
          </w:divBdr>
        </w:div>
        <w:div w:id="1756709653">
          <w:marLeft w:val="480"/>
          <w:marRight w:val="0"/>
          <w:marTop w:val="0"/>
          <w:marBottom w:val="0"/>
          <w:divBdr>
            <w:top w:val="none" w:sz="0" w:space="0" w:color="auto"/>
            <w:left w:val="none" w:sz="0" w:space="0" w:color="auto"/>
            <w:bottom w:val="none" w:sz="0" w:space="0" w:color="auto"/>
            <w:right w:val="none" w:sz="0" w:space="0" w:color="auto"/>
          </w:divBdr>
        </w:div>
      </w:divsChild>
    </w:div>
    <w:div w:id="408231567">
      <w:bodyDiv w:val="1"/>
      <w:marLeft w:val="0"/>
      <w:marRight w:val="0"/>
      <w:marTop w:val="0"/>
      <w:marBottom w:val="0"/>
      <w:divBdr>
        <w:top w:val="none" w:sz="0" w:space="0" w:color="auto"/>
        <w:left w:val="none" w:sz="0" w:space="0" w:color="auto"/>
        <w:bottom w:val="none" w:sz="0" w:space="0" w:color="auto"/>
        <w:right w:val="none" w:sz="0" w:space="0" w:color="auto"/>
      </w:divBdr>
    </w:div>
    <w:div w:id="812259118">
      <w:bodyDiv w:val="1"/>
      <w:marLeft w:val="0"/>
      <w:marRight w:val="0"/>
      <w:marTop w:val="0"/>
      <w:marBottom w:val="0"/>
      <w:divBdr>
        <w:top w:val="none" w:sz="0" w:space="0" w:color="auto"/>
        <w:left w:val="none" w:sz="0" w:space="0" w:color="auto"/>
        <w:bottom w:val="none" w:sz="0" w:space="0" w:color="auto"/>
        <w:right w:val="none" w:sz="0" w:space="0" w:color="auto"/>
      </w:divBdr>
      <w:divsChild>
        <w:div w:id="127167685">
          <w:marLeft w:val="480"/>
          <w:marRight w:val="0"/>
          <w:marTop w:val="0"/>
          <w:marBottom w:val="0"/>
          <w:divBdr>
            <w:top w:val="none" w:sz="0" w:space="0" w:color="auto"/>
            <w:left w:val="none" w:sz="0" w:space="0" w:color="auto"/>
            <w:bottom w:val="none" w:sz="0" w:space="0" w:color="auto"/>
            <w:right w:val="none" w:sz="0" w:space="0" w:color="auto"/>
          </w:divBdr>
        </w:div>
        <w:div w:id="296687835">
          <w:marLeft w:val="480"/>
          <w:marRight w:val="0"/>
          <w:marTop w:val="0"/>
          <w:marBottom w:val="0"/>
          <w:divBdr>
            <w:top w:val="none" w:sz="0" w:space="0" w:color="auto"/>
            <w:left w:val="none" w:sz="0" w:space="0" w:color="auto"/>
            <w:bottom w:val="none" w:sz="0" w:space="0" w:color="auto"/>
            <w:right w:val="none" w:sz="0" w:space="0" w:color="auto"/>
          </w:divBdr>
        </w:div>
        <w:div w:id="313291986">
          <w:marLeft w:val="480"/>
          <w:marRight w:val="0"/>
          <w:marTop w:val="0"/>
          <w:marBottom w:val="0"/>
          <w:divBdr>
            <w:top w:val="none" w:sz="0" w:space="0" w:color="auto"/>
            <w:left w:val="none" w:sz="0" w:space="0" w:color="auto"/>
            <w:bottom w:val="none" w:sz="0" w:space="0" w:color="auto"/>
            <w:right w:val="none" w:sz="0" w:space="0" w:color="auto"/>
          </w:divBdr>
        </w:div>
        <w:div w:id="510532964">
          <w:marLeft w:val="480"/>
          <w:marRight w:val="0"/>
          <w:marTop w:val="0"/>
          <w:marBottom w:val="0"/>
          <w:divBdr>
            <w:top w:val="none" w:sz="0" w:space="0" w:color="auto"/>
            <w:left w:val="none" w:sz="0" w:space="0" w:color="auto"/>
            <w:bottom w:val="none" w:sz="0" w:space="0" w:color="auto"/>
            <w:right w:val="none" w:sz="0" w:space="0" w:color="auto"/>
          </w:divBdr>
        </w:div>
        <w:div w:id="531766138">
          <w:marLeft w:val="480"/>
          <w:marRight w:val="0"/>
          <w:marTop w:val="0"/>
          <w:marBottom w:val="0"/>
          <w:divBdr>
            <w:top w:val="none" w:sz="0" w:space="0" w:color="auto"/>
            <w:left w:val="none" w:sz="0" w:space="0" w:color="auto"/>
            <w:bottom w:val="none" w:sz="0" w:space="0" w:color="auto"/>
            <w:right w:val="none" w:sz="0" w:space="0" w:color="auto"/>
          </w:divBdr>
        </w:div>
        <w:div w:id="531843398">
          <w:marLeft w:val="480"/>
          <w:marRight w:val="0"/>
          <w:marTop w:val="0"/>
          <w:marBottom w:val="0"/>
          <w:divBdr>
            <w:top w:val="none" w:sz="0" w:space="0" w:color="auto"/>
            <w:left w:val="none" w:sz="0" w:space="0" w:color="auto"/>
            <w:bottom w:val="none" w:sz="0" w:space="0" w:color="auto"/>
            <w:right w:val="none" w:sz="0" w:space="0" w:color="auto"/>
          </w:divBdr>
        </w:div>
        <w:div w:id="844322569">
          <w:marLeft w:val="480"/>
          <w:marRight w:val="0"/>
          <w:marTop w:val="0"/>
          <w:marBottom w:val="0"/>
          <w:divBdr>
            <w:top w:val="none" w:sz="0" w:space="0" w:color="auto"/>
            <w:left w:val="none" w:sz="0" w:space="0" w:color="auto"/>
            <w:bottom w:val="none" w:sz="0" w:space="0" w:color="auto"/>
            <w:right w:val="none" w:sz="0" w:space="0" w:color="auto"/>
          </w:divBdr>
        </w:div>
        <w:div w:id="927734469">
          <w:marLeft w:val="480"/>
          <w:marRight w:val="0"/>
          <w:marTop w:val="0"/>
          <w:marBottom w:val="0"/>
          <w:divBdr>
            <w:top w:val="none" w:sz="0" w:space="0" w:color="auto"/>
            <w:left w:val="none" w:sz="0" w:space="0" w:color="auto"/>
            <w:bottom w:val="none" w:sz="0" w:space="0" w:color="auto"/>
            <w:right w:val="none" w:sz="0" w:space="0" w:color="auto"/>
          </w:divBdr>
        </w:div>
        <w:div w:id="1062797408">
          <w:marLeft w:val="480"/>
          <w:marRight w:val="0"/>
          <w:marTop w:val="0"/>
          <w:marBottom w:val="0"/>
          <w:divBdr>
            <w:top w:val="none" w:sz="0" w:space="0" w:color="auto"/>
            <w:left w:val="none" w:sz="0" w:space="0" w:color="auto"/>
            <w:bottom w:val="none" w:sz="0" w:space="0" w:color="auto"/>
            <w:right w:val="none" w:sz="0" w:space="0" w:color="auto"/>
          </w:divBdr>
        </w:div>
        <w:div w:id="1154834428">
          <w:marLeft w:val="480"/>
          <w:marRight w:val="0"/>
          <w:marTop w:val="0"/>
          <w:marBottom w:val="0"/>
          <w:divBdr>
            <w:top w:val="none" w:sz="0" w:space="0" w:color="auto"/>
            <w:left w:val="none" w:sz="0" w:space="0" w:color="auto"/>
            <w:bottom w:val="none" w:sz="0" w:space="0" w:color="auto"/>
            <w:right w:val="none" w:sz="0" w:space="0" w:color="auto"/>
          </w:divBdr>
        </w:div>
        <w:div w:id="1283733927">
          <w:marLeft w:val="480"/>
          <w:marRight w:val="0"/>
          <w:marTop w:val="0"/>
          <w:marBottom w:val="0"/>
          <w:divBdr>
            <w:top w:val="none" w:sz="0" w:space="0" w:color="auto"/>
            <w:left w:val="none" w:sz="0" w:space="0" w:color="auto"/>
            <w:bottom w:val="none" w:sz="0" w:space="0" w:color="auto"/>
            <w:right w:val="none" w:sz="0" w:space="0" w:color="auto"/>
          </w:divBdr>
        </w:div>
        <w:div w:id="1306083683">
          <w:marLeft w:val="480"/>
          <w:marRight w:val="0"/>
          <w:marTop w:val="0"/>
          <w:marBottom w:val="0"/>
          <w:divBdr>
            <w:top w:val="none" w:sz="0" w:space="0" w:color="auto"/>
            <w:left w:val="none" w:sz="0" w:space="0" w:color="auto"/>
            <w:bottom w:val="none" w:sz="0" w:space="0" w:color="auto"/>
            <w:right w:val="none" w:sz="0" w:space="0" w:color="auto"/>
          </w:divBdr>
        </w:div>
        <w:div w:id="1674259346">
          <w:marLeft w:val="480"/>
          <w:marRight w:val="0"/>
          <w:marTop w:val="0"/>
          <w:marBottom w:val="0"/>
          <w:divBdr>
            <w:top w:val="none" w:sz="0" w:space="0" w:color="auto"/>
            <w:left w:val="none" w:sz="0" w:space="0" w:color="auto"/>
            <w:bottom w:val="none" w:sz="0" w:space="0" w:color="auto"/>
            <w:right w:val="none" w:sz="0" w:space="0" w:color="auto"/>
          </w:divBdr>
        </w:div>
        <w:div w:id="1734346827">
          <w:marLeft w:val="480"/>
          <w:marRight w:val="0"/>
          <w:marTop w:val="0"/>
          <w:marBottom w:val="0"/>
          <w:divBdr>
            <w:top w:val="none" w:sz="0" w:space="0" w:color="auto"/>
            <w:left w:val="none" w:sz="0" w:space="0" w:color="auto"/>
            <w:bottom w:val="none" w:sz="0" w:space="0" w:color="auto"/>
            <w:right w:val="none" w:sz="0" w:space="0" w:color="auto"/>
          </w:divBdr>
        </w:div>
        <w:div w:id="1834907744">
          <w:marLeft w:val="480"/>
          <w:marRight w:val="0"/>
          <w:marTop w:val="0"/>
          <w:marBottom w:val="0"/>
          <w:divBdr>
            <w:top w:val="none" w:sz="0" w:space="0" w:color="auto"/>
            <w:left w:val="none" w:sz="0" w:space="0" w:color="auto"/>
            <w:bottom w:val="none" w:sz="0" w:space="0" w:color="auto"/>
            <w:right w:val="none" w:sz="0" w:space="0" w:color="auto"/>
          </w:divBdr>
        </w:div>
      </w:divsChild>
    </w:div>
    <w:div w:id="937062700">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480"/>
          <w:marRight w:val="0"/>
          <w:marTop w:val="0"/>
          <w:marBottom w:val="0"/>
          <w:divBdr>
            <w:top w:val="none" w:sz="0" w:space="0" w:color="auto"/>
            <w:left w:val="none" w:sz="0" w:space="0" w:color="auto"/>
            <w:bottom w:val="none" w:sz="0" w:space="0" w:color="auto"/>
            <w:right w:val="none" w:sz="0" w:space="0" w:color="auto"/>
          </w:divBdr>
        </w:div>
        <w:div w:id="821118808">
          <w:marLeft w:val="480"/>
          <w:marRight w:val="0"/>
          <w:marTop w:val="0"/>
          <w:marBottom w:val="0"/>
          <w:divBdr>
            <w:top w:val="none" w:sz="0" w:space="0" w:color="auto"/>
            <w:left w:val="none" w:sz="0" w:space="0" w:color="auto"/>
            <w:bottom w:val="none" w:sz="0" w:space="0" w:color="auto"/>
            <w:right w:val="none" w:sz="0" w:space="0" w:color="auto"/>
          </w:divBdr>
        </w:div>
        <w:div w:id="1822886387">
          <w:marLeft w:val="480"/>
          <w:marRight w:val="0"/>
          <w:marTop w:val="0"/>
          <w:marBottom w:val="0"/>
          <w:divBdr>
            <w:top w:val="none" w:sz="0" w:space="0" w:color="auto"/>
            <w:left w:val="none" w:sz="0" w:space="0" w:color="auto"/>
            <w:bottom w:val="none" w:sz="0" w:space="0" w:color="auto"/>
            <w:right w:val="none" w:sz="0" w:space="0" w:color="auto"/>
          </w:divBdr>
        </w:div>
        <w:div w:id="2098095470">
          <w:marLeft w:val="480"/>
          <w:marRight w:val="0"/>
          <w:marTop w:val="0"/>
          <w:marBottom w:val="0"/>
          <w:divBdr>
            <w:top w:val="none" w:sz="0" w:space="0" w:color="auto"/>
            <w:left w:val="none" w:sz="0" w:space="0" w:color="auto"/>
            <w:bottom w:val="none" w:sz="0" w:space="0" w:color="auto"/>
            <w:right w:val="none" w:sz="0" w:space="0" w:color="auto"/>
          </w:divBdr>
        </w:div>
      </w:divsChild>
    </w:div>
    <w:div w:id="1344091842">
      <w:bodyDiv w:val="1"/>
      <w:marLeft w:val="0"/>
      <w:marRight w:val="0"/>
      <w:marTop w:val="0"/>
      <w:marBottom w:val="0"/>
      <w:divBdr>
        <w:top w:val="none" w:sz="0" w:space="0" w:color="auto"/>
        <w:left w:val="none" w:sz="0" w:space="0" w:color="auto"/>
        <w:bottom w:val="none" w:sz="0" w:space="0" w:color="auto"/>
        <w:right w:val="none" w:sz="0" w:space="0" w:color="auto"/>
      </w:divBdr>
    </w:div>
    <w:div w:id="1403914307">
      <w:bodyDiv w:val="1"/>
      <w:marLeft w:val="0"/>
      <w:marRight w:val="0"/>
      <w:marTop w:val="0"/>
      <w:marBottom w:val="0"/>
      <w:divBdr>
        <w:top w:val="none" w:sz="0" w:space="0" w:color="auto"/>
        <w:left w:val="none" w:sz="0" w:space="0" w:color="auto"/>
        <w:bottom w:val="none" w:sz="0" w:space="0" w:color="auto"/>
        <w:right w:val="none" w:sz="0" w:space="0" w:color="auto"/>
      </w:divBdr>
    </w:div>
    <w:div w:id="1545829464">
      <w:bodyDiv w:val="1"/>
      <w:marLeft w:val="0"/>
      <w:marRight w:val="0"/>
      <w:marTop w:val="0"/>
      <w:marBottom w:val="0"/>
      <w:divBdr>
        <w:top w:val="none" w:sz="0" w:space="0" w:color="auto"/>
        <w:left w:val="none" w:sz="0" w:space="0" w:color="auto"/>
        <w:bottom w:val="none" w:sz="0" w:space="0" w:color="auto"/>
        <w:right w:val="none" w:sz="0" w:space="0" w:color="auto"/>
      </w:divBdr>
    </w:div>
    <w:div w:id="1621104651">
      <w:bodyDiv w:val="1"/>
      <w:marLeft w:val="0"/>
      <w:marRight w:val="0"/>
      <w:marTop w:val="0"/>
      <w:marBottom w:val="0"/>
      <w:divBdr>
        <w:top w:val="none" w:sz="0" w:space="0" w:color="auto"/>
        <w:left w:val="none" w:sz="0" w:space="0" w:color="auto"/>
        <w:bottom w:val="none" w:sz="0" w:space="0" w:color="auto"/>
        <w:right w:val="none" w:sz="0" w:space="0" w:color="auto"/>
      </w:divBdr>
    </w:div>
    <w:div w:id="1634947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ktisundhed.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github.com/Malte-Lund/Lupex-Statistics/tree/main/Documents" TargetMode="External"/><Relationship Id="rId2" Type="http://schemas.openxmlformats.org/officeDocument/2006/relationships/customXml" Target="../customXml/item2.xml"/><Relationship Id="rId16" Type="http://schemas.openxmlformats.org/officeDocument/2006/relationships/hyperlink" Target="https://github.com/Malte-Lund/Lupex-Statisti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linicaltrials.gov" TargetMode="External"/><Relationship Id="rId14" Type="http://schemas.openxmlformats.org/officeDocument/2006/relationships/hyperlink" Target="http://www.clinicaltrials.gov" TargetMode="Externa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BD8E45B880B45AE8686DE68F7FF9F18"/>
        <w:category>
          <w:name w:val="Generelt"/>
          <w:gallery w:val="placeholder"/>
        </w:category>
        <w:types>
          <w:type w:val="bbPlcHdr"/>
        </w:types>
        <w:behaviors>
          <w:behavior w:val="content"/>
        </w:behaviors>
        <w:guid w:val="{09E8213B-0B37-4682-B001-39CDE4EBA0B9}"/>
      </w:docPartPr>
      <w:docPartBody>
        <w:p w:rsidR="00FA3130" w:rsidRDefault="00300AAB">
          <w:r w:rsidRPr="00942595">
            <w:rPr>
              <w:rStyle w:val="PlaceholderText"/>
            </w:rPr>
            <w:t>[Forfatter]</w:t>
          </w:r>
        </w:p>
      </w:docPartBody>
    </w:docPart>
    <w:docPart>
      <w:docPartPr>
        <w:name w:val="73933ABA86DD45D9B0B29C43771F50E3"/>
        <w:category>
          <w:name w:val="Generelt"/>
          <w:gallery w:val="placeholder"/>
        </w:category>
        <w:types>
          <w:type w:val="bbPlcHdr"/>
        </w:types>
        <w:behaviors>
          <w:behavior w:val="content"/>
        </w:behaviors>
        <w:guid w:val="{B3967A2C-1206-4192-A139-D04B1E558BFB}"/>
      </w:docPartPr>
      <w:docPartBody>
        <w:p w:rsidR="00FA3130" w:rsidRDefault="00300AAB">
          <w:r w:rsidRPr="00942595">
            <w:rPr>
              <w:rStyle w:val="PlaceholderText"/>
            </w:rPr>
            <w:t>[Udgivelsesdato]</w:t>
          </w:r>
        </w:p>
      </w:docPartBody>
    </w:docPart>
    <w:docPart>
      <w:docPartPr>
        <w:name w:val="F1FBF52999904D879B79380C456EFA37"/>
        <w:category>
          <w:name w:val="Generelt"/>
          <w:gallery w:val="placeholder"/>
        </w:category>
        <w:types>
          <w:type w:val="bbPlcHdr"/>
        </w:types>
        <w:behaviors>
          <w:behavior w:val="content"/>
        </w:behaviors>
        <w:guid w:val="{3491F301-1A18-4F5D-9D36-46E83D5CD6FA}"/>
      </w:docPartPr>
      <w:docPartBody>
        <w:p w:rsidR="00FA3130" w:rsidRDefault="00300AAB" w:rsidP="00300AAB">
          <w:pPr>
            <w:pStyle w:val="F1FBF52999904D879B79380C456EFA37"/>
          </w:pPr>
          <w:r w:rsidRPr="00942595">
            <w:rPr>
              <w:rStyle w:val="PlaceholderText"/>
            </w:rPr>
            <w:t>[Udgivelsesdato]</w:t>
          </w:r>
        </w:p>
      </w:docPartBody>
    </w:docPart>
    <w:docPart>
      <w:docPartPr>
        <w:name w:val="EE548FC7148746269BDC9B9F2AB409FB"/>
        <w:category>
          <w:name w:val="Generelt"/>
          <w:gallery w:val="placeholder"/>
        </w:category>
        <w:types>
          <w:type w:val="bbPlcHdr"/>
        </w:types>
        <w:behaviors>
          <w:behavior w:val="content"/>
        </w:behaviors>
        <w:guid w:val="{D6F3BC82-1704-493C-9DE5-5D50C6D541AD}"/>
      </w:docPartPr>
      <w:docPartBody>
        <w:p w:rsidR="00FA3130" w:rsidRDefault="00300AAB">
          <w:r w:rsidRPr="00942595">
            <w:rPr>
              <w:rStyle w:val="PlaceholderText"/>
            </w:rPr>
            <w:t>[Emne]</w:t>
          </w:r>
        </w:p>
      </w:docPartBody>
    </w:docPart>
    <w:docPart>
      <w:docPartPr>
        <w:name w:val="58A0812E4CA84B49AB18BD8647658C3E"/>
        <w:category>
          <w:name w:val="Generelt"/>
          <w:gallery w:val="placeholder"/>
        </w:category>
        <w:types>
          <w:type w:val="bbPlcHdr"/>
        </w:types>
        <w:behaviors>
          <w:behavior w:val="content"/>
        </w:behaviors>
        <w:guid w:val="{EA213AE5-D941-4438-8182-950E1012283E}"/>
      </w:docPartPr>
      <w:docPartBody>
        <w:p w:rsidR="00FA3130" w:rsidRDefault="00300AAB" w:rsidP="00300AAB">
          <w:pPr>
            <w:pStyle w:val="58A0812E4CA84B49AB18BD8647658C3E"/>
          </w:pPr>
          <w:r w:rsidRPr="00942595">
            <w:rPr>
              <w:rStyle w:val="PlaceholderTex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AB"/>
    <w:rsid w:val="00300AAB"/>
    <w:rsid w:val="00337FFA"/>
    <w:rsid w:val="005E5249"/>
    <w:rsid w:val="008135BE"/>
    <w:rsid w:val="00FA31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AA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0AAB"/>
    <w:rPr>
      <w:color w:val="808080"/>
    </w:rPr>
  </w:style>
  <w:style w:type="paragraph" w:customStyle="1" w:styleId="F1FBF52999904D879B79380C456EFA37">
    <w:name w:val="F1FBF52999904D879B79380C456EFA37"/>
    <w:rsid w:val="00300AAB"/>
  </w:style>
  <w:style w:type="paragraph" w:customStyle="1" w:styleId="58A0812E4CA84B49AB18BD8647658C3E">
    <w:name w:val="58A0812E4CA84B49AB18BD8647658C3E"/>
    <w:rsid w:val="00300A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4220-EEFB-43B6-9CBF-B05C9CD7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34371</Words>
  <Characters>201420</Characters>
  <Application>Microsoft Office Word</Application>
  <DocSecurity>0</DocSecurity>
  <Lines>4912</Lines>
  <Paragraphs>3230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Statistical Analysis Plan, LUPEX</vt:lpstr>
      <vt:lpstr>Statistical Analysis Plan, LUPEX</vt:lpstr>
    </vt:vector>
  </TitlesOfParts>
  <Company/>
  <LinksUpToDate>false</LinksUpToDate>
  <CharactersWithSpaces>232561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Plan, LUPEX</dc:title>
  <dc:subject>version 0.4</dc:subject>
  <dc:creator>Malte Lund Adamsen</dc:creator>
  <cp:keywords>LUPEX</cp:keywords>
  <dc:description/>
  <cp:lastModifiedBy>Julie Lyng Forman</cp:lastModifiedBy>
  <cp:revision>2</cp:revision>
  <cp:lastPrinted>2024-05-21T10:28:00Z</cp:lastPrinted>
  <dcterms:created xsi:type="dcterms:W3CDTF">2024-05-21T13:51:00Z</dcterms:created>
  <dcterms:modified xsi:type="dcterms:W3CDTF">2024-05-21T13:51:00Z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8ddedf81-1c23-377d-b249-2cad41d692aa</vt:lpwstr>
  </property>
  <property fmtid="{D5CDD505-2E9C-101B-9397-08002B2CF9AE}" pid="5" name="Mendeley Recent Style Id 0_1">
    <vt:lpwstr>http://www.zotero.org/styles/ajp-lung-cellular-and-molecular-physiology</vt:lpwstr>
  </property>
  <property fmtid="{D5CDD505-2E9C-101B-9397-08002B2CF9AE}" pid="6" name="Mendeley Recent Style Name 0_1">
    <vt:lpwstr>American Journal of Physiology - Lung Cellular and Molecular Physiology</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http://csl.mendeley.com/styles/606049621/vancouverSimon03</vt:lpwstr>
  </property>
  <property fmtid="{D5CDD505-2E9C-101B-9397-08002B2CF9AE}" pid="24" name="Mendeley Recent Style Name 9_1">
    <vt:lpwstr>Vancouver - Simon Jønck</vt:lpwstr>
  </property>
  <property fmtid="{D5CDD505-2E9C-101B-9397-08002B2CF9AE}" pid="25" name="ContentRemapped">
    <vt:lpwstr>true</vt:lpwstr>
  </property>
</Properties>
</file>