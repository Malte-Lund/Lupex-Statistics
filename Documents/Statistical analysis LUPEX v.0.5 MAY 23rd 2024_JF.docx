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1FFB" w14:textId="77777777" w:rsidR="000B5C56" w:rsidRPr="009616A0" w:rsidRDefault="000B5C56" w:rsidP="005F19F6">
      <w:pPr>
        <w:pStyle w:val="Heading1"/>
      </w:pPr>
      <w:bookmarkStart w:id="0" w:name="_Toc167698958"/>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Heading1"/>
        <w:rPr>
          <w:sz w:val="24"/>
          <w:szCs w:val="24"/>
          <w:lang w:val="en-GB"/>
        </w:rPr>
      </w:pPr>
      <w:bookmarkStart w:id="1" w:name="_Toc167698959"/>
      <w:r w:rsidRPr="00171C0D">
        <w:t xml:space="preserve">Type 1 interferon induced changes to exercise adaptations in systemic lupus erythematosus </w:t>
      </w:r>
      <w:r w:rsidR="005078BC" w:rsidRPr="00171C0D">
        <w:t>patients</w:t>
      </w:r>
      <w:bookmarkEnd w:id="1"/>
    </w:p>
    <w:p w14:paraId="271B985B" w14:textId="77777777" w:rsidR="000B5C56" w:rsidRPr="005116C0" w:rsidRDefault="000B5C56" w:rsidP="005F19F6">
      <w:pPr>
        <w:rPr>
          <w:lang w:val="en-GB"/>
        </w:rPr>
      </w:pPr>
    </w:p>
    <w:p w14:paraId="68B0A589" w14:textId="35051202" w:rsidR="000B5C56" w:rsidRPr="009616A0" w:rsidRDefault="000B5C56" w:rsidP="005F19F6">
      <w:pPr>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Content>
          <w:r w:rsidR="00A809F3" w:rsidRPr="00E65DF0">
            <w:t>version 0.</w:t>
          </w:r>
          <w:r w:rsidR="00A553F9">
            <w:t>5</w:t>
          </w:r>
        </w:sdtContent>
      </w:sdt>
    </w:p>
    <w:p w14:paraId="5BCB67BD" w14:textId="77777777" w:rsidR="000B5C56" w:rsidRPr="009616A0" w:rsidRDefault="000B5C56" w:rsidP="005F19F6"/>
    <w:p w14:paraId="255797E0" w14:textId="7E33D679" w:rsidR="000B5C56" w:rsidRPr="009616A0" w:rsidRDefault="000B5C56" w:rsidP="005F19F6">
      <w:r w:rsidRPr="009616A0">
        <w:t xml:space="preserve">Version date: </w:t>
      </w:r>
      <w:r w:rsidRPr="009616A0">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Content>
          <w:r w:rsidR="00240B46">
            <w:t>23</w:t>
          </w:r>
          <w:r w:rsidR="00A809F3" w:rsidRPr="00E65DF0">
            <w:t>-0</w:t>
          </w:r>
          <w:r w:rsidR="00240B46">
            <w:t>5</w:t>
          </w:r>
          <w:r w:rsidR="00A809F3" w:rsidRPr="00E65DF0">
            <w:t>-2024</w:t>
          </w:r>
        </w:sdtContent>
      </w:sdt>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heme="minorHAnsi" w:eastAsiaTheme="minorHAnsi" w:hAnsiTheme="minorHAnsi" w:cstheme="minorBidi"/>
          <w:b w:val="0"/>
          <w:bCs w:val="0"/>
          <w:kern w:val="0"/>
          <w:sz w:val="22"/>
          <w:szCs w:val="22"/>
        </w:rPr>
        <w:id w:val="569853696"/>
        <w:docPartObj>
          <w:docPartGallery w:val="Table of Contents"/>
          <w:docPartUnique/>
        </w:docPartObj>
      </w:sdtPr>
      <w:sdtEndPr>
        <w:rPr>
          <w:noProof/>
        </w:rPr>
      </w:sdtEndPr>
      <w:sdtContent>
        <w:p w14:paraId="641D7563" w14:textId="77777777" w:rsidR="000B5C56" w:rsidRPr="009616A0" w:rsidRDefault="000B5C56" w:rsidP="005F19F6">
          <w:pPr>
            <w:pStyle w:val="Heading1"/>
          </w:pPr>
          <w:r w:rsidRPr="009616A0">
            <w:t>Table of Contents</w:t>
          </w:r>
        </w:p>
        <w:p w14:paraId="5F651DEB" w14:textId="5823B7A8" w:rsidR="00312582" w:rsidRDefault="000B5C56" w:rsidP="005F19F6">
          <w:pPr>
            <w:pStyle w:val="TOC1"/>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7698958" w:history="1">
            <w:r w:rsidR="00312582" w:rsidRPr="006C3637">
              <w:rPr>
                <w:rStyle w:val="Hyperlink"/>
                <w:noProof/>
              </w:rPr>
              <w:t>Statistical analysis plan (SAP)</w:t>
            </w:r>
            <w:r w:rsidR="00312582">
              <w:rPr>
                <w:noProof/>
                <w:webHidden/>
              </w:rPr>
              <w:tab/>
            </w:r>
            <w:r w:rsidR="00312582">
              <w:rPr>
                <w:noProof/>
                <w:webHidden/>
              </w:rPr>
              <w:fldChar w:fldCharType="begin"/>
            </w:r>
            <w:r w:rsidR="00312582">
              <w:rPr>
                <w:noProof/>
                <w:webHidden/>
              </w:rPr>
              <w:instrText xml:space="preserve"> PAGEREF _Toc167698958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4539B556" w14:textId="1240C88F" w:rsidR="00312582" w:rsidRDefault="00000000" w:rsidP="005F19F6">
          <w:pPr>
            <w:pStyle w:val="TOC1"/>
            <w:rPr>
              <w:rFonts w:eastAsiaTheme="minorEastAsia"/>
              <w:noProof/>
              <w:lang w:val="da-DK" w:eastAsia="da-DK"/>
            </w:rPr>
          </w:pPr>
          <w:hyperlink w:anchor="_Toc167698959" w:history="1">
            <w:r w:rsidR="00312582" w:rsidRPr="006C3637">
              <w:rPr>
                <w:rStyle w:val="Hyperlink"/>
                <w:noProof/>
              </w:rPr>
              <w:t>Type 1 interferon induced changes to exercise adaptations in systemic lupus erythematosus patients</w:t>
            </w:r>
            <w:r w:rsidR="00312582">
              <w:rPr>
                <w:noProof/>
                <w:webHidden/>
              </w:rPr>
              <w:tab/>
            </w:r>
            <w:r w:rsidR="00312582">
              <w:rPr>
                <w:noProof/>
                <w:webHidden/>
              </w:rPr>
              <w:fldChar w:fldCharType="begin"/>
            </w:r>
            <w:r w:rsidR="00312582">
              <w:rPr>
                <w:noProof/>
                <w:webHidden/>
              </w:rPr>
              <w:instrText xml:space="preserve"> PAGEREF _Toc167698959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51EE6C79" w14:textId="0993FA63" w:rsidR="00312582" w:rsidRDefault="00000000" w:rsidP="005F19F6">
          <w:pPr>
            <w:pStyle w:val="TOC2"/>
            <w:rPr>
              <w:rFonts w:eastAsiaTheme="minorEastAsia"/>
              <w:noProof/>
              <w:lang w:val="da-DK" w:eastAsia="da-DK"/>
            </w:rPr>
          </w:pPr>
          <w:hyperlink w:anchor="_Toc167698960" w:history="1">
            <w:r w:rsidR="00312582" w:rsidRPr="006C3637">
              <w:rPr>
                <w:rStyle w:val="Hyperlink"/>
                <w:noProof/>
              </w:rPr>
              <w:t>1</w:t>
            </w:r>
            <w:r w:rsidR="00312582">
              <w:rPr>
                <w:rFonts w:eastAsiaTheme="minorEastAsia"/>
                <w:noProof/>
                <w:lang w:val="da-DK" w:eastAsia="da-DK"/>
              </w:rPr>
              <w:tab/>
            </w:r>
            <w:r w:rsidR="00312582" w:rsidRPr="006C3637">
              <w:rPr>
                <w:rStyle w:val="Hyperlink"/>
                <w:noProof/>
              </w:rPr>
              <w:t>BACKGROUND AND RATIONAL</w:t>
            </w:r>
            <w:r w:rsidR="00312582">
              <w:rPr>
                <w:noProof/>
                <w:webHidden/>
              </w:rPr>
              <w:tab/>
            </w:r>
            <w:r w:rsidR="00312582">
              <w:rPr>
                <w:noProof/>
                <w:webHidden/>
              </w:rPr>
              <w:fldChar w:fldCharType="begin"/>
            </w:r>
            <w:r w:rsidR="00312582">
              <w:rPr>
                <w:noProof/>
                <w:webHidden/>
              </w:rPr>
              <w:instrText xml:space="preserve"> PAGEREF _Toc167698960 \h </w:instrText>
            </w:r>
            <w:r w:rsidR="00312582">
              <w:rPr>
                <w:noProof/>
                <w:webHidden/>
              </w:rPr>
            </w:r>
            <w:r w:rsidR="00312582">
              <w:rPr>
                <w:noProof/>
                <w:webHidden/>
              </w:rPr>
              <w:fldChar w:fldCharType="separate"/>
            </w:r>
            <w:r w:rsidR="00312582">
              <w:rPr>
                <w:noProof/>
                <w:webHidden/>
              </w:rPr>
              <w:t>4</w:t>
            </w:r>
            <w:r w:rsidR="00312582">
              <w:rPr>
                <w:noProof/>
                <w:webHidden/>
              </w:rPr>
              <w:fldChar w:fldCharType="end"/>
            </w:r>
          </w:hyperlink>
        </w:p>
        <w:p w14:paraId="42C43BB1" w14:textId="5722E629" w:rsidR="00312582" w:rsidRDefault="00000000" w:rsidP="005F19F6">
          <w:pPr>
            <w:pStyle w:val="TOC2"/>
            <w:rPr>
              <w:rFonts w:eastAsiaTheme="minorEastAsia"/>
              <w:noProof/>
              <w:lang w:val="da-DK" w:eastAsia="da-DK"/>
            </w:rPr>
          </w:pPr>
          <w:hyperlink w:anchor="_Toc167698961" w:history="1">
            <w:r w:rsidR="00312582" w:rsidRPr="006C3637">
              <w:rPr>
                <w:rStyle w:val="Hyperlink"/>
                <w:rFonts w:ascii="Times New Roman" w:eastAsia="Times New Roman" w:hAnsi="Times New Roman" w:cs="Times New Roman"/>
                <w:b/>
                <w:bCs/>
                <w:noProof/>
                <w:kern w:val="36"/>
              </w:rPr>
              <w:t>2</w:t>
            </w:r>
            <w:r w:rsidR="00312582">
              <w:rPr>
                <w:rFonts w:eastAsiaTheme="minorEastAsia"/>
                <w:noProof/>
                <w:lang w:val="da-DK" w:eastAsia="da-DK"/>
              </w:rPr>
              <w:tab/>
            </w:r>
            <w:r w:rsidR="00312582" w:rsidRPr="006C3637">
              <w:rPr>
                <w:rStyle w:val="Hyperlink"/>
                <w:noProof/>
              </w:rPr>
              <w:t>OBJECTIVES</w:t>
            </w:r>
            <w:r w:rsidR="00312582">
              <w:rPr>
                <w:noProof/>
                <w:webHidden/>
              </w:rPr>
              <w:tab/>
            </w:r>
            <w:r w:rsidR="00312582">
              <w:rPr>
                <w:noProof/>
                <w:webHidden/>
              </w:rPr>
              <w:fldChar w:fldCharType="begin"/>
            </w:r>
            <w:r w:rsidR="00312582">
              <w:rPr>
                <w:noProof/>
                <w:webHidden/>
              </w:rPr>
              <w:instrText xml:space="preserve"> PAGEREF _Toc167698961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7D32D80E" w14:textId="12545E55" w:rsidR="00312582" w:rsidRDefault="00000000" w:rsidP="005F19F6">
          <w:pPr>
            <w:pStyle w:val="TOC3"/>
            <w:rPr>
              <w:rFonts w:eastAsiaTheme="minorEastAsia"/>
              <w:noProof/>
              <w:lang w:val="da-DK" w:eastAsia="da-DK"/>
            </w:rPr>
          </w:pPr>
          <w:hyperlink w:anchor="_Toc167698962" w:history="1">
            <w:r w:rsidR="00312582" w:rsidRPr="006C3637">
              <w:rPr>
                <w:rStyle w:val="Hyperlink"/>
                <w:noProof/>
              </w:rPr>
              <w:t>2.1</w:t>
            </w:r>
            <w:r w:rsidR="00312582">
              <w:rPr>
                <w:rFonts w:eastAsiaTheme="minorEastAsia"/>
                <w:noProof/>
                <w:lang w:val="da-DK" w:eastAsia="da-DK"/>
              </w:rPr>
              <w:tab/>
            </w:r>
            <w:r w:rsidR="00312582" w:rsidRPr="006C3637">
              <w:rPr>
                <w:rStyle w:val="Hyperlink"/>
                <w:noProof/>
              </w:rPr>
              <w:t>Primary aim:</w:t>
            </w:r>
            <w:r w:rsidR="00312582">
              <w:rPr>
                <w:noProof/>
                <w:webHidden/>
              </w:rPr>
              <w:tab/>
            </w:r>
            <w:r w:rsidR="00312582">
              <w:rPr>
                <w:noProof/>
                <w:webHidden/>
              </w:rPr>
              <w:fldChar w:fldCharType="begin"/>
            </w:r>
            <w:r w:rsidR="00312582">
              <w:rPr>
                <w:noProof/>
                <w:webHidden/>
              </w:rPr>
              <w:instrText xml:space="preserve"> PAGEREF _Toc167698962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2977A5D" w14:textId="7146F8F1" w:rsidR="00312582" w:rsidRDefault="00000000" w:rsidP="005F19F6">
          <w:pPr>
            <w:pStyle w:val="TOC3"/>
            <w:rPr>
              <w:rFonts w:eastAsiaTheme="minorEastAsia"/>
              <w:noProof/>
              <w:lang w:val="da-DK" w:eastAsia="da-DK"/>
            </w:rPr>
          </w:pPr>
          <w:hyperlink w:anchor="_Toc167698963" w:history="1">
            <w:r w:rsidR="00312582" w:rsidRPr="006C3637">
              <w:rPr>
                <w:rStyle w:val="Hyperlink"/>
                <w:noProof/>
              </w:rPr>
              <w:t>2.2</w:t>
            </w:r>
            <w:r w:rsidR="00312582">
              <w:rPr>
                <w:rFonts w:eastAsiaTheme="minorEastAsia"/>
                <w:noProof/>
                <w:lang w:val="da-DK" w:eastAsia="da-DK"/>
              </w:rPr>
              <w:tab/>
            </w:r>
            <w:r w:rsidR="00312582" w:rsidRPr="006C3637">
              <w:rPr>
                <w:rStyle w:val="Hyperlink"/>
                <w:noProof/>
                <w:shd w:val="clear" w:color="auto" w:fill="FFFFFF" w:themeFill="background1"/>
              </w:rPr>
              <w:t>Secondary aims:</w:t>
            </w:r>
            <w:r w:rsidR="00312582">
              <w:rPr>
                <w:noProof/>
                <w:webHidden/>
              </w:rPr>
              <w:tab/>
            </w:r>
            <w:r w:rsidR="00312582">
              <w:rPr>
                <w:noProof/>
                <w:webHidden/>
              </w:rPr>
              <w:fldChar w:fldCharType="begin"/>
            </w:r>
            <w:r w:rsidR="00312582">
              <w:rPr>
                <w:noProof/>
                <w:webHidden/>
              </w:rPr>
              <w:instrText xml:space="preserve"> PAGEREF _Toc167698963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83DFD34" w14:textId="0C1B9749" w:rsidR="00312582" w:rsidRDefault="00000000" w:rsidP="005F19F6">
          <w:pPr>
            <w:pStyle w:val="TOC3"/>
            <w:rPr>
              <w:rFonts w:eastAsiaTheme="minorEastAsia"/>
              <w:noProof/>
              <w:lang w:val="da-DK" w:eastAsia="da-DK"/>
            </w:rPr>
          </w:pPr>
          <w:hyperlink w:anchor="_Toc167698964" w:history="1">
            <w:r w:rsidR="00312582" w:rsidRPr="006C3637">
              <w:rPr>
                <w:rStyle w:val="Hyperlink"/>
                <w:noProof/>
              </w:rPr>
              <w:t>2.3</w:t>
            </w:r>
            <w:r w:rsidR="00312582">
              <w:rPr>
                <w:rFonts w:eastAsiaTheme="minorEastAsia"/>
                <w:noProof/>
                <w:lang w:val="da-DK" w:eastAsia="da-DK"/>
              </w:rPr>
              <w:tab/>
            </w:r>
            <w:r w:rsidR="00312582" w:rsidRPr="006C3637">
              <w:rPr>
                <w:rStyle w:val="Hyperlink"/>
                <w:noProof/>
              </w:rPr>
              <w:t>Other objectives:</w:t>
            </w:r>
            <w:r w:rsidR="00312582">
              <w:rPr>
                <w:noProof/>
                <w:webHidden/>
              </w:rPr>
              <w:tab/>
            </w:r>
            <w:r w:rsidR="00312582">
              <w:rPr>
                <w:noProof/>
                <w:webHidden/>
              </w:rPr>
              <w:fldChar w:fldCharType="begin"/>
            </w:r>
            <w:r w:rsidR="00312582">
              <w:rPr>
                <w:noProof/>
                <w:webHidden/>
              </w:rPr>
              <w:instrText xml:space="preserve"> PAGEREF _Toc167698964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6D278F4D" w14:textId="077C0611" w:rsidR="00312582" w:rsidRDefault="00000000" w:rsidP="005F19F6">
          <w:pPr>
            <w:pStyle w:val="TOC2"/>
            <w:rPr>
              <w:rFonts w:eastAsiaTheme="minorEastAsia"/>
              <w:noProof/>
              <w:lang w:val="da-DK" w:eastAsia="da-DK"/>
            </w:rPr>
          </w:pPr>
          <w:hyperlink w:anchor="_Toc167698965" w:history="1">
            <w:r w:rsidR="00312582" w:rsidRPr="006C3637">
              <w:rPr>
                <w:rStyle w:val="Hyperlink"/>
                <w:noProof/>
              </w:rPr>
              <w:t>3</w:t>
            </w:r>
            <w:r w:rsidR="00312582">
              <w:rPr>
                <w:rFonts w:eastAsiaTheme="minorEastAsia"/>
                <w:noProof/>
                <w:lang w:val="da-DK" w:eastAsia="da-DK"/>
              </w:rPr>
              <w:tab/>
            </w:r>
            <w:r w:rsidR="00312582" w:rsidRPr="006C3637">
              <w:rPr>
                <w:rStyle w:val="Hyperlink"/>
                <w:noProof/>
              </w:rPr>
              <w:t>HYPOTHESES</w:t>
            </w:r>
            <w:r w:rsidR="00312582">
              <w:rPr>
                <w:noProof/>
                <w:webHidden/>
              </w:rPr>
              <w:tab/>
            </w:r>
            <w:r w:rsidR="00312582">
              <w:rPr>
                <w:noProof/>
                <w:webHidden/>
              </w:rPr>
              <w:fldChar w:fldCharType="begin"/>
            </w:r>
            <w:r w:rsidR="00312582">
              <w:rPr>
                <w:noProof/>
                <w:webHidden/>
              </w:rPr>
              <w:instrText xml:space="preserve"> PAGEREF _Toc167698965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1B16DE4" w14:textId="1B98F4AE" w:rsidR="00312582" w:rsidRDefault="00000000" w:rsidP="005F19F6">
          <w:pPr>
            <w:pStyle w:val="TOC3"/>
            <w:rPr>
              <w:rFonts w:eastAsiaTheme="minorEastAsia"/>
              <w:noProof/>
              <w:lang w:val="da-DK" w:eastAsia="da-DK"/>
            </w:rPr>
          </w:pPr>
          <w:hyperlink w:anchor="_Toc167698966" w:history="1">
            <w:r w:rsidR="00312582" w:rsidRPr="006C3637">
              <w:rPr>
                <w:rStyle w:val="Hyperlink"/>
                <w:noProof/>
              </w:rPr>
              <w:t>3.1</w:t>
            </w:r>
            <w:r w:rsidR="00312582">
              <w:rPr>
                <w:rFonts w:eastAsiaTheme="minorEastAsia"/>
                <w:noProof/>
                <w:lang w:val="da-DK" w:eastAsia="da-DK"/>
              </w:rPr>
              <w:tab/>
            </w:r>
            <w:r w:rsidR="00312582" w:rsidRPr="006C3637">
              <w:rPr>
                <w:rStyle w:val="Hyperlink"/>
                <w:noProof/>
              </w:rPr>
              <w:t>Primary Hypotheses</w:t>
            </w:r>
            <w:r w:rsidR="00312582">
              <w:rPr>
                <w:noProof/>
                <w:webHidden/>
              </w:rPr>
              <w:tab/>
            </w:r>
            <w:r w:rsidR="00312582">
              <w:rPr>
                <w:noProof/>
                <w:webHidden/>
              </w:rPr>
              <w:fldChar w:fldCharType="begin"/>
            </w:r>
            <w:r w:rsidR="00312582">
              <w:rPr>
                <w:noProof/>
                <w:webHidden/>
              </w:rPr>
              <w:instrText xml:space="preserve"> PAGEREF _Toc167698966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ED1937A" w14:textId="1760CB77" w:rsidR="00312582" w:rsidRDefault="00000000" w:rsidP="005F19F6">
          <w:pPr>
            <w:pStyle w:val="TOC3"/>
            <w:rPr>
              <w:rFonts w:eastAsiaTheme="minorEastAsia"/>
              <w:noProof/>
              <w:lang w:val="da-DK" w:eastAsia="da-DK"/>
            </w:rPr>
          </w:pPr>
          <w:hyperlink w:anchor="_Toc167698967" w:history="1">
            <w:r w:rsidR="00312582" w:rsidRPr="006C3637">
              <w:rPr>
                <w:rStyle w:val="Hyperlink"/>
                <w:noProof/>
              </w:rPr>
              <w:t>3.2</w:t>
            </w:r>
            <w:r w:rsidR="00312582">
              <w:rPr>
                <w:rFonts w:eastAsiaTheme="minorEastAsia"/>
                <w:noProof/>
                <w:lang w:val="da-DK" w:eastAsia="da-DK"/>
              </w:rPr>
              <w:tab/>
            </w:r>
            <w:r w:rsidR="00312582" w:rsidRPr="006C3637">
              <w:rPr>
                <w:rStyle w:val="Hyperlink"/>
                <w:noProof/>
              </w:rPr>
              <w:t>Secondary Hypotheses</w:t>
            </w:r>
            <w:r w:rsidR="00312582">
              <w:rPr>
                <w:noProof/>
                <w:webHidden/>
              </w:rPr>
              <w:tab/>
            </w:r>
            <w:r w:rsidR="00312582">
              <w:rPr>
                <w:noProof/>
                <w:webHidden/>
              </w:rPr>
              <w:fldChar w:fldCharType="begin"/>
            </w:r>
            <w:r w:rsidR="00312582">
              <w:rPr>
                <w:noProof/>
                <w:webHidden/>
              </w:rPr>
              <w:instrText xml:space="preserve"> PAGEREF _Toc167698967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9138C62" w14:textId="2D6C81E8" w:rsidR="00312582" w:rsidRDefault="00000000" w:rsidP="005F19F6">
          <w:pPr>
            <w:pStyle w:val="TOC3"/>
            <w:rPr>
              <w:rFonts w:eastAsiaTheme="minorEastAsia"/>
              <w:noProof/>
              <w:lang w:val="da-DK" w:eastAsia="da-DK"/>
            </w:rPr>
          </w:pPr>
          <w:hyperlink w:anchor="_Toc167698968" w:history="1">
            <w:r w:rsidR="00312582" w:rsidRPr="006C3637">
              <w:rPr>
                <w:rStyle w:val="Hyperlink"/>
                <w:noProof/>
              </w:rPr>
              <w:t>3.3</w:t>
            </w:r>
            <w:r w:rsidR="00312582">
              <w:rPr>
                <w:rFonts w:eastAsiaTheme="minorEastAsia"/>
                <w:noProof/>
                <w:lang w:val="da-DK" w:eastAsia="da-DK"/>
              </w:rPr>
              <w:tab/>
            </w:r>
            <w:r w:rsidR="00312582" w:rsidRPr="006C3637">
              <w:rPr>
                <w:rStyle w:val="Hyperlink"/>
                <w:noProof/>
              </w:rPr>
              <w:t>Exploratory Hypotheses</w:t>
            </w:r>
            <w:r w:rsidR="00312582">
              <w:rPr>
                <w:noProof/>
                <w:webHidden/>
              </w:rPr>
              <w:tab/>
            </w:r>
            <w:r w:rsidR="00312582">
              <w:rPr>
                <w:noProof/>
                <w:webHidden/>
              </w:rPr>
              <w:fldChar w:fldCharType="begin"/>
            </w:r>
            <w:r w:rsidR="00312582">
              <w:rPr>
                <w:noProof/>
                <w:webHidden/>
              </w:rPr>
              <w:instrText xml:space="preserve"> PAGEREF _Toc167698968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DFD5601" w14:textId="63B0C8AF" w:rsidR="00312582" w:rsidRDefault="00000000" w:rsidP="005F19F6">
          <w:pPr>
            <w:pStyle w:val="TOC2"/>
            <w:rPr>
              <w:rFonts w:eastAsiaTheme="minorEastAsia"/>
              <w:noProof/>
              <w:lang w:val="da-DK" w:eastAsia="da-DK"/>
            </w:rPr>
          </w:pPr>
          <w:hyperlink w:anchor="_Toc167698969" w:history="1">
            <w:r w:rsidR="00312582" w:rsidRPr="006C3637">
              <w:rPr>
                <w:rStyle w:val="Hyperlink"/>
                <w:noProof/>
              </w:rPr>
              <w:t>4</w:t>
            </w:r>
            <w:r w:rsidR="00312582">
              <w:rPr>
                <w:rFonts w:eastAsiaTheme="minorEastAsia"/>
                <w:noProof/>
                <w:lang w:val="da-DK" w:eastAsia="da-DK"/>
              </w:rPr>
              <w:tab/>
            </w:r>
            <w:r w:rsidR="00312582" w:rsidRPr="006C3637">
              <w:rPr>
                <w:rStyle w:val="Hyperlink"/>
                <w:noProof/>
              </w:rPr>
              <w:t xml:space="preserve">TRIAL DESIGN, DATA COLLECTION AND OUTCOMES ASSESSMENT </w:t>
            </w:r>
            <w:r w:rsidR="00312582">
              <w:rPr>
                <w:noProof/>
                <w:webHidden/>
              </w:rPr>
              <w:tab/>
            </w:r>
            <w:r w:rsidR="00312582">
              <w:rPr>
                <w:noProof/>
                <w:webHidden/>
              </w:rPr>
              <w:fldChar w:fldCharType="begin"/>
            </w:r>
            <w:r w:rsidR="00312582">
              <w:rPr>
                <w:noProof/>
                <w:webHidden/>
              </w:rPr>
              <w:instrText xml:space="preserve"> PAGEREF _Toc167698969 \h </w:instrText>
            </w:r>
            <w:r w:rsidR="00312582">
              <w:rPr>
                <w:noProof/>
                <w:webHidden/>
              </w:rPr>
            </w:r>
            <w:r w:rsidR="00312582">
              <w:rPr>
                <w:noProof/>
                <w:webHidden/>
              </w:rPr>
              <w:fldChar w:fldCharType="separate"/>
            </w:r>
            <w:r w:rsidR="00312582">
              <w:rPr>
                <w:noProof/>
                <w:webHidden/>
              </w:rPr>
              <w:t>7</w:t>
            </w:r>
            <w:r w:rsidR="00312582">
              <w:rPr>
                <w:noProof/>
                <w:webHidden/>
              </w:rPr>
              <w:fldChar w:fldCharType="end"/>
            </w:r>
          </w:hyperlink>
        </w:p>
        <w:p w14:paraId="3AD94C5D" w14:textId="5DD65B7A" w:rsidR="00312582" w:rsidRDefault="00000000" w:rsidP="005F19F6">
          <w:pPr>
            <w:pStyle w:val="TOC2"/>
            <w:rPr>
              <w:rFonts w:eastAsiaTheme="minorEastAsia"/>
              <w:noProof/>
              <w:lang w:val="da-DK" w:eastAsia="da-DK"/>
            </w:rPr>
          </w:pPr>
          <w:hyperlink w:anchor="_Toc167698970" w:history="1">
            <w:r w:rsidR="00312582" w:rsidRPr="006C3637">
              <w:rPr>
                <w:rStyle w:val="Hyperlink"/>
                <w:rFonts w:ascii="Times New Roman" w:hAnsi="Times New Roman" w:cs="Times New Roman"/>
                <w:noProof/>
              </w:rPr>
              <w:t>5</w:t>
            </w:r>
            <w:r w:rsidR="00312582">
              <w:rPr>
                <w:rFonts w:eastAsiaTheme="minorEastAsia"/>
                <w:noProof/>
                <w:lang w:val="da-DK" w:eastAsia="da-DK"/>
              </w:rPr>
              <w:tab/>
            </w:r>
            <w:r w:rsidR="00312582" w:rsidRPr="006C3637">
              <w:rPr>
                <w:rStyle w:val="Hyperlink"/>
                <w:rFonts w:ascii="Times New Roman" w:hAnsi="Times New Roman" w:cs="Times New Roman"/>
                <w:noProof/>
              </w:rPr>
              <w:t>OUTCOMES</w:t>
            </w:r>
            <w:r w:rsidR="00312582">
              <w:rPr>
                <w:noProof/>
                <w:webHidden/>
              </w:rPr>
              <w:tab/>
            </w:r>
            <w:r w:rsidR="00312582">
              <w:rPr>
                <w:noProof/>
                <w:webHidden/>
              </w:rPr>
              <w:fldChar w:fldCharType="begin"/>
            </w:r>
            <w:r w:rsidR="00312582">
              <w:rPr>
                <w:noProof/>
                <w:webHidden/>
              </w:rPr>
              <w:instrText xml:space="preserve"> PAGEREF _Toc167698970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3D536A1F" w14:textId="78C14DE7" w:rsidR="00312582" w:rsidRDefault="00000000" w:rsidP="005F19F6">
          <w:pPr>
            <w:pStyle w:val="TOC3"/>
            <w:rPr>
              <w:rFonts w:eastAsiaTheme="minorEastAsia"/>
              <w:noProof/>
              <w:lang w:val="da-DK" w:eastAsia="da-DK"/>
            </w:rPr>
          </w:pPr>
          <w:hyperlink w:anchor="_Toc167698971" w:history="1">
            <w:r w:rsidR="00312582" w:rsidRPr="006C3637">
              <w:rPr>
                <w:rStyle w:val="Hyperlink"/>
                <w:noProof/>
              </w:rPr>
              <w:t>5.1</w:t>
            </w:r>
            <w:r w:rsidR="00312582">
              <w:rPr>
                <w:rFonts w:eastAsiaTheme="minorEastAsia"/>
                <w:noProof/>
                <w:lang w:val="da-DK" w:eastAsia="da-DK"/>
              </w:rPr>
              <w:tab/>
            </w:r>
            <w:r w:rsidR="00312582" w:rsidRPr="006C3637">
              <w:rPr>
                <w:rStyle w:val="Hyperlink"/>
                <w:noProof/>
              </w:rPr>
              <w:t>Primary Outcomes</w:t>
            </w:r>
            <w:r w:rsidR="00312582">
              <w:rPr>
                <w:noProof/>
                <w:webHidden/>
              </w:rPr>
              <w:tab/>
            </w:r>
            <w:r w:rsidR="00312582">
              <w:rPr>
                <w:noProof/>
                <w:webHidden/>
              </w:rPr>
              <w:fldChar w:fldCharType="begin"/>
            </w:r>
            <w:r w:rsidR="00312582">
              <w:rPr>
                <w:noProof/>
                <w:webHidden/>
              </w:rPr>
              <w:instrText xml:space="preserve"> PAGEREF _Toc167698971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441AF50A" w14:textId="0869C3F4" w:rsidR="00312582" w:rsidRDefault="00000000" w:rsidP="005F19F6">
          <w:pPr>
            <w:pStyle w:val="TOC3"/>
            <w:rPr>
              <w:rFonts w:eastAsiaTheme="minorEastAsia"/>
              <w:noProof/>
              <w:lang w:val="da-DK" w:eastAsia="da-DK"/>
            </w:rPr>
          </w:pPr>
          <w:hyperlink w:anchor="_Toc167698972" w:history="1">
            <w:r w:rsidR="00312582" w:rsidRPr="006C3637">
              <w:rPr>
                <w:rStyle w:val="Hyperlink"/>
                <w:noProof/>
              </w:rPr>
              <w:t>5.2</w:t>
            </w:r>
            <w:r w:rsidR="00312582">
              <w:rPr>
                <w:rFonts w:eastAsiaTheme="minorEastAsia"/>
                <w:noProof/>
                <w:lang w:val="da-DK" w:eastAsia="da-DK"/>
              </w:rPr>
              <w:tab/>
            </w:r>
            <w:r w:rsidR="00312582" w:rsidRPr="006C3637">
              <w:rPr>
                <w:rStyle w:val="Hyperlink"/>
                <w:noProof/>
              </w:rPr>
              <w:t>Key Secondary Outcome</w:t>
            </w:r>
            <w:r w:rsidR="00312582">
              <w:rPr>
                <w:noProof/>
                <w:webHidden/>
              </w:rPr>
              <w:tab/>
            </w:r>
            <w:r w:rsidR="00312582">
              <w:rPr>
                <w:noProof/>
                <w:webHidden/>
              </w:rPr>
              <w:fldChar w:fldCharType="begin"/>
            </w:r>
            <w:r w:rsidR="00312582">
              <w:rPr>
                <w:noProof/>
                <w:webHidden/>
              </w:rPr>
              <w:instrText xml:space="preserve"> PAGEREF _Toc167698972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593748F0" w14:textId="13B09510" w:rsidR="00312582" w:rsidRDefault="00000000" w:rsidP="005F19F6">
          <w:pPr>
            <w:pStyle w:val="TOC3"/>
            <w:rPr>
              <w:rFonts w:eastAsiaTheme="minorEastAsia"/>
              <w:noProof/>
              <w:lang w:val="da-DK" w:eastAsia="da-DK"/>
            </w:rPr>
          </w:pPr>
          <w:hyperlink w:anchor="_Toc167698973" w:history="1">
            <w:r w:rsidR="00312582" w:rsidRPr="006C3637">
              <w:rPr>
                <w:rStyle w:val="Hyperlink"/>
                <w:noProof/>
              </w:rPr>
              <w:t>5.3</w:t>
            </w:r>
            <w:r w:rsidR="00312582">
              <w:rPr>
                <w:rFonts w:eastAsiaTheme="minorEastAsia"/>
                <w:noProof/>
                <w:lang w:val="da-DK" w:eastAsia="da-DK"/>
              </w:rPr>
              <w:tab/>
            </w:r>
            <w:r w:rsidR="00312582" w:rsidRPr="006C3637">
              <w:rPr>
                <w:rStyle w:val="Hyperlink"/>
                <w:noProof/>
              </w:rPr>
              <w:t>Other Secondary Outcomes</w:t>
            </w:r>
            <w:r w:rsidR="00312582">
              <w:rPr>
                <w:noProof/>
                <w:webHidden/>
              </w:rPr>
              <w:tab/>
            </w:r>
            <w:r w:rsidR="00312582">
              <w:rPr>
                <w:noProof/>
                <w:webHidden/>
              </w:rPr>
              <w:fldChar w:fldCharType="begin"/>
            </w:r>
            <w:r w:rsidR="00312582">
              <w:rPr>
                <w:noProof/>
                <w:webHidden/>
              </w:rPr>
              <w:instrText xml:space="preserve"> PAGEREF _Toc167698973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38F603E4" w14:textId="61EA0A6E" w:rsidR="00312582" w:rsidRDefault="00000000" w:rsidP="005F19F6">
          <w:pPr>
            <w:pStyle w:val="TOC3"/>
            <w:rPr>
              <w:rFonts w:eastAsiaTheme="minorEastAsia"/>
              <w:noProof/>
              <w:lang w:val="da-DK" w:eastAsia="da-DK"/>
            </w:rPr>
          </w:pPr>
          <w:hyperlink w:anchor="_Toc167698974" w:history="1">
            <w:r w:rsidR="00312582" w:rsidRPr="006C3637">
              <w:rPr>
                <w:rStyle w:val="Hyperlink"/>
                <w:noProof/>
              </w:rPr>
              <w:t>5.4</w:t>
            </w:r>
            <w:r w:rsidR="00312582">
              <w:rPr>
                <w:rFonts w:eastAsiaTheme="minorEastAsia"/>
                <w:noProof/>
                <w:lang w:val="da-DK" w:eastAsia="da-DK"/>
              </w:rPr>
              <w:tab/>
            </w:r>
            <w:r w:rsidR="00312582" w:rsidRPr="006C3637">
              <w:rPr>
                <w:rStyle w:val="Hyperlink"/>
                <w:noProof/>
              </w:rPr>
              <w:t>Exploratory Outcomes</w:t>
            </w:r>
            <w:r w:rsidR="00312582">
              <w:rPr>
                <w:noProof/>
                <w:webHidden/>
              </w:rPr>
              <w:tab/>
            </w:r>
            <w:r w:rsidR="00312582">
              <w:rPr>
                <w:noProof/>
                <w:webHidden/>
              </w:rPr>
              <w:fldChar w:fldCharType="begin"/>
            </w:r>
            <w:r w:rsidR="00312582">
              <w:rPr>
                <w:noProof/>
                <w:webHidden/>
              </w:rPr>
              <w:instrText xml:space="preserve"> PAGEREF _Toc167698974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51002076" w14:textId="382F4D04" w:rsidR="00312582" w:rsidRDefault="00000000" w:rsidP="005F19F6">
          <w:pPr>
            <w:pStyle w:val="TOC2"/>
            <w:rPr>
              <w:rFonts w:eastAsiaTheme="minorEastAsia"/>
              <w:noProof/>
              <w:lang w:val="da-DK" w:eastAsia="da-DK"/>
            </w:rPr>
          </w:pPr>
          <w:hyperlink w:anchor="_Toc167698975" w:history="1">
            <w:r w:rsidR="00312582" w:rsidRPr="006C3637">
              <w:rPr>
                <w:rStyle w:val="Hyperlink"/>
                <w:rFonts w:ascii="Times New Roman" w:hAnsi="Times New Roman" w:cs="Times New Roman"/>
                <w:noProof/>
              </w:rPr>
              <w:t>6</w:t>
            </w:r>
            <w:r w:rsidR="00312582">
              <w:rPr>
                <w:rFonts w:eastAsiaTheme="minorEastAsia"/>
                <w:noProof/>
                <w:lang w:val="da-DK" w:eastAsia="da-DK"/>
              </w:rPr>
              <w:tab/>
            </w:r>
            <w:r w:rsidR="00312582" w:rsidRPr="006C3637">
              <w:rPr>
                <w:rStyle w:val="Hyperlink"/>
                <w:rFonts w:ascii="Times New Roman" w:hAnsi="Times New Roman" w:cs="Times New Roman"/>
                <w:noProof/>
              </w:rPr>
              <w:t>STUDY POPULATION, ANALYSIS SET AND STATISTICAL PRINCIPLES</w:t>
            </w:r>
            <w:r w:rsidR="00312582">
              <w:rPr>
                <w:noProof/>
                <w:webHidden/>
              </w:rPr>
              <w:tab/>
            </w:r>
            <w:r w:rsidR="00312582">
              <w:rPr>
                <w:noProof/>
                <w:webHidden/>
              </w:rPr>
              <w:fldChar w:fldCharType="begin"/>
            </w:r>
            <w:r w:rsidR="00312582">
              <w:rPr>
                <w:noProof/>
                <w:webHidden/>
              </w:rPr>
              <w:instrText xml:space="preserve"> PAGEREF _Toc167698975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0CEA3885" w14:textId="30A6B194" w:rsidR="00312582" w:rsidRDefault="00000000" w:rsidP="005F19F6">
          <w:pPr>
            <w:pStyle w:val="TOC3"/>
            <w:rPr>
              <w:rFonts w:eastAsiaTheme="minorEastAsia"/>
              <w:noProof/>
              <w:lang w:val="da-DK" w:eastAsia="da-DK"/>
            </w:rPr>
          </w:pPr>
          <w:hyperlink w:anchor="_Toc167698976" w:history="1">
            <w:r w:rsidR="00312582" w:rsidRPr="006C3637">
              <w:rPr>
                <w:rStyle w:val="Hyperlink"/>
                <w:noProof/>
              </w:rPr>
              <w:t>6.1</w:t>
            </w:r>
            <w:r w:rsidR="00312582">
              <w:rPr>
                <w:rFonts w:eastAsiaTheme="minorEastAsia"/>
                <w:noProof/>
                <w:lang w:val="da-DK" w:eastAsia="da-DK"/>
              </w:rPr>
              <w:tab/>
            </w:r>
            <w:r w:rsidR="00312582" w:rsidRPr="006C3637">
              <w:rPr>
                <w:rStyle w:val="Hyperlink"/>
                <w:noProof/>
              </w:rPr>
              <w:t>Statistical Methods</w:t>
            </w:r>
            <w:r w:rsidR="00312582">
              <w:rPr>
                <w:noProof/>
                <w:webHidden/>
              </w:rPr>
              <w:tab/>
            </w:r>
            <w:r w:rsidR="00312582">
              <w:rPr>
                <w:noProof/>
                <w:webHidden/>
              </w:rPr>
              <w:fldChar w:fldCharType="begin"/>
            </w:r>
            <w:r w:rsidR="00312582">
              <w:rPr>
                <w:noProof/>
                <w:webHidden/>
              </w:rPr>
              <w:instrText xml:space="preserve"> PAGEREF _Toc167698976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1086FE24" w14:textId="4D77A878" w:rsidR="00312582" w:rsidRDefault="00000000" w:rsidP="005F19F6">
          <w:pPr>
            <w:pStyle w:val="TOC3"/>
            <w:rPr>
              <w:rFonts w:eastAsiaTheme="minorEastAsia"/>
              <w:noProof/>
              <w:lang w:val="da-DK" w:eastAsia="da-DK"/>
            </w:rPr>
          </w:pPr>
          <w:hyperlink w:anchor="_Toc167698977" w:history="1">
            <w:r w:rsidR="00312582" w:rsidRPr="006C3637">
              <w:rPr>
                <w:rStyle w:val="Hyperlink"/>
                <w:noProof/>
              </w:rPr>
              <w:t>6.2</w:t>
            </w:r>
            <w:r w:rsidR="00312582">
              <w:rPr>
                <w:rFonts w:eastAsiaTheme="minorEastAsia"/>
                <w:noProof/>
                <w:lang w:val="da-DK" w:eastAsia="da-DK"/>
              </w:rPr>
              <w:tab/>
            </w:r>
            <w:r w:rsidR="00312582" w:rsidRPr="006C3637">
              <w:rPr>
                <w:rStyle w:val="Hyperlink"/>
                <w:noProof/>
              </w:rPr>
              <w:t>Multiple testing and significance</w:t>
            </w:r>
            <w:r w:rsidR="00312582">
              <w:rPr>
                <w:noProof/>
                <w:webHidden/>
              </w:rPr>
              <w:tab/>
            </w:r>
            <w:r w:rsidR="00312582">
              <w:rPr>
                <w:noProof/>
                <w:webHidden/>
              </w:rPr>
              <w:fldChar w:fldCharType="begin"/>
            </w:r>
            <w:r w:rsidR="00312582">
              <w:rPr>
                <w:noProof/>
                <w:webHidden/>
              </w:rPr>
              <w:instrText xml:space="preserve"> PAGEREF _Toc167698977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25D06AEB" w14:textId="3DD33B69" w:rsidR="00312582" w:rsidRDefault="00000000" w:rsidP="005F19F6">
          <w:pPr>
            <w:pStyle w:val="TOC3"/>
            <w:rPr>
              <w:rFonts w:eastAsiaTheme="minorEastAsia"/>
              <w:noProof/>
              <w:lang w:val="da-DK" w:eastAsia="da-DK"/>
            </w:rPr>
          </w:pPr>
          <w:hyperlink w:anchor="_Toc167698978" w:history="1">
            <w:r w:rsidR="00312582" w:rsidRPr="006C3637">
              <w:rPr>
                <w:rStyle w:val="Hyperlink"/>
                <w:noProof/>
              </w:rPr>
              <w:t>6.3</w:t>
            </w:r>
            <w:r w:rsidR="00312582">
              <w:rPr>
                <w:rFonts w:eastAsiaTheme="minorEastAsia"/>
                <w:noProof/>
                <w:lang w:val="da-DK" w:eastAsia="da-DK"/>
              </w:rPr>
              <w:tab/>
            </w:r>
            <w:r w:rsidR="00312582" w:rsidRPr="006C3637">
              <w:rPr>
                <w:rStyle w:val="Hyperlink"/>
                <w:noProof/>
              </w:rPr>
              <w:t>Tools for statistical analysis</w:t>
            </w:r>
            <w:r w:rsidR="00312582">
              <w:rPr>
                <w:noProof/>
                <w:webHidden/>
              </w:rPr>
              <w:tab/>
            </w:r>
            <w:r w:rsidR="00312582">
              <w:rPr>
                <w:noProof/>
                <w:webHidden/>
              </w:rPr>
              <w:fldChar w:fldCharType="begin"/>
            </w:r>
            <w:r w:rsidR="00312582">
              <w:rPr>
                <w:noProof/>
                <w:webHidden/>
              </w:rPr>
              <w:instrText xml:space="preserve"> PAGEREF _Toc167698978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7A289EB" w14:textId="1CA54DF2" w:rsidR="00312582" w:rsidRDefault="00000000" w:rsidP="005F19F6">
          <w:pPr>
            <w:pStyle w:val="TOC2"/>
            <w:rPr>
              <w:rFonts w:eastAsiaTheme="minorEastAsia"/>
              <w:noProof/>
              <w:lang w:val="da-DK" w:eastAsia="da-DK"/>
            </w:rPr>
          </w:pPr>
          <w:hyperlink w:anchor="_Toc167698979" w:history="1">
            <w:r w:rsidR="00312582" w:rsidRPr="006C3637">
              <w:rPr>
                <w:rStyle w:val="Hyperlink"/>
                <w:rFonts w:ascii="Times New Roman" w:hAnsi="Times New Roman" w:cs="Times New Roman"/>
                <w:noProof/>
              </w:rPr>
              <w:t>7</w:t>
            </w:r>
            <w:r w:rsidR="00312582">
              <w:rPr>
                <w:rFonts w:eastAsiaTheme="minorEastAsia"/>
                <w:noProof/>
                <w:lang w:val="da-DK" w:eastAsia="da-DK"/>
              </w:rPr>
              <w:tab/>
            </w:r>
            <w:r w:rsidR="00312582" w:rsidRPr="006C3637">
              <w:rPr>
                <w:rStyle w:val="Hyperlink"/>
                <w:rFonts w:ascii="Times New Roman" w:hAnsi="Times New Roman" w:cs="Times New Roman"/>
                <w:noProof/>
              </w:rPr>
              <w:t>DEVIATIONS FROM THE ORIGINAL PROTOCOL</w:t>
            </w:r>
            <w:r w:rsidR="00312582">
              <w:rPr>
                <w:noProof/>
                <w:webHidden/>
              </w:rPr>
              <w:tab/>
            </w:r>
            <w:r w:rsidR="00312582">
              <w:rPr>
                <w:noProof/>
                <w:webHidden/>
              </w:rPr>
              <w:fldChar w:fldCharType="begin"/>
            </w:r>
            <w:r w:rsidR="00312582">
              <w:rPr>
                <w:noProof/>
                <w:webHidden/>
              </w:rPr>
              <w:instrText xml:space="preserve"> PAGEREF _Toc167698979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191E053" w14:textId="4122E40F" w:rsidR="00312582" w:rsidRDefault="00000000" w:rsidP="005F19F6">
          <w:pPr>
            <w:pStyle w:val="TOC2"/>
            <w:rPr>
              <w:rFonts w:eastAsiaTheme="minorEastAsia"/>
              <w:noProof/>
              <w:lang w:val="da-DK" w:eastAsia="da-DK"/>
            </w:rPr>
          </w:pPr>
          <w:hyperlink w:anchor="_Toc167698980" w:history="1">
            <w:r w:rsidR="00312582" w:rsidRPr="006C3637">
              <w:rPr>
                <w:rStyle w:val="Hyperlink"/>
                <w:noProof/>
              </w:rPr>
              <w:t>8</w:t>
            </w:r>
            <w:r w:rsidR="00312582">
              <w:rPr>
                <w:rFonts w:eastAsiaTheme="minorEastAsia"/>
                <w:noProof/>
                <w:lang w:val="da-DK" w:eastAsia="da-DK"/>
              </w:rPr>
              <w:tab/>
            </w:r>
            <w:r w:rsidR="00312582" w:rsidRPr="006C3637">
              <w:rPr>
                <w:rStyle w:val="Hyperlink"/>
                <w:noProof/>
              </w:rPr>
              <w:t>IMPLEMENTATION OF THE STASTITICAL ANALYSIS PLAN</w:t>
            </w:r>
            <w:r w:rsidR="00312582">
              <w:rPr>
                <w:noProof/>
                <w:webHidden/>
              </w:rPr>
              <w:tab/>
            </w:r>
            <w:r w:rsidR="00312582">
              <w:rPr>
                <w:noProof/>
                <w:webHidden/>
              </w:rPr>
              <w:fldChar w:fldCharType="begin"/>
            </w:r>
            <w:r w:rsidR="00312582">
              <w:rPr>
                <w:noProof/>
                <w:webHidden/>
              </w:rPr>
              <w:instrText xml:space="preserve"> PAGEREF _Toc167698980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1457B5D5" w14:textId="64AD0070" w:rsidR="00312582" w:rsidRDefault="00000000" w:rsidP="005F19F6">
          <w:pPr>
            <w:pStyle w:val="TOC2"/>
            <w:rPr>
              <w:rFonts w:eastAsiaTheme="minorEastAsia"/>
              <w:noProof/>
              <w:lang w:val="da-DK" w:eastAsia="da-DK"/>
            </w:rPr>
          </w:pPr>
          <w:hyperlink w:anchor="_Toc167698981" w:history="1">
            <w:r w:rsidR="00312582" w:rsidRPr="006C3637">
              <w:rPr>
                <w:rStyle w:val="Hyperlink"/>
                <w:rFonts w:eastAsia="Times"/>
                <w:noProof/>
              </w:rPr>
              <w:t>9</w:t>
            </w:r>
            <w:r w:rsidR="00312582">
              <w:rPr>
                <w:rFonts w:eastAsiaTheme="minorEastAsia"/>
                <w:noProof/>
                <w:lang w:val="da-DK" w:eastAsia="da-DK"/>
              </w:rPr>
              <w:tab/>
            </w:r>
            <w:r w:rsidR="00312582" w:rsidRPr="006C3637">
              <w:rPr>
                <w:rStyle w:val="Hyperlink"/>
                <w:rFonts w:eastAsia="Times"/>
                <w:noProof/>
              </w:rPr>
              <w:t xml:space="preserve">EXPECTED </w:t>
            </w:r>
            <w:r w:rsidR="00312582" w:rsidRPr="006C3637">
              <w:rPr>
                <w:rStyle w:val="Hyperlink"/>
                <w:noProof/>
              </w:rPr>
              <w:t>WRITING</w:t>
            </w:r>
            <w:r w:rsidR="00312582" w:rsidRPr="006C3637">
              <w:rPr>
                <w:rStyle w:val="Hyperlink"/>
                <w:rFonts w:eastAsia="Times"/>
                <w:noProof/>
              </w:rPr>
              <w:t xml:space="preserve"> COMMITTEE</w:t>
            </w:r>
            <w:r w:rsidR="00312582">
              <w:rPr>
                <w:noProof/>
                <w:webHidden/>
              </w:rPr>
              <w:tab/>
            </w:r>
            <w:r w:rsidR="00312582">
              <w:rPr>
                <w:noProof/>
                <w:webHidden/>
              </w:rPr>
              <w:fldChar w:fldCharType="begin"/>
            </w:r>
            <w:r w:rsidR="00312582">
              <w:rPr>
                <w:noProof/>
                <w:webHidden/>
              </w:rPr>
              <w:instrText xml:space="preserve"> PAGEREF _Toc167698981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03E77284" w14:textId="603B320D" w:rsidR="00312582" w:rsidRDefault="00000000" w:rsidP="005F19F6">
          <w:pPr>
            <w:pStyle w:val="TOC2"/>
            <w:rPr>
              <w:rFonts w:eastAsiaTheme="minorEastAsia"/>
              <w:noProof/>
              <w:lang w:val="da-DK" w:eastAsia="da-DK"/>
            </w:rPr>
          </w:pPr>
          <w:hyperlink w:anchor="_Toc167698982" w:history="1">
            <w:r w:rsidR="00312582" w:rsidRPr="006C3637">
              <w:rPr>
                <w:rStyle w:val="Hyperlink"/>
                <w:noProof/>
              </w:rPr>
              <w:t>10</w:t>
            </w:r>
            <w:r w:rsidR="00312582">
              <w:rPr>
                <w:rFonts w:eastAsiaTheme="minorEastAsia"/>
                <w:noProof/>
                <w:lang w:val="da-DK" w:eastAsia="da-DK"/>
              </w:rPr>
              <w:tab/>
            </w:r>
            <w:r w:rsidR="00312582" w:rsidRPr="006C3637">
              <w:rPr>
                <w:rStyle w:val="Hyperlink"/>
                <w:noProof/>
              </w:rPr>
              <w:t>EXPECTED OUTLINE OF REPORTS</w:t>
            </w:r>
            <w:r w:rsidR="00312582">
              <w:rPr>
                <w:noProof/>
                <w:webHidden/>
              </w:rPr>
              <w:tab/>
            </w:r>
            <w:r w:rsidR="00312582">
              <w:rPr>
                <w:noProof/>
                <w:webHidden/>
              </w:rPr>
              <w:fldChar w:fldCharType="begin"/>
            </w:r>
            <w:r w:rsidR="00312582">
              <w:rPr>
                <w:noProof/>
                <w:webHidden/>
              </w:rPr>
              <w:instrText xml:space="preserve"> PAGEREF _Toc167698982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6120E607" w14:textId="2B0B9DC3" w:rsidR="00312582" w:rsidRDefault="00000000" w:rsidP="005F19F6">
          <w:pPr>
            <w:pStyle w:val="TOC2"/>
            <w:rPr>
              <w:rFonts w:eastAsiaTheme="minorEastAsia"/>
              <w:noProof/>
              <w:lang w:val="da-DK" w:eastAsia="da-DK"/>
            </w:rPr>
          </w:pPr>
          <w:hyperlink w:anchor="_Toc167698983" w:history="1">
            <w:r w:rsidR="00312582" w:rsidRPr="006C3637">
              <w:rPr>
                <w:rStyle w:val="Hyperlink"/>
                <w:rFonts w:ascii="Times New Roman" w:hAnsi="Times New Roman" w:cs="Times New Roman"/>
                <w:noProof/>
              </w:rPr>
              <w:t>11</w:t>
            </w:r>
            <w:r w:rsidR="00312582">
              <w:rPr>
                <w:rFonts w:eastAsiaTheme="minorEastAsia"/>
                <w:noProof/>
                <w:lang w:val="da-DK" w:eastAsia="da-DK"/>
              </w:rPr>
              <w:tab/>
            </w:r>
            <w:r w:rsidR="00312582" w:rsidRPr="006C3637">
              <w:rPr>
                <w:rStyle w:val="Hyperlink"/>
                <w:rFonts w:ascii="Times New Roman" w:hAnsi="Times New Roman" w:cs="Times New Roman"/>
                <w:noProof/>
              </w:rPr>
              <w:t>OVERVIEW OF CONTENT IN REPORTS</w:t>
            </w:r>
            <w:r w:rsidR="00312582">
              <w:rPr>
                <w:noProof/>
                <w:webHidden/>
              </w:rPr>
              <w:tab/>
            </w:r>
            <w:r w:rsidR="00312582">
              <w:rPr>
                <w:noProof/>
                <w:webHidden/>
              </w:rPr>
              <w:fldChar w:fldCharType="begin"/>
            </w:r>
            <w:r w:rsidR="00312582">
              <w:rPr>
                <w:noProof/>
                <w:webHidden/>
              </w:rPr>
              <w:instrText xml:space="preserve"> PAGEREF _Toc167698983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6257D99" w14:textId="68D11A91" w:rsidR="00312582" w:rsidRDefault="00000000" w:rsidP="005F19F6">
          <w:pPr>
            <w:pStyle w:val="TOC2"/>
            <w:rPr>
              <w:rFonts w:eastAsiaTheme="minorEastAsia"/>
              <w:noProof/>
              <w:lang w:val="da-DK" w:eastAsia="da-DK"/>
            </w:rPr>
          </w:pPr>
          <w:hyperlink w:anchor="_Toc167698984" w:history="1">
            <w:r w:rsidR="00312582" w:rsidRPr="006C3637">
              <w:rPr>
                <w:rStyle w:val="Hyperlink"/>
                <w:rFonts w:ascii="Times New Roman" w:hAnsi="Times New Roman" w:cs="Times New Roman"/>
                <w:noProof/>
              </w:rPr>
              <w:t>12</w:t>
            </w:r>
            <w:r w:rsidR="00312582">
              <w:rPr>
                <w:rFonts w:eastAsiaTheme="minorEastAsia"/>
                <w:noProof/>
                <w:lang w:val="da-DK" w:eastAsia="da-DK"/>
              </w:rPr>
              <w:tab/>
            </w:r>
            <w:r w:rsidR="00312582" w:rsidRPr="006C3637">
              <w:rPr>
                <w:rStyle w:val="Hyperlink"/>
                <w:rFonts w:ascii="Times New Roman" w:hAnsi="Times New Roman" w:cs="Times New Roman"/>
                <w:noProof/>
              </w:rPr>
              <w:t>Paper 1 – Primary &amp; Key Secondary outcomes</w:t>
            </w:r>
            <w:r w:rsidR="00312582">
              <w:rPr>
                <w:noProof/>
                <w:webHidden/>
              </w:rPr>
              <w:tab/>
            </w:r>
            <w:r w:rsidR="00312582">
              <w:rPr>
                <w:noProof/>
                <w:webHidden/>
              </w:rPr>
              <w:fldChar w:fldCharType="begin"/>
            </w:r>
            <w:r w:rsidR="00312582">
              <w:rPr>
                <w:noProof/>
                <w:webHidden/>
              </w:rPr>
              <w:instrText xml:space="preserve"> PAGEREF _Toc167698984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2750355E" w14:textId="0D0E6565" w:rsidR="00312582" w:rsidRDefault="00000000" w:rsidP="005F19F6">
          <w:pPr>
            <w:pStyle w:val="TOC3"/>
            <w:rPr>
              <w:rFonts w:eastAsiaTheme="minorEastAsia"/>
              <w:noProof/>
              <w:lang w:val="da-DK" w:eastAsia="da-DK"/>
            </w:rPr>
          </w:pPr>
          <w:hyperlink w:anchor="_Toc167698985" w:history="1">
            <w:r w:rsidR="00312582" w:rsidRPr="006C3637">
              <w:rPr>
                <w:rStyle w:val="Hyperlink"/>
                <w:noProof/>
              </w:rPr>
              <w:t>12.1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_Toc167698985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B1C285F" w14:textId="5EDE9208" w:rsidR="00312582" w:rsidRDefault="00000000" w:rsidP="005F19F6">
          <w:pPr>
            <w:pStyle w:val="TOC3"/>
            <w:rPr>
              <w:rFonts w:eastAsiaTheme="minorEastAsia"/>
              <w:noProof/>
              <w:lang w:val="da-DK" w:eastAsia="da-DK"/>
            </w:rPr>
          </w:pPr>
          <w:hyperlink w:anchor="_Toc167698986" w:history="1">
            <w:r w:rsidR="00312582" w:rsidRPr="006C3637">
              <w:rPr>
                <w:rStyle w:val="Hyperlink"/>
                <w:noProof/>
              </w:rPr>
              <w:t>12.2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_Toc167698986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12459A75" w14:textId="4886C0B6" w:rsidR="00312582" w:rsidRDefault="00000000" w:rsidP="005F19F6">
          <w:pPr>
            <w:pStyle w:val="TOC3"/>
            <w:rPr>
              <w:rFonts w:eastAsiaTheme="minorEastAsia"/>
              <w:noProof/>
              <w:lang w:val="da-DK" w:eastAsia="da-DK"/>
            </w:rPr>
          </w:pPr>
          <w:hyperlink w:anchor="_Toc167698987" w:history="1">
            <w:r w:rsidR="00312582" w:rsidRPr="006C3637">
              <w:rPr>
                <w:rStyle w:val="Hyperlink"/>
                <w:noProof/>
              </w:rPr>
              <w:t>12.3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_Toc167698987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3433B18" w14:textId="08F178A2" w:rsidR="00312582" w:rsidRDefault="00000000" w:rsidP="005F19F6">
          <w:pPr>
            <w:pStyle w:val="TOC3"/>
            <w:rPr>
              <w:rFonts w:eastAsiaTheme="minorEastAsia"/>
              <w:noProof/>
              <w:lang w:val="da-DK" w:eastAsia="da-DK"/>
            </w:rPr>
          </w:pPr>
          <w:hyperlink w:anchor="_Toc167698988" w:history="1">
            <w:r w:rsidR="00312582" w:rsidRPr="006C3637">
              <w:rPr>
                <w:rStyle w:val="Hyperlink"/>
                <w:noProof/>
              </w:rPr>
              <w:t>12.4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_Toc167698988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53ED13A" w14:textId="77F2D7B1" w:rsidR="00312582" w:rsidRDefault="00000000" w:rsidP="005F19F6">
          <w:pPr>
            <w:pStyle w:val="TOC2"/>
            <w:rPr>
              <w:rFonts w:eastAsiaTheme="minorEastAsia"/>
              <w:noProof/>
              <w:lang w:val="da-DK" w:eastAsia="da-DK"/>
            </w:rPr>
          </w:pPr>
          <w:hyperlink w:anchor="_Toc167698989" w:history="1">
            <w:r w:rsidR="00312582" w:rsidRPr="006C3637">
              <w:rPr>
                <w:rStyle w:val="Hyperlink"/>
                <w:rFonts w:ascii="Times New Roman" w:hAnsi="Times New Roman" w:cs="Times New Roman"/>
                <w:noProof/>
              </w:rPr>
              <w:t>13</w:t>
            </w:r>
            <w:r w:rsidR="00312582">
              <w:rPr>
                <w:rFonts w:eastAsiaTheme="minorEastAsia"/>
                <w:noProof/>
                <w:lang w:val="da-DK" w:eastAsia="da-DK"/>
              </w:rPr>
              <w:tab/>
            </w:r>
            <w:r w:rsidR="00312582" w:rsidRPr="006C3637">
              <w:rPr>
                <w:rStyle w:val="Hyperlink"/>
                <w:rFonts w:ascii="Times New Roman" w:hAnsi="Times New Roman" w:cs="Times New Roman"/>
                <w:noProof/>
              </w:rPr>
              <w:t>Paper 2 – Cardiopulmonary outcomes</w:t>
            </w:r>
            <w:r w:rsidR="00312582">
              <w:rPr>
                <w:noProof/>
                <w:webHidden/>
              </w:rPr>
              <w:tab/>
            </w:r>
            <w:r w:rsidR="00312582">
              <w:rPr>
                <w:noProof/>
                <w:webHidden/>
              </w:rPr>
              <w:fldChar w:fldCharType="begin"/>
            </w:r>
            <w:r w:rsidR="00312582">
              <w:rPr>
                <w:noProof/>
                <w:webHidden/>
              </w:rPr>
              <w:instrText xml:space="preserve"> PAGEREF _Toc167698989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25ED58D1" w14:textId="0684B946" w:rsidR="00312582" w:rsidRDefault="00000000" w:rsidP="005F19F6">
          <w:pPr>
            <w:pStyle w:val="TOC3"/>
            <w:rPr>
              <w:rFonts w:eastAsiaTheme="minorEastAsia"/>
              <w:noProof/>
              <w:lang w:val="da-DK" w:eastAsia="da-DK"/>
            </w:rPr>
          </w:pPr>
          <w:hyperlink w:anchor="_Toc167698990" w:history="1">
            <w:r w:rsidR="00312582" w:rsidRPr="006C3637">
              <w:rPr>
                <w:rStyle w:val="Hyperlink"/>
                <w:noProof/>
              </w:rPr>
              <w:t>13.1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_Toc167698990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1D750CFD" w14:textId="7A00993D" w:rsidR="00312582" w:rsidRDefault="00000000" w:rsidP="005F19F6">
          <w:pPr>
            <w:pStyle w:val="TOC3"/>
            <w:rPr>
              <w:rFonts w:eastAsiaTheme="minorEastAsia"/>
              <w:noProof/>
              <w:lang w:val="da-DK" w:eastAsia="da-DK"/>
            </w:rPr>
          </w:pPr>
          <w:hyperlink w:anchor="_Toc167698991" w:history="1">
            <w:r w:rsidR="00312582" w:rsidRPr="006C3637">
              <w:rPr>
                <w:rStyle w:val="Hyperlink"/>
                <w:noProof/>
              </w:rPr>
              <w:t>13.2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_Toc167698991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E800F31" w14:textId="583BB8AD" w:rsidR="00312582" w:rsidRDefault="00000000" w:rsidP="005F19F6">
          <w:pPr>
            <w:pStyle w:val="TOC3"/>
            <w:rPr>
              <w:rFonts w:eastAsiaTheme="minorEastAsia"/>
              <w:noProof/>
              <w:lang w:val="da-DK" w:eastAsia="da-DK"/>
            </w:rPr>
          </w:pPr>
          <w:hyperlink w:anchor="_Toc167698992" w:history="1">
            <w:r w:rsidR="00312582" w:rsidRPr="006C3637">
              <w:rPr>
                <w:rStyle w:val="Hyperlink"/>
                <w:noProof/>
              </w:rPr>
              <w:t>13.3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_Toc167698992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01D39702" w14:textId="680E254A" w:rsidR="00312582" w:rsidRDefault="00000000" w:rsidP="005F19F6">
          <w:pPr>
            <w:pStyle w:val="TOC3"/>
            <w:rPr>
              <w:rFonts w:eastAsiaTheme="minorEastAsia"/>
              <w:noProof/>
              <w:lang w:val="da-DK" w:eastAsia="da-DK"/>
            </w:rPr>
          </w:pPr>
          <w:hyperlink w:anchor="_Toc167698993" w:history="1">
            <w:r w:rsidR="00312582" w:rsidRPr="006C3637">
              <w:rPr>
                <w:rStyle w:val="Hyperlink"/>
                <w:noProof/>
              </w:rPr>
              <w:t>13.4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_Toc167698993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D54D0CA" w14:textId="4696802E" w:rsidR="00312582" w:rsidRDefault="00000000" w:rsidP="005F19F6">
          <w:pPr>
            <w:pStyle w:val="TOC2"/>
            <w:rPr>
              <w:rFonts w:eastAsiaTheme="minorEastAsia"/>
              <w:noProof/>
              <w:lang w:val="da-DK" w:eastAsia="da-DK"/>
            </w:rPr>
          </w:pPr>
          <w:hyperlink w:anchor="_Toc167698994" w:history="1">
            <w:r w:rsidR="00312582" w:rsidRPr="006C3637">
              <w:rPr>
                <w:rStyle w:val="Hyperlink"/>
                <w:rFonts w:ascii="Times New Roman" w:hAnsi="Times New Roman" w:cs="Times New Roman"/>
                <w:noProof/>
              </w:rPr>
              <w:t>14</w:t>
            </w:r>
            <w:r w:rsidR="00312582">
              <w:rPr>
                <w:rFonts w:eastAsiaTheme="minorEastAsia"/>
                <w:noProof/>
                <w:lang w:val="da-DK" w:eastAsia="da-DK"/>
              </w:rPr>
              <w:tab/>
            </w:r>
            <w:r w:rsidR="00312582" w:rsidRPr="006C3637">
              <w:rPr>
                <w:rStyle w:val="Hyperlink"/>
                <w:rFonts w:ascii="Times New Roman" w:hAnsi="Times New Roman" w:cs="Times New Roman"/>
                <w:noProof/>
              </w:rPr>
              <w:t>Paper 3 – Dietary and physical activity outcomes</w:t>
            </w:r>
            <w:r w:rsidR="00312582">
              <w:rPr>
                <w:noProof/>
                <w:webHidden/>
              </w:rPr>
              <w:tab/>
            </w:r>
            <w:r w:rsidR="00312582">
              <w:rPr>
                <w:noProof/>
                <w:webHidden/>
              </w:rPr>
              <w:fldChar w:fldCharType="begin"/>
            </w:r>
            <w:r w:rsidR="00312582">
              <w:rPr>
                <w:noProof/>
                <w:webHidden/>
              </w:rPr>
              <w:instrText xml:space="preserve"> PAGEREF _Toc167698994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29DA9D8B" w14:textId="79480E31" w:rsidR="00312582" w:rsidRDefault="00000000" w:rsidP="005F19F6">
          <w:pPr>
            <w:pStyle w:val="TOC3"/>
            <w:rPr>
              <w:rFonts w:eastAsiaTheme="minorEastAsia"/>
              <w:noProof/>
              <w:lang w:val="da-DK" w:eastAsia="da-DK"/>
            </w:rPr>
          </w:pPr>
          <w:hyperlink w:anchor="_Toc167698995" w:history="1">
            <w:r w:rsidR="00312582" w:rsidRPr="006C3637">
              <w:rPr>
                <w:rStyle w:val="Hyperlink"/>
                <w:noProof/>
              </w:rPr>
              <w:t>14.1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_Toc167698995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2DAA4E7" w14:textId="4A111D86" w:rsidR="00312582" w:rsidRDefault="00000000" w:rsidP="005F19F6">
          <w:pPr>
            <w:pStyle w:val="TOC3"/>
            <w:rPr>
              <w:rFonts w:eastAsiaTheme="minorEastAsia"/>
              <w:noProof/>
              <w:lang w:val="da-DK" w:eastAsia="da-DK"/>
            </w:rPr>
          </w:pPr>
          <w:hyperlink w:anchor="_Toc167698996" w:history="1">
            <w:r w:rsidR="00312582" w:rsidRPr="006C3637">
              <w:rPr>
                <w:rStyle w:val="Hyperlink"/>
                <w:noProof/>
              </w:rPr>
              <w:t>14.2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_Toc167698996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58F50FBA" w14:textId="54D83143" w:rsidR="00312582" w:rsidRDefault="00000000" w:rsidP="005F19F6">
          <w:pPr>
            <w:pStyle w:val="TOC3"/>
            <w:rPr>
              <w:rFonts w:eastAsiaTheme="minorEastAsia"/>
              <w:noProof/>
              <w:lang w:val="da-DK" w:eastAsia="da-DK"/>
            </w:rPr>
          </w:pPr>
          <w:hyperlink w:anchor="_Toc167698997" w:history="1">
            <w:r w:rsidR="00312582" w:rsidRPr="006C3637">
              <w:rPr>
                <w:rStyle w:val="Hyperlink"/>
                <w:noProof/>
              </w:rPr>
              <w:t>14.3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_Toc167698997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C693C4B" w14:textId="77521ECA" w:rsidR="00312582" w:rsidRDefault="00000000" w:rsidP="005F19F6">
          <w:pPr>
            <w:pStyle w:val="TOC3"/>
            <w:rPr>
              <w:rFonts w:eastAsiaTheme="minorEastAsia"/>
              <w:noProof/>
              <w:lang w:val="da-DK" w:eastAsia="da-DK"/>
            </w:rPr>
          </w:pPr>
          <w:hyperlink w:anchor="_Toc167698998" w:history="1">
            <w:r w:rsidR="00312582" w:rsidRPr="006C3637">
              <w:rPr>
                <w:rStyle w:val="Hyperlink"/>
                <w:noProof/>
              </w:rPr>
              <w:t>14.4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_Toc167698998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7C3AEE65" w14:textId="3BD8F875" w:rsidR="00312582" w:rsidRDefault="00000000" w:rsidP="005F19F6">
          <w:pPr>
            <w:pStyle w:val="TOC2"/>
            <w:rPr>
              <w:rFonts w:eastAsiaTheme="minorEastAsia"/>
              <w:noProof/>
              <w:lang w:val="da-DK" w:eastAsia="da-DK"/>
            </w:rPr>
          </w:pPr>
          <w:hyperlink w:anchor="_Toc167698999" w:history="1">
            <w:r w:rsidR="00312582" w:rsidRPr="006C3637">
              <w:rPr>
                <w:rStyle w:val="Hyperlink"/>
                <w:b/>
                <w:bCs/>
                <w:noProof/>
              </w:rPr>
              <w:t>15</w:t>
            </w:r>
            <w:r w:rsidR="00312582">
              <w:rPr>
                <w:rFonts w:eastAsiaTheme="minorEastAsia"/>
                <w:noProof/>
                <w:lang w:val="da-DK" w:eastAsia="da-DK"/>
              </w:rPr>
              <w:tab/>
            </w:r>
            <w:r w:rsidR="00312582" w:rsidRPr="006C3637">
              <w:rPr>
                <w:rStyle w:val="Hyperlink"/>
                <w:noProof/>
              </w:rPr>
              <w:t>REFERENCES</w:t>
            </w:r>
            <w:r w:rsidR="00312582">
              <w:rPr>
                <w:noProof/>
                <w:webHidden/>
              </w:rPr>
              <w:tab/>
            </w:r>
            <w:r w:rsidR="00312582">
              <w:rPr>
                <w:noProof/>
                <w:webHidden/>
              </w:rPr>
              <w:fldChar w:fldCharType="begin"/>
            </w:r>
            <w:r w:rsidR="00312582">
              <w:rPr>
                <w:noProof/>
                <w:webHidden/>
              </w:rPr>
              <w:instrText xml:space="preserve"> PAGEREF _Toc167698999 \h </w:instrText>
            </w:r>
            <w:r w:rsidR="00312582">
              <w:rPr>
                <w:noProof/>
                <w:webHidden/>
              </w:rPr>
            </w:r>
            <w:r w:rsidR="00312582">
              <w:rPr>
                <w:noProof/>
                <w:webHidden/>
              </w:rPr>
              <w:fldChar w:fldCharType="separate"/>
            </w:r>
            <w:r w:rsidR="00312582">
              <w:rPr>
                <w:noProof/>
                <w:webHidden/>
              </w:rPr>
              <w:t>26</w:t>
            </w:r>
            <w:r w:rsidR="00312582">
              <w:rPr>
                <w:noProof/>
                <w:webHidden/>
              </w:rPr>
              <w:fldChar w:fldCharType="end"/>
            </w:r>
          </w:hyperlink>
        </w:p>
        <w:p w14:paraId="7BD8A122" w14:textId="14AE9FA0" w:rsidR="00312582" w:rsidRDefault="00000000" w:rsidP="005F19F6">
          <w:pPr>
            <w:pStyle w:val="TOC2"/>
            <w:rPr>
              <w:rFonts w:eastAsiaTheme="minorEastAsia"/>
              <w:noProof/>
              <w:lang w:val="da-DK" w:eastAsia="da-DK"/>
            </w:rPr>
          </w:pPr>
          <w:hyperlink w:anchor="_Toc167699000" w:history="1">
            <w:r w:rsidR="00312582" w:rsidRPr="006C3637">
              <w:rPr>
                <w:rStyle w:val="Hyperlink"/>
                <w:noProof/>
              </w:rPr>
              <w:t>16</w:t>
            </w:r>
            <w:r w:rsidR="00312582">
              <w:rPr>
                <w:rFonts w:eastAsiaTheme="minorEastAsia"/>
                <w:noProof/>
                <w:lang w:val="da-DK" w:eastAsia="da-DK"/>
              </w:rPr>
              <w:tab/>
            </w:r>
            <w:r w:rsidR="00312582" w:rsidRPr="006C3637">
              <w:rPr>
                <w:rStyle w:val="Hyperlink"/>
                <w:noProof/>
              </w:rPr>
              <w:t>UNFORMATTED TABLES WITH INTENDED CONTENT</w:t>
            </w:r>
            <w:r w:rsidR="00312582">
              <w:rPr>
                <w:noProof/>
                <w:webHidden/>
              </w:rPr>
              <w:tab/>
            </w:r>
            <w:r w:rsidR="00312582">
              <w:rPr>
                <w:noProof/>
                <w:webHidden/>
              </w:rPr>
              <w:fldChar w:fldCharType="begin"/>
            </w:r>
            <w:r w:rsidR="00312582">
              <w:rPr>
                <w:noProof/>
                <w:webHidden/>
              </w:rPr>
              <w:instrText xml:space="preserve"> PAGEREF _Toc167699000 \h </w:instrText>
            </w:r>
            <w:r w:rsidR="00312582">
              <w:rPr>
                <w:noProof/>
                <w:webHidden/>
              </w:rPr>
            </w:r>
            <w:r w:rsidR="00312582">
              <w:rPr>
                <w:noProof/>
                <w:webHidden/>
              </w:rPr>
              <w:fldChar w:fldCharType="separate"/>
            </w:r>
            <w:r w:rsidR="00312582">
              <w:rPr>
                <w:noProof/>
                <w:webHidden/>
              </w:rPr>
              <w:t>31</w:t>
            </w:r>
            <w:r w:rsidR="00312582">
              <w:rPr>
                <w:noProof/>
                <w:webHidden/>
              </w:rPr>
              <w:fldChar w:fldCharType="end"/>
            </w:r>
          </w:hyperlink>
        </w:p>
        <w:p w14:paraId="4B7BDCCC" w14:textId="40AA8CB6"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Heading2"/>
      </w:pPr>
      <w:bookmarkStart w:id="2" w:name="_Toc167698960"/>
      <w:r w:rsidRPr="009616A0">
        <w:lastRenderedPageBreak/>
        <w:t>BACKGROUND AND RATIONAL</w:t>
      </w:r>
      <w:bookmarkEnd w:id="2"/>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Heading2"/>
        <w:rPr>
          <w:rFonts w:ascii="Times New Roman" w:eastAsia="Times New Roman" w:hAnsi="Times New Roman" w:cs="Times New Roman"/>
          <w:b/>
          <w:bCs/>
          <w:kern w:val="36"/>
          <w:sz w:val="48"/>
          <w:szCs w:val="48"/>
        </w:rPr>
      </w:pPr>
      <w:bookmarkStart w:id="3" w:name="_Toc167698961"/>
      <w:r w:rsidRPr="009616A0">
        <w:lastRenderedPageBreak/>
        <w:t>OBJECTIVES</w:t>
      </w:r>
      <w:bookmarkEnd w:id="3"/>
    </w:p>
    <w:p w14:paraId="0C49A293" w14:textId="59C0C303" w:rsidR="000B5C56" w:rsidRDefault="000B5C56" w:rsidP="005F19F6">
      <w:pPr>
        <w:pStyle w:val="Heading3"/>
      </w:pPr>
      <w:bookmarkStart w:id="4" w:name="_Toc167698962"/>
      <w:commentRangeStart w:id="5"/>
      <w:commentRangeStart w:id="6"/>
      <w:r w:rsidRPr="009616A0">
        <w:t>Primary aim:</w:t>
      </w:r>
      <w:commentRangeEnd w:id="5"/>
      <w:r w:rsidR="008157E1">
        <w:rPr>
          <w:rStyle w:val="CommentReference"/>
          <w:rFonts w:ascii="Cambria" w:eastAsia="Cambria" w:hAnsi="Cambria" w:cs="Cambria"/>
          <w:color w:val="000000"/>
        </w:rPr>
        <w:commentReference w:id="5"/>
      </w:r>
      <w:commentRangeEnd w:id="6"/>
      <w:r w:rsidR="0056350C">
        <w:rPr>
          <w:rStyle w:val="CommentReference"/>
          <w:rFonts w:ascii="Cambria" w:eastAsia="Cambria" w:hAnsi="Cambria" w:cs="Cambria"/>
          <w:color w:val="000000"/>
        </w:rPr>
        <w:commentReference w:id="6"/>
      </w:r>
      <w:bookmarkEnd w:id="4"/>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proofErr w:type="gramStart"/>
      <w:r w:rsidR="008157E1">
        <w:rPr>
          <w:lang w:val="en-GB" w:eastAsia="da-DK"/>
        </w:rPr>
        <w:t>has an effect on</w:t>
      </w:r>
      <w:proofErr w:type="gramEnd"/>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Heading3"/>
        <w:rPr>
          <w:shd w:val="clear" w:color="auto" w:fill="FFFFFF" w:themeFill="background1"/>
        </w:rPr>
      </w:pPr>
      <w:bookmarkStart w:id="7" w:name="_Toc167698963"/>
      <w:commentRangeStart w:id="8"/>
      <w:r w:rsidRPr="009616A0">
        <w:rPr>
          <w:shd w:val="clear" w:color="auto" w:fill="FFFFFF" w:themeFill="background1"/>
        </w:rPr>
        <w:t>Secondary aims:</w:t>
      </w:r>
      <w:commentRangeEnd w:id="8"/>
      <w:r w:rsidR="008157E1">
        <w:rPr>
          <w:rStyle w:val="CommentReference"/>
          <w:rFonts w:ascii="Cambria" w:eastAsia="Cambria" w:hAnsi="Cambria" w:cs="Cambria"/>
          <w:color w:val="000000"/>
        </w:rPr>
        <w:commentReference w:id="8"/>
      </w:r>
      <w:bookmarkEnd w:id="7"/>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Heading3"/>
      </w:pPr>
      <w:bookmarkStart w:id="9" w:name="_Toc167698964"/>
      <w:r w:rsidRPr="009616A0">
        <w:t>Other objectives:</w:t>
      </w:r>
      <w:bookmarkEnd w:id="9"/>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Heading2"/>
      </w:pPr>
      <w:bookmarkStart w:id="10" w:name="_Toc167698965"/>
      <w:r w:rsidRPr="009616A0">
        <w:t>HYPOTHES</w:t>
      </w:r>
      <w:r w:rsidR="00EB0B88">
        <w:t>E</w:t>
      </w:r>
      <w:r w:rsidRPr="009616A0">
        <w:t>S</w:t>
      </w:r>
      <w:bookmarkEnd w:id="10"/>
    </w:p>
    <w:p w14:paraId="603094DE" w14:textId="3178878B" w:rsidR="000B5C56" w:rsidRDefault="000B5C56" w:rsidP="005F19F6">
      <w:pPr>
        <w:pStyle w:val="Heading3"/>
      </w:pPr>
      <w:bookmarkStart w:id="11" w:name="_Toc167698966"/>
      <w:r w:rsidRPr="009616A0">
        <w:t>Primary</w:t>
      </w:r>
      <w:r w:rsidR="00EB0B88">
        <w:t xml:space="preserve"> </w:t>
      </w:r>
      <w:r w:rsidR="00FA5C3A">
        <w:t>H</w:t>
      </w:r>
      <w:r w:rsidR="00EB0B88">
        <w:t>ypothes</w:t>
      </w:r>
      <w:r w:rsidR="00FA5C3A">
        <w:t>e</w:t>
      </w:r>
      <w:r w:rsidR="00EB0B88">
        <w:t>s</w:t>
      </w:r>
      <w:bookmarkEnd w:id="11"/>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Paragraph"/>
        <w:numPr>
          <w:ilvl w:val="0"/>
          <w:numId w:val="18"/>
        </w:numPr>
      </w:pPr>
      <w:r>
        <w:t xml:space="preserve"> </w:t>
      </w:r>
    </w:p>
    <w:p w14:paraId="26EE2D7C" w14:textId="77777777" w:rsidR="00373EA2" w:rsidRDefault="00A00DCC" w:rsidP="005F19F6">
      <w:pPr>
        <w:pStyle w:val="ListParagraph"/>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Paragraph"/>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Paragraph"/>
        <w:numPr>
          <w:ilvl w:val="0"/>
          <w:numId w:val="18"/>
        </w:numPr>
      </w:pPr>
      <w:r>
        <w:t xml:space="preserve"> </w:t>
      </w:r>
    </w:p>
    <w:p w14:paraId="252AB548" w14:textId="77777777" w:rsidR="00373EA2" w:rsidRDefault="00A00DCC" w:rsidP="005F19F6">
      <w:pPr>
        <w:pStyle w:val="ListParagraph"/>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Paragraph"/>
        <w:numPr>
          <w:ilvl w:val="1"/>
          <w:numId w:val="18"/>
        </w:numPr>
      </w:pPr>
      <w:r w:rsidRPr="00373EA2">
        <w:lastRenderedPageBreak/>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commentRangeStart w:id="12"/>
      <w:commentRangeStart w:id="13"/>
      <w:commentRangeStart w:id="14"/>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w:t>
      </w:r>
      <w:r w:rsidR="003065BD">
        <w:t>Bonferroni</w:t>
      </w:r>
      <w:r>
        <w:t>-adjustment and hypotheses a and b will be tested hierarchically, so that hypothesis b is only tested if a is significant</w:t>
      </w:r>
      <w:commentRangeEnd w:id="12"/>
      <w:r>
        <w:rPr>
          <w:rStyle w:val="CommentReference"/>
          <w:rFonts w:ascii="Cambria" w:eastAsia="Cambria" w:hAnsi="Cambria" w:cs="Cambria"/>
          <w:color w:val="000000"/>
        </w:rPr>
        <w:commentReference w:id="12"/>
      </w:r>
      <w:commentRangeEnd w:id="13"/>
      <w:r w:rsidR="008114A2">
        <w:rPr>
          <w:rStyle w:val="CommentReference"/>
          <w:rFonts w:ascii="Cambria" w:eastAsia="Cambria" w:hAnsi="Cambria" w:cs="Cambria"/>
          <w:color w:val="000000"/>
        </w:rPr>
        <w:commentReference w:id="13"/>
      </w:r>
      <w:commentRangeEnd w:id="14"/>
      <w:r w:rsidR="005116C0">
        <w:rPr>
          <w:rStyle w:val="CommentReference"/>
          <w:rFonts w:ascii="Cambria" w:eastAsia="Cambria" w:hAnsi="Cambria" w:cs="Cambria"/>
          <w:color w:val="000000"/>
        </w:rPr>
        <w:commentReference w:id="14"/>
      </w:r>
      <w:r>
        <w:t>.</w:t>
      </w:r>
    </w:p>
    <w:p w14:paraId="17D54A7E" w14:textId="5BB9AA3F" w:rsidR="00333A3F" w:rsidRPr="00333A3F" w:rsidRDefault="00333A3F" w:rsidP="005F19F6">
      <w:pPr>
        <w:pStyle w:val="Heading3"/>
      </w:pPr>
      <w:bookmarkStart w:id="15" w:name="_Toc167698967"/>
      <w:r>
        <w:t>Secondary Hypotheses</w:t>
      </w:r>
      <w:bookmarkEnd w:id="15"/>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r w:rsidR="008B6505">
        <w:t>B</w:t>
      </w:r>
      <w:r>
        <w:t>enjamini-</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commentRangeStart w:id="16"/>
      <w:commentRangeEnd w:id="16"/>
      <w:r>
        <w:rPr>
          <w:rStyle w:val="CommentReference"/>
          <w:rFonts w:ascii="Cambria" w:eastAsia="Cambria" w:hAnsi="Cambria" w:cs="Cambria"/>
          <w:color w:val="000000"/>
        </w:rPr>
        <w:commentReference w:id="16"/>
      </w:r>
      <w:commentRangeStart w:id="17"/>
      <w:commentRangeEnd w:id="17"/>
      <w:r>
        <w:rPr>
          <w:rStyle w:val="CommentReference"/>
          <w:rFonts w:ascii="Cambria" w:eastAsia="Cambria" w:hAnsi="Cambria" w:cs="Cambria"/>
          <w:color w:val="000000"/>
        </w:rPr>
        <w:commentReference w:id="17"/>
      </w:r>
      <w:r w:rsidR="00A3001C">
        <w:t>Secondary hypotheses are (in random order):</w:t>
      </w:r>
      <w:r w:rsidR="002728F2">
        <w:t xml:space="preserve"> </w:t>
      </w:r>
      <w:commentRangeStart w:id="18"/>
      <w:commentRangeStart w:id="19"/>
      <w:commentRangeStart w:id="20"/>
      <w:commentRangeStart w:id="21"/>
    </w:p>
    <w:p w14:paraId="4BE38B52" w14:textId="7427E65A" w:rsidR="00FB02DF" w:rsidRDefault="00FB02DF" w:rsidP="005F19F6">
      <w:pPr>
        <w:pStyle w:val="ListParagraph"/>
        <w:numPr>
          <w:ilvl w:val="0"/>
          <w:numId w:val="33"/>
        </w:numPr>
      </w:pPr>
      <w:r>
        <w:t xml:space="preserve">HIIT is </w:t>
      </w:r>
      <w:commentRangeStart w:id="22"/>
      <w:commentRangeStart w:id="23"/>
      <w:r w:rsidR="002F3E4E">
        <w:t xml:space="preserve">not inferior </w:t>
      </w:r>
      <w:commentRangeEnd w:id="22"/>
      <w:r w:rsidR="00277C16">
        <w:rPr>
          <w:rStyle w:val="CommentReference"/>
          <w:rFonts w:ascii="Cambria" w:eastAsia="Cambria" w:hAnsi="Cambria" w:cs="Cambria"/>
          <w:color w:val="000000"/>
        </w:rPr>
        <w:commentReference w:id="22"/>
      </w:r>
      <w:commentRangeEnd w:id="23"/>
      <w:r w:rsidR="005116C0">
        <w:rPr>
          <w:rStyle w:val="CommentReference"/>
          <w:rFonts w:ascii="Cambria" w:eastAsia="Cambria" w:hAnsi="Cambria" w:cs="Cambria"/>
          <w:color w:val="000000"/>
        </w:rPr>
        <w:commentReference w:id="23"/>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Paragraph"/>
        <w:numPr>
          <w:ilvl w:val="1"/>
          <w:numId w:val="33"/>
        </w:numPr>
      </w:pPr>
      <w:r>
        <w:t>This effect is modulated by IFNGS</w:t>
      </w:r>
      <w:r w:rsidR="00C7225D">
        <w:t>.</w:t>
      </w:r>
    </w:p>
    <w:p w14:paraId="17A009D1" w14:textId="6D7057DF" w:rsidR="001A7CAE" w:rsidRDefault="001A7CAE" w:rsidP="005F19F6">
      <w:pPr>
        <w:pStyle w:val="ListParagraph"/>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Paragraph"/>
        <w:numPr>
          <w:ilvl w:val="1"/>
          <w:numId w:val="33"/>
        </w:numPr>
      </w:pPr>
      <w:r>
        <w:t>This effect is modulated by IFNGS</w:t>
      </w:r>
      <w:r w:rsidR="00CD700E">
        <w:t>.</w:t>
      </w:r>
      <w:commentRangeEnd w:id="18"/>
      <w:r w:rsidR="00200D6D">
        <w:rPr>
          <w:rStyle w:val="CommentReference"/>
          <w:rFonts w:ascii="Cambria" w:eastAsia="Cambria" w:hAnsi="Cambria" w:cs="Cambria"/>
          <w:color w:val="000000"/>
        </w:rPr>
        <w:commentReference w:id="18"/>
      </w:r>
      <w:commentRangeEnd w:id="19"/>
      <w:r w:rsidR="002728F2">
        <w:rPr>
          <w:rStyle w:val="CommentReference"/>
          <w:rFonts w:ascii="Cambria" w:eastAsia="Cambria" w:hAnsi="Cambria" w:cs="Cambria"/>
          <w:color w:val="000000"/>
        </w:rPr>
        <w:commentReference w:id="19"/>
      </w:r>
      <w:commentRangeEnd w:id="20"/>
      <w:r w:rsidR="002728F2">
        <w:rPr>
          <w:rStyle w:val="CommentReference"/>
          <w:rFonts w:ascii="Cambria" w:eastAsia="Cambria" w:hAnsi="Cambria" w:cs="Cambria"/>
          <w:color w:val="000000"/>
        </w:rPr>
        <w:commentReference w:id="20"/>
      </w:r>
      <w:commentRangeEnd w:id="21"/>
      <w:r w:rsidR="005116C0">
        <w:rPr>
          <w:rStyle w:val="CommentReference"/>
          <w:rFonts w:ascii="Cambria" w:eastAsia="Cambria" w:hAnsi="Cambria" w:cs="Cambria"/>
          <w:color w:val="000000"/>
        </w:rPr>
        <w:commentReference w:id="21"/>
      </w:r>
    </w:p>
    <w:p w14:paraId="3E49CAEA" w14:textId="34F4988B" w:rsidR="00CF76A1" w:rsidRDefault="00CF76A1" w:rsidP="005F19F6"/>
    <w:p w14:paraId="027E3295" w14:textId="141C465D" w:rsidR="00CF76A1" w:rsidRPr="00333A3F" w:rsidRDefault="00CF76A1" w:rsidP="005F19F6">
      <w:pPr>
        <w:pStyle w:val="Heading3"/>
      </w:pPr>
      <w:bookmarkStart w:id="24" w:name="_Toc167698968"/>
      <w:r>
        <w:t>Exploratory Hypotheses</w:t>
      </w:r>
      <w:bookmarkEnd w:id="24"/>
    </w:p>
    <w:p w14:paraId="268CE909" w14:textId="1E35FBE8" w:rsidR="00CF76A1" w:rsidRPr="00CF76A1" w:rsidRDefault="00A3001C" w:rsidP="005F19F6">
      <w:commentRangeStart w:id="25"/>
      <w:commentRangeStart w:id="26"/>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commentRangeEnd w:id="25"/>
      <w:r w:rsidR="00AF7849">
        <w:t>.</w:t>
      </w:r>
      <w:r w:rsidR="00BF4EE5">
        <w:rPr>
          <w:rStyle w:val="CommentReference"/>
          <w:rFonts w:ascii="Cambria" w:eastAsia="Cambria" w:hAnsi="Cambria" w:cs="Cambria"/>
          <w:color w:val="000000"/>
        </w:rPr>
        <w:commentReference w:id="25"/>
      </w:r>
      <w:commentRangeEnd w:id="26"/>
      <w:r w:rsidR="002728F2">
        <w:rPr>
          <w:rStyle w:val="CommentReference"/>
          <w:rFonts w:ascii="Cambria" w:eastAsia="Cambria" w:hAnsi="Cambria" w:cs="Cambria"/>
          <w:color w:val="000000"/>
        </w:rPr>
        <w:commentReference w:id="26"/>
      </w:r>
    </w:p>
    <w:p w14:paraId="21875D2D" w14:textId="77777777" w:rsidR="00363974" w:rsidRDefault="00363974" w:rsidP="005F19F6">
      <w:r>
        <w:br w:type="page"/>
      </w:r>
    </w:p>
    <w:p w14:paraId="135F44E7" w14:textId="71052B18" w:rsidR="000B5C56" w:rsidRPr="009616A0" w:rsidRDefault="000B5C56" w:rsidP="005F19F6">
      <w:pPr>
        <w:pStyle w:val="Heading2"/>
      </w:pPr>
      <w:bookmarkStart w:id="27" w:name="_Toc167698969"/>
      <w:commentRangeStart w:id="28"/>
      <w:commentRangeStart w:id="29"/>
      <w:r w:rsidRPr="009616A0">
        <w:lastRenderedPageBreak/>
        <w:t xml:space="preserve">TRIAL DESIGN, DATA COLLECTION AND OUTCOMES ASSESSMENT </w:t>
      </w:r>
      <w:commentRangeEnd w:id="28"/>
      <w:r w:rsidR="00BF4EE5">
        <w:rPr>
          <w:rStyle w:val="CommentReference"/>
          <w:rFonts w:ascii="Cambria" w:eastAsia="Cambria" w:hAnsi="Cambria" w:cs="Cambria"/>
          <w:color w:val="000000"/>
        </w:rPr>
        <w:commentReference w:id="28"/>
      </w:r>
      <w:commentRangeEnd w:id="29"/>
      <w:r w:rsidR="00A3001C">
        <w:rPr>
          <w:rStyle w:val="CommentReference"/>
          <w:rFonts w:ascii="Cambria" w:eastAsia="Cambria" w:hAnsi="Cambria" w:cs="Cambria"/>
          <w:color w:val="000000"/>
        </w:rPr>
        <w:commentReference w:id="29"/>
      </w:r>
      <w:bookmarkEnd w:id="27"/>
    </w:p>
    <w:p w14:paraId="6075A6BA" w14:textId="7D7083BC" w:rsidR="003D6BC3" w:rsidRDefault="003D6BC3" w:rsidP="005F19F6"/>
    <w:p w14:paraId="47DCEAAA" w14:textId="63744DD2"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w:t>
      </w:r>
      <w:commentRangeStart w:id="30"/>
      <w:commentRangeStart w:id="31"/>
      <w:commentRangeStart w:id="32"/>
      <w:commentRangeStart w:id="33"/>
      <w:r w:rsidR="008114A2">
        <w:t>VO2max</w:t>
      </w:r>
      <w:commentRangeEnd w:id="33"/>
      <w:r w:rsidR="004D7C79">
        <w:rPr>
          <w:rStyle w:val="CommentReference"/>
          <w:rFonts w:ascii="Cambria" w:eastAsia="Cambria" w:hAnsi="Cambria" w:cs="Cambria"/>
          <w:color w:val="000000"/>
        </w:rPr>
        <w:commentReference w:id="33"/>
      </w:r>
      <w:r w:rsidR="00717643">
        <w:t xml:space="preserve">. </w:t>
      </w:r>
      <w:r w:rsidR="00A36F52">
        <w:t>Assuming a between group difference in aerobic capacity change scores similar to the 1989 Robb-Nicholson study</w:t>
      </w:r>
      <w:r w:rsidR="00A36F52">
        <w:fldChar w:fldCharType="begin" w:fldLock="1"/>
      </w:r>
      <w:r w:rsidR="00A36F52">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w:t>
      </w:r>
      <w:proofErr w:type="gramStart"/>
      <w:r w:rsidR="002728F2">
        <w:t>dropout</w:t>
      </w:r>
      <w:r w:rsidR="00AA6747">
        <w:t>;</w:t>
      </w:r>
      <w:proofErr w:type="gramEnd"/>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xml:space="preserve">, </w:t>
      </w:r>
      <w:commentRangeEnd w:id="30"/>
      <w:r w:rsidR="00B66A06">
        <w:rPr>
          <w:rStyle w:val="CommentReference"/>
          <w:rFonts w:ascii="Cambria" w:eastAsia="Cambria" w:hAnsi="Cambria" w:cs="Cambria"/>
          <w:color w:val="000000"/>
        </w:rPr>
        <w:commentReference w:id="30"/>
      </w:r>
      <w:commentRangeEnd w:id="31"/>
      <w:r w:rsidR="00B34133">
        <w:rPr>
          <w:rStyle w:val="CommentReference"/>
          <w:rFonts w:ascii="Cambria" w:eastAsia="Cambria" w:hAnsi="Cambria" w:cs="Cambria"/>
          <w:color w:val="000000"/>
        </w:rPr>
        <w:commentReference w:id="31"/>
      </w:r>
      <w:commentRangeEnd w:id="32"/>
      <w:r w:rsidR="004D7C79">
        <w:rPr>
          <w:rStyle w:val="CommentReference"/>
          <w:rFonts w:ascii="Cambria" w:eastAsia="Cambria" w:hAnsi="Cambria" w:cs="Cambria"/>
          <w:color w:val="000000"/>
        </w:rPr>
        <w:commentReference w:id="32"/>
      </w:r>
      <w:r w:rsidR="00D52927">
        <w:t>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w:t>
      </w:r>
      <w:proofErr w:type="spellStart"/>
      <w:r w:rsidR="00DB72BF">
        <w:t>Rigshospitalet</w:t>
      </w:r>
      <w:proofErr w:type="spellEnd"/>
      <w:r w:rsidR="00DB72BF">
        <w:t xml:space="preserve">, Ole </w:t>
      </w:r>
      <w:proofErr w:type="spellStart"/>
      <w:r w:rsidR="00DB72BF">
        <w:t>Maaløes</w:t>
      </w:r>
      <w:proofErr w:type="spellEnd"/>
      <w:r w:rsidR="00DB72BF">
        <w:t xml:space="preserve"> Vej 24, in Copenhagen, Denmark. Recruitment took place primarily at the center for vasculitis and spine diseases on </w:t>
      </w:r>
      <w:proofErr w:type="spellStart"/>
      <w:r w:rsidR="00DB72BF">
        <w:t>Rigshospitalet</w:t>
      </w:r>
      <w:proofErr w:type="spellEnd"/>
      <w:r w:rsidR="00DB72BF">
        <w:t xml:space="preserve"> in </w:t>
      </w:r>
      <w:proofErr w:type="spellStart"/>
      <w:r w:rsidR="00DB72BF">
        <w:t>Blegdamsvej</w:t>
      </w:r>
      <w:proofErr w:type="spellEnd"/>
      <w:r w:rsidR="00DB72BF">
        <w:t xml:space="preserve"> 9, Copenhagen, Denmark. 82-Rb-Pet-CT scans were conducted at the department of clinical physiology at </w:t>
      </w:r>
      <w:proofErr w:type="spellStart"/>
      <w:r w:rsidR="00DB72BF">
        <w:t>Rigshospitalet</w:t>
      </w:r>
      <w:proofErr w:type="spellEnd"/>
      <w:r w:rsidR="00DB72BF">
        <w:t xml:space="preserve">, </w:t>
      </w:r>
      <w:proofErr w:type="spellStart"/>
      <w:r w:rsidR="00DB72BF">
        <w:t>Blegdamsvej</w:t>
      </w:r>
      <w:proofErr w:type="spellEnd"/>
      <w:r w:rsidR="00DB72BF">
        <w:t xml:space="preserve"> 9, Copenhagen, Denmark.</w:t>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5F19F6">
      <w:pPr>
        <w:pStyle w:val="Caption"/>
        <w:rPr>
          <w:rFonts w:ascii="Times New Roman" w:hAnsi="Times New Roman" w:cs="Times New Roman"/>
        </w:rPr>
      </w:pPr>
      <w:r>
        <w:t xml:space="preserve">Figure </w:t>
      </w:r>
      <w:r w:rsidR="00000000">
        <w:fldChar w:fldCharType="begin"/>
      </w:r>
      <w:r w:rsidR="00000000">
        <w:instrText xml:space="preserve"> SEQ Figure \* ARABIC </w:instrText>
      </w:r>
      <w:r w:rsidR="00000000">
        <w:fldChar w:fldCharType="separate"/>
      </w:r>
      <w:r w:rsidR="008157E1">
        <w:rPr>
          <w:noProof/>
        </w:rPr>
        <w:t>1</w:t>
      </w:r>
      <w:r w:rsidR="00000000">
        <w:rPr>
          <w:noProof/>
        </w:rPr>
        <w:fldChar w:fldCharType="end"/>
      </w:r>
      <w:r>
        <w:t xml:space="preserve"> - Graphical hypothesis</w:t>
      </w:r>
    </w:p>
    <w:p w14:paraId="6A985265" w14:textId="4EE4670B" w:rsidR="00F014E7" w:rsidRDefault="00F014E7" w:rsidP="005F19F6">
      <w:r>
        <w:t xml:space="preserve">The exercise group </w:t>
      </w:r>
      <w:r w:rsidR="00EA02D4">
        <w:t xml:space="preserve">underwent 12 weeks of thrice weekly </w:t>
      </w:r>
      <w:proofErr w:type="gramStart"/>
      <w:r w:rsidR="00EA02D4">
        <w:t>45 minute</w:t>
      </w:r>
      <w:proofErr w:type="gramEnd"/>
      <w:r w:rsidR="00EA02D4">
        <w:t xml:space="preserv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t>
      </w:r>
      <w:proofErr w:type="spellStart"/>
      <w:r w:rsidR="00D34B22">
        <w:t>wattmax</w:t>
      </w:r>
      <w:proofErr w:type="spellEnd"/>
      <w:r w:rsidR="00D34B22">
        <w:t xml:space="preserve">). </w:t>
      </w:r>
    </w:p>
    <w:p w14:paraId="21A77A79" w14:textId="1C5FB374" w:rsidR="00EA02D4" w:rsidRDefault="00EA02D4" w:rsidP="005F19F6">
      <w:commentRangeStart w:id="34"/>
      <w:r>
        <w:t>As noted above the hypo</w:t>
      </w:r>
      <w:r w:rsidR="002307D6">
        <w:t>thes</w:t>
      </w:r>
      <w:ins w:id="35" w:author="Julie Lyng Forman" w:date="2024-06-20T15:18:00Z" w16du:dateUtc="2024-06-20T13:18:00Z">
        <w:r w:rsidR="004D7C79">
          <w:t>es</w:t>
        </w:r>
      </w:ins>
      <w:del w:id="36" w:author="Julie Lyng Forman" w:date="2024-06-20T15:18:00Z" w16du:dateUtc="2024-06-20T13:18:00Z">
        <w:r w:rsidR="002307D6" w:rsidDel="004D7C79">
          <w:delText>is</w:delText>
        </w:r>
      </w:del>
      <w:r w:rsidR="002307D6">
        <w:t xml:space="preserve"> </w:t>
      </w:r>
      <w:ins w:id="37" w:author="Julie Lyng Forman" w:date="2024-06-20T15:18:00Z" w16du:dateUtc="2024-06-20T13:18:00Z">
        <w:r w:rsidR="004D7C79">
          <w:t>were</w:t>
        </w:r>
      </w:ins>
      <w:del w:id="38" w:author="Julie Lyng Forman" w:date="2024-06-20T15:18:00Z" w16du:dateUtc="2024-06-20T13:18:00Z">
        <w:r w:rsidR="002307D6" w:rsidDel="004D7C79">
          <w:delText>was</w:delText>
        </w:r>
      </w:del>
      <w:r w:rsidR="002307D6">
        <w:t xml:space="preserve"> that these 12 weeks would improve aerobic capacity</w:t>
      </w:r>
      <w:r w:rsidR="003F63DF">
        <w:t xml:space="preserve"> and fatigue</w:t>
      </w:r>
      <w:r w:rsidR="002307D6">
        <w:t xml:space="preserve"> in SLE patients</w:t>
      </w:r>
      <w:ins w:id="39" w:author="Julie Lyng Forman" w:date="2024-06-20T15:18:00Z" w16du:dateUtc="2024-06-20T13:18:00Z">
        <w:r w:rsidR="004D7C79">
          <w:t>,</w:t>
        </w:r>
      </w:ins>
      <w:del w:id="40" w:author="Julie Lyng Forman" w:date="2024-06-20T15:18:00Z" w16du:dateUtc="2024-06-20T13:18:00Z">
        <w:r w:rsidR="002307D6" w:rsidDel="004D7C79">
          <w:delText>. But</w:delText>
        </w:r>
      </w:del>
      <w:r w:rsidR="002307D6">
        <w:t xml:space="preserve"> </w:t>
      </w:r>
      <w:ins w:id="41" w:author="Julie Lyng Forman" w:date="2024-06-20T15:18:00Z" w16du:dateUtc="2024-06-20T13:18:00Z">
        <w:r w:rsidR="004D7C79">
          <w:t xml:space="preserve">and that </w:t>
        </w:r>
      </w:ins>
      <w:r w:rsidR="002307D6">
        <w:t xml:space="preserve">it would </w:t>
      </w:r>
      <w:r w:rsidR="00AA2DFA">
        <w:t>improve</w:t>
      </w:r>
      <w:r w:rsidR="002307D6">
        <w:t xml:space="preserve"> more in patients with lower IFNGS</w:t>
      </w:r>
      <w:commentRangeEnd w:id="34"/>
      <w:r w:rsidR="004D7C79">
        <w:rPr>
          <w:rStyle w:val="CommentReference"/>
          <w:rFonts w:ascii="Cambria" w:eastAsia="Cambria" w:hAnsi="Cambria" w:cs="Cambria"/>
          <w:color w:val="000000"/>
        </w:rPr>
        <w:commentReference w:id="34"/>
      </w:r>
      <w:r w:rsidR="002307D6">
        <w:t>.</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t>a</w:t>
      </w:r>
      <w:proofErr w:type="gramEnd"/>
      <w:r w:rsidR="00BC4B69">
        <w:t xml:space="preserve"> 82-Rb-rest-stress-PET-CT evaluating cardiac adaptation. Patients are then randomized to exercise or control. Whereafter they </w:t>
      </w:r>
      <w:proofErr w:type="gramStart"/>
      <w:r w:rsidR="00BC4B69">
        <w:t>will undergo</w:t>
      </w:r>
      <w:proofErr w:type="gramEnd"/>
      <w:r w:rsidR="00BC4B69">
        <w:t xml:space="preserve"> a </w:t>
      </w:r>
      <w:proofErr w:type="spellStart"/>
      <w:r w:rsidR="00BC4B69">
        <w:t>followup</w:t>
      </w:r>
      <w:proofErr w:type="spellEnd"/>
      <w:r w:rsidR="00BC4B69">
        <w:t xml:space="preserve"> visit, another acute bout (termed the follow-up acute bout) and at last </w:t>
      </w:r>
      <w:r w:rsidR="00DE573B">
        <w:t xml:space="preserve">if they did one at baseline, they </w:t>
      </w:r>
      <w:proofErr w:type="gramStart"/>
      <w:r w:rsidR="00DE573B">
        <w:t>will</w:t>
      </w:r>
      <w:proofErr w:type="gramEnd"/>
      <w:r w:rsidR="00DE573B">
        <w:t xml:space="preserve">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Heading2"/>
      </w:pPr>
      <w:bookmarkStart w:id="42" w:name="_Toc167698970"/>
      <w:r w:rsidRPr="009616A0">
        <w:lastRenderedPageBreak/>
        <w:t>OUTCOMES</w:t>
      </w:r>
      <w:bookmarkEnd w:id="42"/>
    </w:p>
    <w:p w14:paraId="533EA4FD" w14:textId="5F9EEFD2" w:rsidR="000B5C56" w:rsidRPr="009616A0" w:rsidRDefault="000B5C56" w:rsidP="005F19F6">
      <w:pPr>
        <w:pStyle w:val="Heading3"/>
      </w:pPr>
      <w:bookmarkStart w:id="43" w:name="_Toc167698971"/>
      <w:r w:rsidRPr="009616A0">
        <w:t xml:space="preserve">Primary </w:t>
      </w:r>
      <w:r w:rsidR="0098341D">
        <w:t>O</w:t>
      </w:r>
      <w:r w:rsidRPr="009616A0">
        <w:t>utcome</w:t>
      </w:r>
      <w:r w:rsidR="00114A33">
        <w:t>s</w:t>
      </w:r>
      <w:bookmarkEnd w:id="43"/>
      <w:r w:rsidRPr="009616A0">
        <w:t xml:space="preserve"> </w:t>
      </w:r>
    </w:p>
    <w:p w14:paraId="254C611E" w14:textId="7FF4FDBE" w:rsidR="000B5C56" w:rsidRDefault="000B5C56" w:rsidP="005F19F6">
      <w:pPr>
        <w:pStyle w:val="Heading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Paragraph"/>
        <w:numPr>
          <w:ilvl w:val="0"/>
          <w:numId w:val="1"/>
        </w:numPr>
      </w:pPr>
      <w:r>
        <w:t>Measured during a maximal exercise bout. Maximal defined as two out of three of the following:</w:t>
      </w:r>
    </w:p>
    <w:p w14:paraId="165F968F" w14:textId="2E22469B" w:rsidR="00DE540A" w:rsidRDefault="00DE540A" w:rsidP="005F19F6">
      <w:pPr>
        <w:pStyle w:val="ListParagraph"/>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Paragraph"/>
        <w:numPr>
          <w:ilvl w:val="1"/>
          <w:numId w:val="1"/>
        </w:numPr>
      </w:pPr>
      <w:r>
        <w:t xml:space="preserve">Ratio between volume of inspired oxygen and expired </w:t>
      </w:r>
      <w:proofErr w:type="spellStart"/>
      <w:r>
        <w:t>carbondioxide</w:t>
      </w:r>
      <w:proofErr w:type="spellEnd"/>
      <w:r>
        <w:t xml:space="preserve"> more than 1.1</w:t>
      </w:r>
    </w:p>
    <w:p w14:paraId="1DC7318C" w14:textId="12573297" w:rsidR="00DE540A" w:rsidRDefault="007D3CF8" w:rsidP="005F19F6">
      <w:pPr>
        <w:pStyle w:val="ListParagraph"/>
        <w:numPr>
          <w:ilvl w:val="1"/>
          <w:numId w:val="1"/>
        </w:numPr>
      </w:pPr>
      <w:r>
        <w:t>Exertion by BORG scale 18, 19 or 20.</w:t>
      </w:r>
    </w:p>
    <w:p w14:paraId="7C027FBE" w14:textId="7B6ADE46" w:rsidR="00DE540A" w:rsidRDefault="0009749D" w:rsidP="005F19F6">
      <w:pPr>
        <w:pStyle w:val="ListParagraph"/>
      </w:pPr>
      <w:r>
        <w:t xml:space="preserve">If the bout is considered a maximal bout, the VO2max will be defined as the highest 30 second average oxygen uptake per minute per kilogram of bodyweight. </w:t>
      </w:r>
      <w:r w:rsidR="00FF2163">
        <w:t>(</w:t>
      </w:r>
      <w:r w:rsidR="00C573CF">
        <w:t>in m</w:t>
      </w:r>
      <w:r w:rsidR="00FF2163">
        <w:t>l/min/kg)</w:t>
      </w:r>
    </w:p>
    <w:p w14:paraId="4CFC2FF3" w14:textId="5751A86D" w:rsidR="00DE540A" w:rsidRDefault="00F714EC" w:rsidP="005F19F6">
      <w:pPr>
        <w:pStyle w:val="ListParagraph"/>
        <w:numPr>
          <w:ilvl w:val="0"/>
          <w:numId w:val="1"/>
        </w:numPr>
      </w:pPr>
      <w:r>
        <w:t>Volumes of gases measured by indirect calorimetry</w:t>
      </w:r>
      <w:r w:rsidR="0074037F">
        <w:t>.</w:t>
      </w:r>
    </w:p>
    <w:p w14:paraId="72B7546E" w14:textId="6F1FBF01" w:rsidR="009F6949" w:rsidRDefault="009F6949" w:rsidP="005F19F6">
      <w:pPr>
        <w:pStyle w:val="ListParagraph"/>
        <w:numPr>
          <w:ilvl w:val="0"/>
          <w:numId w:val="1"/>
        </w:numPr>
      </w:pPr>
      <w:r>
        <w:t xml:space="preserve">Heart rate during the bout is measured by </w:t>
      </w:r>
      <w:proofErr w:type="spellStart"/>
      <w:r>
        <w:t>PolarFlow</w:t>
      </w:r>
      <w:proofErr w:type="spellEnd"/>
      <w:r>
        <w:t>™</w:t>
      </w:r>
      <w:r w:rsidR="000A6D79">
        <w:t xml:space="preserve"> and added to the </w:t>
      </w:r>
      <w:proofErr w:type="spellStart"/>
      <w:r w:rsidR="000A6D79">
        <w:t>CosMed</w:t>
      </w:r>
      <w:proofErr w:type="spellEnd"/>
      <w:r w:rsidR="000A6D79">
        <w:t xml:space="preserve"> system.</w:t>
      </w:r>
    </w:p>
    <w:p w14:paraId="2FEF860C" w14:textId="1B4B91EE" w:rsidR="003525DE" w:rsidRDefault="003525DE" w:rsidP="005F19F6">
      <w:pPr>
        <w:pStyle w:val="ListParagraph"/>
        <w:numPr>
          <w:ilvl w:val="0"/>
          <w:numId w:val="1"/>
        </w:numPr>
      </w:pPr>
      <w:r>
        <w:t>In order to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Heading4"/>
      </w:pPr>
      <w:r w:rsidRPr="009616A0">
        <w:t xml:space="preserve">Domain: </w:t>
      </w:r>
      <w:r w:rsidRPr="00DE7FB5">
        <w:t>Fatigue</w:t>
      </w:r>
      <w:r w:rsidR="003E2017">
        <w:t xml:space="preserve"> – Patient reported</w:t>
      </w:r>
    </w:p>
    <w:p w14:paraId="4B8C7EB3" w14:textId="764419B7" w:rsidR="00EB04A1" w:rsidRPr="00EB04A1" w:rsidRDefault="00EB04A1" w:rsidP="005F19F6">
      <w:r>
        <w:t>Timeframe: 0 to 12 weeks</w:t>
      </w:r>
      <w:r w:rsidR="002E3AE1">
        <w:t xml:space="preserve">, </w:t>
      </w:r>
      <w:commentRangeStart w:id="44"/>
      <w:r w:rsidR="002E3AE1">
        <w:t>and again as an exploratory analysis, at 1, 2 and 3 months following the intervention.</w:t>
      </w:r>
      <w:commentRangeEnd w:id="44"/>
      <w:r w:rsidR="004D7C79">
        <w:rPr>
          <w:rStyle w:val="CommentReference"/>
          <w:rFonts w:ascii="Cambria" w:eastAsia="Cambria" w:hAnsi="Cambria" w:cs="Cambria"/>
          <w:color w:val="000000"/>
        </w:rPr>
        <w:commentReference w:id="44"/>
      </w:r>
    </w:p>
    <w:p w14:paraId="62811A31" w14:textId="77777777" w:rsidR="00943BDD" w:rsidRDefault="00087169" w:rsidP="005F19F6">
      <w:r w:rsidRPr="009616A0">
        <w:t xml:space="preserve">Measurement: </w:t>
      </w:r>
    </w:p>
    <w:p w14:paraId="5855791E" w14:textId="3C18E523" w:rsidR="004508BD" w:rsidRDefault="004508BD" w:rsidP="005F19F6">
      <w:pPr>
        <w:pStyle w:val="ListParagraph"/>
        <w:numPr>
          <w:ilvl w:val="0"/>
          <w:numId w:val="13"/>
        </w:numPr>
      </w:pPr>
      <w:r>
        <w:t>Patient reported outcome measure</w:t>
      </w:r>
      <w:r w:rsidR="008F67F8">
        <w:t xml:space="preserve"> (PROM).</w:t>
      </w:r>
    </w:p>
    <w:p w14:paraId="438C4793" w14:textId="4E634249" w:rsidR="00087169" w:rsidRPr="00943BDD" w:rsidRDefault="00087169" w:rsidP="005F19F6">
      <w:pPr>
        <w:pStyle w:val="ListParagraph"/>
        <w:numPr>
          <w:ilvl w:val="0"/>
          <w:numId w:val="13"/>
        </w:numPr>
      </w:pPr>
      <w:r w:rsidRPr="00943BDD">
        <w:t>Krupp’s Fatigue severity scale</w:t>
      </w:r>
      <w:r w:rsidRPr="00943BDD">
        <w:fldChar w:fldCharType="begin" w:fldLock="1"/>
      </w:r>
      <w:r w:rsidR="00A36F52">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36&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49836B87" w:rsidR="000B5C56" w:rsidRDefault="00087169" w:rsidP="005F19F6">
      <w:pPr>
        <w:pStyle w:val="ListParagraph"/>
        <w:numPr>
          <w:ilvl w:val="0"/>
          <w:numId w:val="1"/>
        </w:numPr>
      </w:pPr>
      <w:r>
        <w:t>This scale has been verified for use in Danish SLE patients</w:t>
      </w:r>
      <w:r>
        <w:fldChar w:fldCharType="begin" w:fldLock="1"/>
      </w:r>
      <w:r w:rsidR="00A36F52">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37&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1075B0D8" w14:textId="75D05408" w:rsidR="000B5C56" w:rsidRDefault="00087169" w:rsidP="005F19F6">
      <w:pPr>
        <w:pStyle w:val="Heading3"/>
      </w:pPr>
      <w:bookmarkStart w:id="45" w:name="_Toc167698972"/>
      <w:commentRangeStart w:id="46"/>
      <w:r>
        <w:t>Key Secondary Outcome</w:t>
      </w:r>
      <w:bookmarkEnd w:id="45"/>
      <w:commentRangeEnd w:id="46"/>
      <w:r w:rsidR="004D7C79">
        <w:rPr>
          <w:rStyle w:val="CommentReference"/>
          <w:rFonts w:ascii="Cambria" w:eastAsia="Cambria" w:hAnsi="Cambria" w:cs="Cambria"/>
          <w:color w:val="000000"/>
        </w:rPr>
        <w:commentReference w:id="46"/>
      </w:r>
    </w:p>
    <w:p w14:paraId="34C7216A" w14:textId="77777777" w:rsidR="00A0187E" w:rsidRPr="009616A0" w:rsidRDefault="00A0187E" w:rsidP="005F19F6">
      <w:pPr>
        <w:pStyle w:val="Heading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5F19F6">
      <w:r>
        <w:t>Timeframe: 0 to 12 weeks</w:t>
      </w:r>
    </w:p>
    <w:p w14:paraId="3601D24A" w14:textId="78EECE7F" w:rsidR="004B40FD" w:rsidRDefault="000B5C56" w:rsidP="005F19F6">
      <w:pPr>
        <w:rPr>
          <w:lang w:eastAsia="da-DK"/>
        </w:rPr>
      </w:pPr>
      <w:r w:rsidRPr="009616A0">
        <w:rPr>
          <w:lang w:eastAsia="da-DK"/>
        </w:rPr>
        <w:t xml:space="preserve">Measurement: </w:t>
      </w:r>
      <w:r w:rsidR="004B40FD" w:rsidRPr="004B40FD">
        <w:rPr>
          <w:lang w:eastAsia="da-DK"/>
        </w:rPr>
        <w:t>Y2K updated SLE disease activity (SLEDAI-2K) with the SELENA modifications</w:t>
      </w:r>
      <w:r w:rsidR="0063196E">
        <w:rPr>
          <w:lang w:eastAsia="da-DK"/>
        </w:rPr>
        <w:fldChar w:fldCharType="begin" w:fldLock="1"/>
      </w:r>
      <w:r w:rsidR="00AF7849">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sidR="0063196E">
        <w:rPr>
          <w:lang w:eastAsia="da-DK"/>
        </w:rPr>
        <w:fldChar w:fldCharType="separate"/>
      </w:r>
      <w:r w:rsidR="002D5B93" w:rsidRPr="002D5B93">
        <w:rPr>
          <w:noProof/>
          <w:vertAlign w:val="superscript"/>
          <w:lang w:eastAsia="da-DK"/>
        </w:rPr>
        <w:t>31</w:t>
      </w:r>
      <w:r w:rsidR="0063196E">
        <w:rPr>
          <w:lang w:eastAsia="da-DK"/>
        </w:rPr>
        <w:fldChar w:fldCharType="end"/>
      </w:r>
      <w:r w:rsidR="00C16AC5">
        <w:rPr>
          <w:lang w:eastAsia="da-DK"/>
        </w:rPr>
        <w:t>.</w:t>
      </w:r>
    </w:p>
    <w:p w14:paraId="71237C51" w14:textId="77777777" w:rsidR="00A727BC" w:rsidRDefault="00A727BC" w:rsidP="005F19F6">
      <w:pPr>
        <w:rPr>
          <w:lang w:eastAsia="da-DK"/>
        </w:rPr>
      </w:pPr>
    </w:p>
    <w:p w14:paraId="1C686310" w14:textId="34BA9E58" w:rsidR="000B5C56" w:rsidRPr="009616A0" w:rsidRDefault="000B5C56" w:rsidP="005F19F6">
      <w:pPr>
        <w:pStyle w:val="Heading3"/>
      </w:pPr>
      <w:bookmarkStart w:id="47" w:name="_Toc167698973"/>
      <w:r w:rsidRPr="009616A0">
        <w:t xml:space="preserve">Other </w:t>
      </w:r>
      <w:r w:rsidR="0098341D">
        <w:t>S</w:t>
      </w:r>
      <w:r w:rsidRPr="009616A0">
        <w:t xml:space="preserve">econdary </w:t>
      </w:r>
      <w:r w:rsidR="0098341D">
        <w:t>O</w:t>
      </w:r>
      <w:r w:rsidRPr="009616A0">
        <w:t>utcomes</w:t>
      </w:r>
      <w:bookmarkEnd w:id="47"/>
    </w:p>
    <w:p w14:paraId="3870B51B" w14:textId="56E0A0BA" w:rsidR="009E7897" w:rsidRDefault="009E7897" w:rsidP="005F19F6">
      <w:pPr>
        <w:pStyle w:val="Heading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lastRenderedPageBreak/>
        <w:t>Measurement:</w:t>
      </w:r>
      <w:r w:rsidR="0043591B">
        <w:rPr>
          <w:lang w:eastAsia="da-DK"/>
        </w:rPr>
        <w:t xml:space="preserve"> </w:t>
      </w:r>
    </w:p>
    <w:p w14:paraId="78F0F551" w14:textId="09DCB994" w:rsidR="0043591B" w:rsidRDefault="00FB052E" w:rsidP="005F19F6">
      <w:pPr>
        <w:pStyle w:val="ListParagraph"/>
        <w:numPr>
          <w:ilvl w:val="0"/>
          <w:numId w:val="12"/>
        </w:numPr>
      </w:pPr>
      <w:r w:rsidRPr="00943BDD">
        <w:rPr>
          <w:lang w:eastAsia="da-DK"/>
        </w:rPr>
        <w:t>Short Form (SF)-36 Health Survey (0-100)</w:t>
      </w:r>
      <w:r w:rsidRPr="00943BDD">
        <w:rPr>
          <w:lang w:eastAsia="da-DK"/>
        </w:rPr>
        <w:fldChar w:fldCharType="begin" w:fldLock="1"/>
      </w:r>
      <w:r w:rsidR="00A36F52">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38&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Paragraph"/>
        <w:numPr>
          <w:ilvl w:val="0"/>
          <w:numId w:val="12"/>
        </w:numPr>
      </w:pPr>
      <w:r>
        <w:t>Summed into the 8 domains.</w:t>
      </w:r>
    </w:p>
    <w:p w14:paraId="2B2A5707" w14:textId="594576FA" w:rsidR="00D214AC" w:rsidRPr="00943BDD" w:rsidRDefault="00D214AC" w:rsidP="005F19F6">
      <w:pPr>
        <w:pStyle w:val="ListParagraph"/>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Heading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5A779731" w:rsidR="00950759" w:rsidRDefault="00454CBD" w:rsidP="005F19F6">
      <w:pPr>
        <w:pStyle w:val="ListParagraph"/>
        <w:numPr>
          <w:ilvl w:val="0"/>
          <w:numId w:val="9"/>
        </w:numPr>
        <w:rPr>
          <w:lang w:eastAsia="da-DK"/>
        </w:rPr>
      </w:pPr>
      <w:r>
        <w:rPr>
          <w:lang w:eastAsia="da-DK"/>
        </w:rPr>
        <w:t>A</w:t>
      </w:r>
      <w:r w:rsidR="00AD2BAE" w:rsidRPr="00454CBD">
        <w:rPr>
          <w:lang w:eastAsia="da-DK"/>
        </w:rPr>
        <w:t xml:space="preserve">nalyzed by </w:t>
      </w:r>
      <w:proofErr w:type="spellStart"/>
      <w:r w:rsidR="00AD2BAE" w:rsidRPr="00454CBD">
        <w:rPr>
          <w:lang w:eastAsia="da-DK"/>
        </w:rPr>
        <w:t>Nanostring</w:t>
      </w:r>
      <w:proofErr w:type="spellEnd"/>
      <w:r w:rsidR="00AD2BAE" w:rsidRPr="00454CBD">
        <w:rPr>
          <w:lang w:eastAsia="da-DK"/>
        </w:rPr>
        <w:t xml:space="preserve"> for genes related to IFN-signaling.</w:t>
      </w:r>
      <w:r w:rsidR="00AD2BAE" w:rsidRPr="00454CBD">
        <w:rPr>
          <w:lang w:eastAsia="da-DK"/>
        </w:rPr>
        <w:fldChar w:fldCharType="begin" w:fldLock="1"/>
      </w:r>
      <w:r w:rsidR="00A36F52">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39&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Paragraph"/>
        <w:numPr>
          <w:ilvl w:val="0"/>
          <w:numId w:val="9"/>
        </w:numPr>
        <w:rPr>
          <w:lang w:eastAsia="da-DK"/>
        </w:rPr>
      </w:pPr>
      <w:r>
        <w:rPr>
          <w:lang w:eastAsia="da-DK"/>
        </w:rPr>
        <w:t>Normalized to housekeeping genes</w:t>
      </w:r>
    </w:p>
    <w:p w14:paraId="6833A3FC" w14:textId="5B79571C" w:rsidR="00454CBD" w:rsidRPr="00803079" w:rsidRDefault="00454CBD" w:rsidP="005F19F6">
      <w:pPr>
        <w:pStyle w:val="ListParagraph"/>
        <w:numPr>
          <w:ilvl w:val="0"/>
          <w:numId w:val="9"/>
        </w:numPr>
      </w:pPr>
      <w:r>
        <w:rPr>
          <w:lang w:eastAsia="da-DK"/>
        </w:rPr>
        <w:t>Calculating a standardized z-score compared to the expression from 9 healthy controls</w:t>
      </w:r>
    </w:p>
    <w:p w14:paraId="590FAFB4" w14:textId="77777777" w:rsidR="00803079" w:rsidRPr="009616A0" w:rsidRDefault="00803079" w:rsidP="005F19F6"/>
    <w:p w14:paraId="48A58313" w14:textId="27BD5C0A" w:rsidR="00713BAC" w:rsidRPr="009616A0" w:rsidRDefault="00713BAC" w:rsidP="005F19F6">
      <w:pPr>
        <w:pStyle w:val="Heading3"/>
      </w:pPr>
      <w:bookmarkStart w:id="48" w:name="_Toc167698974"/>
      <w:r>
        <w:t xml:space="preserve">Exploratory </w:t>
      </w:r>
      <w:r w:rsidR="00C4410E">
        <w:t>O</w:t>
      </w:r>
      <w:r>
        <w:t>utcomes</w:t>
      </w:r>
      <w:bookmarkEnd w:id="48"/>
      <w:r>
        <w:t xml:space="preserve"> </w:t>
      </w:r>
    </w:p>
    <w:p w14:paraId="45499B63" w14:textId="3B4E194C" w:rsidR="0063196E" w:rsidRPr="009616A0" w:rsidRDefault="0063196E" w:rsidP="005F19F6">
      <w:pPr>
        <w:pStyle w:val="Heading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47AE861F" w:rsidR="00D33C6D" w:rsidRDefault="00406C82" w:rsidP="005F19F6">
      <w:pPr>
        <w:pStyle w:val="ListParagraph"/>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A36F52">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40&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Paragraph"/>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Heading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4BAE65D0"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Paragraph"/>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Paragraph"/>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0B21B6F4" w:rsidR="00BD0272" w:rsidRDefault="007620E5" w:rsidP="005F19F6">
      <w:pPr>
        <w:pStyle w:val="ListParagraph"/>
        <w:numPr>
          <w:ilvl w:val="0"/>
          <w:numId w:val="10"/>
        </w:numPr>
        <w:rPr>
          <w:lang w:eastAsia="da-DK"/>
        </w:rPr>
      </w:pPr>
      <w:r>
        <w:rPr>
          <w:lang w:eastAsia="da-DK"/>
        </w:rPr>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A36F52">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41&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Paragraph"/>
        <w:numPr>
          <w:ilvl w:val="0"/>
          <w:numId w:val="10"/>
        </w:numPr>
        <w:rPr>
          <w:lang w:eastAsia="da-DK"/>
        </w:rPr>
      </w:pPr>
      <w:r>
        <w:rPr>
          <w:lang w:eastAsia="da-DK"/>
        </w:rPr>
        <w:lastRenderedPageBreak/>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Heading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Paragraph"/>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Paragraph"/>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Heading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Paragraph"/>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Paragraph"/>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Paragraph"/>
        <w:numPr>
          <w:ilvl w:val="0"/>
          <w:numId w:val="10"/>
        </w:numPr>
        <w:rPr>
          <w:lang w:eastAsia="da-DK"/>
        </w:rPr>
      </w:pPr>
      <w:proofErr w:type="spellStart"/>
      <w:r>
        <w:rPr>
          <w:lang w:eastAsia="da-DK"/>
        </w:rPr>
        <w:t>Gyneoid</w:t>
      </w:r>
      <w:proofErr w:type="spellEnd"/>
      <w:r w:rsidRPr="00BD0272">
        <w:rPr>
          <w:lang w:eastAsia="da-DK"/>
        </w:rPr>
        <w:t xml:space="preserve"> </w:t>
      </w:r>
      <w:r>
        <w:rPr>
          <w:lang w:eastAsia="da-DK"/>
        </w:rPr>
        <w:t>adipose tissue by weight/percentage.</w:t>
      </w:r>
    </w:p>
    <w:p w14:paraId="5A54DB14" w14:textId="05BE4E50" w:rsidR="002D53F6" w:rsidRDefault="002D53F6" w:rsidP="005F19F6">
      <w:pPr>
        <w:pStyle w:val="ListParagraph"/>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Paragraph"/>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Paragraph"/>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Heading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Paragraph"/>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Paragraph"/>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Paragraph"/>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Paragraph"/>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Paragraph"/>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Paragraph"/>
        <w:numPr>
          <w:ilvl w:val="0"/>
          <w:numId w:val="10"/>
        </w:numPr>
        <w:rPr>
          <w:lang w:eastAsia="da-DK"/>
        </w:rPr>
      </w:pPr>
      <w:r>
        <w:rPr>
          <w:lang w:eastAsia="da-DK"/>
        </w:rPr>
        <w:t>Alveolar volume – volume / percentage of expected.</w:t>
      </w:r>
    </w:p>
    <w:p w14:paraId="5F555663" w14:textId="6A40E526" w:rsidR="00EC2317" w:rsidRDefault="00EC2317" w:rsidP="005F19F6">
      <w:pPr>
        <w:pStyle w:val="ListParagraph"/>
        <w:numPr>
          <w:ilvl w:val="0"/>
          <w:numId w:val="10"/>
        </w:numPr>
        <w:rPr>
          <w:lang w:eastAsia="da-DK"/>
        </w:rPr>
      </w:pPr>
      <w:r>
        <w:rPr>
          <w:lang w:eastAsia="da-DK"/>
        </w:rPr>
        <w:t xml:space="preserve">Diffusing capacity for carbon mono-oxide – volume / percentage of </w:t>
      </w:r>
      <w:proofErr w:type="spellStart"/>
      <w:r>
        <w:rPr>
          <w:lang w:eastAsia="da-DK"/>
        </w:rPr>
        <w:t>expexted</w:t>
      </w:r>
      <w:proofErr w:type="spellEnd"/>
      <w:r>
        <w:rPr>
          <w:lang w:eastAsia="da-DK"/>
        </w:rPr>
        <w:t>.</w:t>
      </w:r>
    </w:p>
    <w:p w14:paraId="56A3C9AE" w14:textId="24223F7B" w:rsidR="009C756D" w:rsidRDefault="009C756D" w:rsidP="005F19F6">
      <w:pPr>
        <w:pStyle w:val="ListParagraph"/>
        <w:numPr>
          <w:ilvl w:val="0"/>
          <w:numId w:val="10"/>
        </w:numPr>
        <w:rPr>
          <w:lang w:eastAsia="da-DK"/>
        </w:rPr>
      </w:pPr>
      <w:r>
        <w:rPr>
          <w:lang w:eastAsia="da-DK"/>
        </w:rPr>
        <w:t>Carbon mono-oxide transfer coefficient – diffusing capacity per liter of lung volume – ratio / percentage of expected</w:t>
      </w:r>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Heading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 xml:space="preserve">Measured during an OGTT at 0, 15, </w:t>
      </w:r>
      <w:proofErr w:type="gramStart"/>
      <w:r w:rsidR="00BE5EAC">
        <w:rPr>
          <w:lang w:eastAsia="da-DK"/>
        </w:rPr>
        <w:t>30, 60, 90, and 120 minutes</w:t>
      </w:r>
      <w:proofErr w:type="gramEnd"/>
      <w:r w:rsidR="00BE5EAC">
        <w:rPr>
          <w:lang w:eastAsia="da-DK"/>
        </w:rPr>
        <w:t xml:space="preserve">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Paragraph"/>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Paragraph"/>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Paragraph"/>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Paragraph"/>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Paragraph"/>
        <w:numPr>
          <w:ilvl w:val="0"/>
          <w:numId w:val="15"/>
        </w:numPr>
        <w:rPr>
          <w:lang w:eastAsia="da-DK"/>
        </w:rPr>
      </w:pPr>
      <w:r>
        <w:rPr>
          <w:lang w:eastAsia="da-DK"/>
        </w:rPr>
        <w:t>Matsuda Index</w:t>
      </w:r>
      <w:r w:rsidR="00F0121B">
        <w:rPr>
          <w:lang w:eastAsia="da-DK"/>
        </w:rPr>
        <w:t xml:space="preserve"> will be calculated</w:t>
      </w:r>
    </w:p>
    <w:p w14:paraId="4B4A7471" w14:textId="3AB705A4" w:rsidR="00061309" w:rsidRDefault="00061309" w:rsidP="005F19F6">
      <w:pPr>
        <w:pStyle w:val="ListParagraph"/>
        <w:numPr>
          <w:ilvl w:val="0"/>
          <w:numId w:val="15"/>
        </w:numPr>
        <w:rPr>
          <w:lang w:eastAsia="da-DK"/>
        </w:rPr>
      </w:pPr>
      <w:r>
        <w:rPr>
          <w:lang w:eastAsia="da-DK"/>
        </w:rPr>
        <w:t>Disposition Index will be calculated</w:t>
      </w:r>
    </w:p>
    <w:p w14:paraId="0FF26B64" w14:textId="35CE1BDF" w:rsidR="0065591B" w:rsidRPr="00840FF1" w:rsidRDefault="00F0121B" w:rsidP="005F19F6">
      <w:pPr>
        <w:pStyle w:val="ListParagraph"/>
        <w:numPr>
          <w:ilvl w:val="0"/>
          <w:numId w:val="15"/>
        </w:numPr>
        <w:rPr>
          <w:lang w:eastAsia="da-DK"/>
        </w:rPr>
      </w:pPr>
      <w:r>
        <w:rPr>
          <w:lang w:eastAsia="da-DK"/>
        </w:rPr>
        <w:t>AUC will be calculated</w:t>
      </w:r>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 xml:space="preserve">following an overnight fast, at the </w:t>
      </w:r>
      <w:proofErr w:type="gramStart"/>
      <w:r w:rsidR="00B96A50">
        <w:rPr>
          <w:lang w:eastAsia="da-DK"/>
        </w:rPr>
        <w:t>0 minute</w:t>
      </w:r>
      <w:proofErr w:type="gramEnd"/>
      <w:r w:rsidR="00B96A50">
        <w:rPr>
          <w:lang w:eastAsia="da-DK"/>
        </w:rPr>
        <w:t xml:space="preserve"> mark of the OGTT</w:t>
      </w:r>
    </w:p>
    <w:p w14:paraId="4617DB75" w14:textId="16007AFB" w:rsidR="00386350" w:rsidRDefault="00386350" w:rsidP="005F19F6">
      <w:pPr>
        <w:pStyle w:val="ListParagraph"/>
        <w:numPr>
          <w:ilvl w:val="0"/>
          <w:numId w:val="15"/>
        </w:numPr>
        <w:rPr>
          <w:lang w:eastAsia="da-DK"/>
        </w:rPr>
      </w:pPr>
      <w:r>
        <w:rPr>
          <w:lang w:eastAsia="da-DK"/>
        </w:rPr>
        <w:t>Plasma concentration of total cholesterol</w:t>
      </w:r>
    </w:p>
    <w:p w14:paraId="1C4AE282" w14:textId="194F91C5" w:rsidR="00386350" w:rsidRDefault="00386350" w:rsidP="005F19F6">
      <w:pPr>
        <w:pStyle w:val="ListParagraph"/>
        <w:numPr>
          <w:ilvl w:val="0"/>
          <w:numId w:val="15"/>
        </w:numPr>
        <w:rPr>
          <w:lang w:eastAsia="da-DK"/>
        </w:rPr>
      </w:pPr>
      <w:r>
        <w:rPr>
          <w:lang w:eastAsia="da-DK"/>
        </w:rPr>
        <w:t>Plasma concentration of triglycerides</w:t>
      </w:r>
    </w:p>
    <w:p w14:paraId="1C97F362" w14:textId="3421E091" w:rsidR="00386350" w:rsidRDefault="00386350" w:rsidP="005F19F6">
      <w:pPr>
        <w:pStyle w:val="ListParagraph"/>
        <w:numPr>
          <w:ilvl w:val="0"/>
          <w:numId w:val="15"/>
        </w:numPr>
        <w:rPr>
          <w:lang w:eastAsia="da-DK"/>
        </w:rPr>
      </w:pPr>
      <w:r>
        <w:rPr>
          <w:lang w:eastAsia="da-DK"/>
        </w:rPr>
        <w:t>Plasma concentration of LDL-cholesterol</w:t>
      </w:r>
    </w:p>
    <w:p w14:paraId="12B0F4D1" w14:textId="25599824" w:rsidR="00386350" w:rsidRDefault="00386350" w:rsidP="005F19F6">
      <w:pPr>
        <w:pStyle w:val="ListParagraph"/>
        <w:numPr>
          <w:ilvl w:val="0"/>
          <w:numId w:val="15"/>
        </w:numPr>
        <w:rPr>
          <w:lang w:eastAsia="da-DK"/>
        </w:rPr>
      </w:pPr>
      <w:r>
        <w:rPr>
          <w:lang w:eastAsia="da-DK"/>
        </w:rPr>
        <w:t>Plasma concentration of VLDL-cholesterol</w:t>
      </w:r>
    </w:p>
    <w:p w14:paraId="792E6D8C" w14:textId="5E73863A" w:rsidR="00386350" w:rsidRDefault="00386350" w:rsidP="005F19F6">
      <w:pPr>
        <w:pStyle w:val="ListParagraph"/>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Heading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Paragraph"/>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Paragraph"/>
        <w:numPr>
          <w:ilvl w:val="0"/>
          <w:numId w:val="16"/>
        </w:numPr>
        <w:rPr>
          <w:lang w:eastAsia="da-DK"/>
        </w:rPr>
      </w:pPr>
      <w:r>
        <w:rPr>
          <w:lang w:eastAsia="da-DK"/>
        </w:rPr>
        <w:t>Average capillary width – in µm</w:t>
      </w:r>
    </w:p>
    <w:p w14:paraId="0CA2BA2C" w14:textId="56A1C6F8" w:rsidR="008E102B" w:rsidRDefault="008E102B" w:rsidP="005F19F6">
      <w:pPr>
        <w:pStyle w:val="ListParagraph"/>
        <w:numPr>
          <w:ilvl w:val="0"/>
          <w:numId w:val="16"/>
        </w:numPr>
        <w:rPr>
          <w:lang w:eastAsia="da-DK"/>
        </w:rPr>
      </w:pPr>
      <w:r>
        <w:rPr>
          <w:lang w:eastAsia="da-DK"/>
        </w:rPr>
        <w:t>Average capillary length – in µm</w:t>
      </w:r>
    </w:p>
    <w:p w14:paraId="175AF23C" w14:textId="499CE5C8" w:rsidR="008E102B" w:rsidRDefault="008E102B" w:rsidP="005F19F6">
      <w:pPr>
        <w:pStyle w:val="ListParagraph"/>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indicate more avascular areas</w:t>
      </w:r>
    </w:p>
    <w:p w14:paraId="676750EB" w14:textId="046F39F7" w:rsidR="008E102B" w:rsidRDefault="008E102B" w:rsidP="005F19F6">
      <w:pPr>
        <w:pStyle w:val="ListParagraph"/>
        <w:numPr>
          <w:ilvl w:val="0"/>
          <w:numId w:val="16"/>
        </w:numPr>
        <w:rPr>
          <w:lang w:eastAsia="da-DK"/>
        </w:rPr>
      </w:pPr>
      <w:r>
        <w:rPr>
          <w:lang w:eastAsia="da-DK"/>
        </w:rPr>
        <w:t xml:space="preserve">Capillary disorganization - </w:t>
      </w:r>
      <w:r w:rsidRPr="002F737B">
        <w:rPr>
          <w:lang w:eastAsia="da-DK"/>
        </w:rPr>
        <w:t xml:space="preserve">score of 1-4, higher scores </w:t>
      </w:r>
      <w:r>
        <w:rPr>
          <w:lang w:eastAsia="da-DK"/>
        </w:rPr>
        <w:t>indicate more disorganization</w:t>
      </w:r>
    </w:p>
    <w:p w14:paraId="40962497" w14:textId="38D5CCDF" w:rsidR="008E102B" w:rsidRDefault="008E102B" w:rsidP="005F19F6">
      <w:pPr>
        <w:pStyle w:val="ListParagraph"/>
        <w:numPr>
          <w:ilvl w:val="0"/>
          <w:numId w:val="16"/>
        </w:numPr>
        <w:rPr>
          <w:lang w:eastAsia="da-DK"/>
        </w:rPr>
      </w:pPr>
      <w:proofErr w:type="spellStart"/>
      <w:r>
        <w:rPr>
          <w:lang w:eastAsia="da-DK"/>
        </w:rPr>
        <w:t>Microhemmorhages</w:t>
      </w:r>
      <w:proofErr w:type="spellEnd"/>
      <w:r>
        <w:rPr>
          <w:lang w:eastAsia="da-DK"/>
        </w:rPr>
        <w:t xml:space="preserve"> – count per finger</w:t>
      </w:r>
    </w:p>
    <w:p w14:paraId="7D215D8D" w14:textId="0EB90D43" w:rsidR="008E102B" w:rsidRDefault="008E102B" w:rsidP="005F19F6">
      <w:pPr>
        <w:pStyle w:val="ListParagraph"/>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Paragraph"/>
        <w:numPr>
          <w:ilvl w:val="0"/>
          <w:numId w:val="16"/>
        </w:numPr>
        <w:rPr>
          <w:lang w:eastAsia="da-DK"/>
        </w:rPr>
      </w:pPr>
      <w:r>
        <w:rPr>
          <w:lang w:eastAsia="da-DK"/>
        </w:rPr>
        <w:t>Mega capillaries – average number per millimeter</w:t>
      </w:r>
    </w:p>
    <w:p w14:paraId="4701FBC0" w14:textId="6C3E826D" w:rsidR="008E102B" w:rsidRDefault="008E102B" w:rsidP="005F19F6">
      <w:pPr>
        <w:pStyle w:val="ListParagraph"/>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Paragraph"/>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Paragraph"/>
        <w:numPr>
          <w:ilvl w:val="0"/>
          <w:numId w:val="16"/>
        </w:numPr>
        <w:rPr>
          <w:lang w:eastAsia="da-DK"/>
        </w:rPr>
      </w:pPr>
      <w:r>
        <w:rPr>
          <w:lang w:eastAsia="da-DK"/>
        </w:rPr>
        <w:t>Other findings – physicians comment</w:t>
      </w:r>
    </w:p>
    <w:p w14:paraId="34CC0863" w14:textId="77777777" w:rsidR="00236494" w:rsidRDefault="00236494" w:rsidP="005F19F6">
      <w:pPr>
        <w:rPr>
          <w:lang w:eastAsia="da-DK"/>
        </w:rPr>
      </w:pPr>
    </w:p>
    <w:p w14:paraId="1E9103C8" w14:textId="29491F7E" w:rsidR="007E4C09" w:rsidRPr="009616A0" w:rsidRDefault="007E4C09" w:rsidP="005F19F6">
      <w:pPr>
        <w:pStyle w:val="Heading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Paragraph"/>
        <w:numPr>
          <w:ilvl w:val="0"/>
          <w:numId w:val="17"/>
        </w:numPr>
        <w:rPr>
          <w:lang w:eastAsia="da-DK"/>
        </w:rPr>
      </w:pPr>
      <w:r>
        <w:rPr>
          <w:lang w:eastAsia="da-DK"/>
        </w:rPr>
        <w:t>Systolic blood pressure at rest</w:t>
      </w:r>
    </w:p>
    <w:p w14:paraId="5149B0BE" w14:textId="6F683E30" w:rsidR="00766814" w:rsidRDefault="00766814" w:rsidP="005F19F6">
      <w:pPr>
        <w:pStyle w:val="ListParagraph"/>
        <w:numPr>
          <w:ilvl w:val="0"/>
          <w:numId w:val="17"/>
        </w:numPr>
        <w:rPr>
          <w:lang w:eastAsia="da-DK"/>
        </w:rPr>
      </w:pPr>
      <w:r>
        <w:rPr>
          <w:lang w:eastAsia="da-DK"/>
        </w:rPr>
        <w:t>Diastolic blood pressure at rest</w:t>
      </w:r>
    </w:p>
    <w:p w14:paraId="0D26B818" w14:textId="31C8249F" w:rsidR="00766814" w:rsidRDefault="00766814" w:rsidP="005F19F6">
      <w:pPr>
        <w:pStyle w:val="ListParagraph"/>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physician</w:t>
      </w:r>
    </w:p>
    <w:p w14:paraId="2AC86CB6" w14:textId="3B9CE48B" w:rsidR="007E4C09" w:rsidRDefault="0022419E" w:rsidP="005F19F6">
      <w:pPr>
        <w:pStyle w:val="ListParagraph"/>
        <w:numPr>
          <w:ilvl w:val="0"/>
          <w:numId w:val="17"/>
        </w:numPr>
        <w:rPr>
          <w:lang w:eastAsia="da-DK"/>
        </w:rPr>
      </w:pPr>
      <w:r>
        <w:rPr>
          <w:lang w:eastAsia="da-DK"/>
        </w:rPr>
        <w:t>L</w:t>
      </w:r>
      <w:r w:rsidRPr="0022419E">
        <w:rPr>
          <w:lang w:eastAsia="da-DK"/>
        </w:rPr>
        <w:t>eft ventricular end-diastolic volume</w:t>
      </w:r>
    </w:p>
    <w:p w14:paraId="0CF88CD4" w14:textId="75D2EAB6" w:rsidR="002608FA" w:rsidRDefault="002608FA" w:rsidP="005F19F6">
      <w:pPr>
        <w:pStyle w:val="ListParagraph"/>
        <w:numPr>
          <w:ilvl w:val="0"/>
          <w:numId w:val="17"/>
        </w:numPr>
        <w:rPr>
          <w:lang w:eastAsia="da-DK"/>
        </w:rPr>
      </w:pPr>
      <w:r>
        <w:rPr>
          <w:lang w:eastAsia="da-DK"/>
        </w:rPr>
        <w:t>Left atrial end-diastolic volume</w:t>
      </w:r>
    </w:p>
    <w:p w14:paraId="3783331E" w14:textId="6A387CF0" w:rsidR="002608FA" w:rsidRDefault="002608FA" w:rsidP="005F19F6">
      <w:pPr>
        <w:pStyle w:val="ListParagraph"/>
        <w:numPr>
          <w:ilvl w:val="0"/>
          <w:numId w:val="17"/>
        </w:numPr>
        <w:rPr>
          <w:lang w:eastAsia="da-DK"/>
        </w:rPr>
      </w:pPr>
      <w:r>
        <w:rPr>
          <w:lang w:eastAsia="da-DK"/>
        </w:rPr>
        <w:t>Global longitudinal strain</w:t>
      </w:r>
    </w:p>
    <w:p w14:paraId="141DFAB3" w14:textId="330AD6FC" w:rsidR="002608FA" w:rsidRDefault="002608FA" w:rsidP="005F19F6">
      <w:pPr>
        <w:pStyle w:val="ListParagraph"/>
        <w:numPr>
          <w:ilvl w:val="0"/>
          <w:numId w:val="17"/>
        </w:numPr>
        <w:rPr>
          <w:lang w:eastAsia="da-DK"/>
        </w:rPr>
      </w:pPr>
      <w:r>
        <w:rPr>
          <w:lang w:eastAsia="da-DK"/>
        </w:rPr>
        <w:t>Stroke volume</w:t>
      </w:r>
    </w:p>
    <w:p w14:paraId="41E66221" w14:textId="348B0D1E" w:rsidR="002608FA" w:rsidRDefault="002608FA" w:rsidP="005F19F6">
      <w:pPr>
        <w:pStyle w:val="ListParagraph"/>
        <w:numPr>
          <w:ilvl w:val="0"/>
          <w:numId w:val="17"/>
        </w:numPr>
        <w:rPr>
          <w:lang w:eastAsia="da-DK"/>
        </w:rPr>
      </w:pPr>
      <w:r>
        <w:rPr>
          <w:lang w:eastAsia="da-DK"/>
        </w:rPr>
        <w:t>Left ventricular ejection fraction</w:t>
      </w:r>
    </w:p>
    <w:p w14:paraId="5582FCFB" w14:textId="5C588A31" w:rsidR="002608FA" w:rsidRDefault="002608FA" w:rsidP="005F19F6">
      <w:pPr>
        <w:pStyle w:val="ListParagraph"/>
        <w:numPr>
          <w:ilvl w:val="0"/>
          <w:numId w:val="17"/>
        </w:numPr>
        <w:rPr>
          <w:lang w:eastAsia="da-DK"/>
        </w:rPr>
      </w:pPr>
      <w:r>
        <w:rPr>
          <w:lang w:eastAsia="da-DK"/>
        </w:rPr>
        <w:t>Left ventricular mass</w:t>
      </w:r>
    </w:p>
    <w:p w14:paraId="4D13FB7B" w14:textId="18F8A5ED" w:rsidR="002608FA" w:rsidRPr="002608FA" w:rsidRDefault="002608FA" w:rsidP="005F19F6">
      <w:pPr>
        <w:pStyle w:val="ListParagraph"/>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Paragraph"/>
        <w:numPr>
          <w:ilvl w:val="0"/>
          <w:numId w:val="17"/>
        </w:numPr>
        <w:rPr>
          <w:lang w:eastAsia="da-DK"/>
        </w:rPr>
      </w:pPr>
      <w:r>
        <w:rPr>
          <w:lang w:eastAsia="da-DK"/>
        </w:rPr>
        <w:t>Coronary perfusion reserve</w:t>
      </w:r>
    </w:p>
    <w:p w14:paraId="73A93D1D" w14:textId="660E3CE8" w:rsidR="002D2076" w:rsidRDefault="002D2076" w:rsidP="005F19F6">
      <w:pPr>
        <w:pStyle w:val="ListParagraph"/>
        <w:numPr>
          <w:ilvl w:val="0"/>
          <w:numId w:val="17"/>
        </w:numPr>
        <w:rPr>
          <w:lang w:eastAsia="da-DK"/>
        </w:rPr>
      </w:pPr>
      <w:r>
        <w:rPr>
          <w:lang w:eastAsia="da-DK"/>
        </w:rPr>
        <w:t>Myocardial flow reserve</w:t>
      </w:r>
    </w:p>
    <w:p w14:paraId="4B436B8B" w14:textId="1F7F7C56" w:rsidR="002D2076" w:rsidRDefault="004F7911" w:rsidP="005F19F6">
      <w:pPr>
        <w:pStyle w:val="ListParagraph"/>
        <w:numPr>
          <w:ilvl w:val="0"/>
          <w:numId w:val="17"/>
        </w:numPr>
        <w:rPr>
          <w:lang w:eastAsia="da-DK"/>
        </w:rPr>
      </w:pPr>
      <w:r>
        <w:rPr>
          <w:lang w:eastAsia="da-DK"/>
        </w:rPr>
        <w:t>Ventricular volumes at rest and stress</w:t>
      </w:r>
    </w:p>
    <w:p w14:paraId="4F6AFFA8" w14:textId="106A725A" w:rsidR="004F7911" w:rsidRDefault="004F7911" w:rsidP="005F19F6">
      <w:pPr>
        <w:pStyle w:val="ListParagraph"/>
        <w:numPr>
          <w:ilvl w:val="0"/>
          <w:numId w:val="17"/>
        </w:numPr>
        <w:rPr>
          <w:lang w:eastAsia="da-DK"/>
        </w:rPr>
      </w:pPr>
      <w:r>
        <w:rPr>
          <w:lang w:eastAsia="da-DK"/>
        </w:rPr>
        <w:t>Atrial volumes at rest and stress</w:t>
      </w:r>
    </w:p>
    <w:p w14:paraId="39835D5F" w14:textId="106E2E09" w:rsidR="004F7911" w:rsidRDefault="00F538E3" w:rsidP="005F19F6">
      <w:pPr>
        <w:pStyle w:val="ListParagraph"/>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Paragraph"/>
        <w:numPr>
          <w:ilvl w:val="0"/>
          <w:numId w:val="17"/>
        </w:numPr>
        <w:rPr>
          <w:lang w:eastAsia="da-DK"/>
        </w:rPr>
      </w:pPr>
      <w:r>
        <w:rPr>
          <w:lang w:eastAsia="da-DK"/>
        </w:rPr>
        <w:t>Splenic response ratio</w:t>
      </w:r>
    </w:p>
    <w:p w14:paraId="104AC64E" w14:textId="419D60B9" w:rsidR="00F538E3" w:rsidRDefault="00F538E3" w:rsidP="005F19F6">
      <w:pPr>
        <w:pStyle w:val="ListParagraph"/>
        <w:numPr>
          <w:ilvl w:val="0"/>
          <w:numId w:val="17"/>
        </w:numPr>
        <w:rPr>
          <w:lang w:eastAsia="da-DK"/>
        </w:rPr>
      </w:pPr>
      <w:r>
        <w:rPr>
          <w:lang w:eastAsia="da-DK"/>
        </w:rPr>
        <w:t>Splenic stress-to-rest intensity ratio</w:t>
      </w:r>
    </w:p>
    <w:p w14:paraId="5E4B890A" w14:textId="6A2486C7" w:rsidR="00F538E3" w:rsidRDefault="00F538E3" w:rsidP="005F19F6">
      <w:pPr>
        <w:pStyle w:val="ListParagraph"/>
        <w:numPr>
          <w:ilvl w:val="0"/>
          <w:numId w:val="17"/>
        </w:numPr>
        <w:rPr>
          <w:lang w:eastAsia="da-DK"/>
        </w:rPr>
      </w:pPr>
      <w:r>
        <w:rPr>
          <w:lang w:eastAsia="da-DK"/>
        </w:rPr>
        <w:t>Heart rate at rest and stress</w:t>
      </w:r>
    </w:p>
    <w:p w14:paraId="16537A81" w14:textId="43470DB0" w:rsidR="00F538E3" w:rsidRDefault="00F538E3" w:rsidP="005F19F6">
      <w:pPr>
        <w:pStyle w:val="ListParagraph"/>
        <w:numPr>
          <w:ilvl w:val="0"/>
          <w:numId w:val="17"/>
        </w:numPr>
        <w:rPr>
          <w:lang w:eastAsia="da-DK"/>
        </w:rPr>
      </w:pPr>
      <w:r>
        <w:rPr>
          <w:lang w:eastAsia="da-DK"/>
        </w:rPr>
        <w:t>Rate pressure product</w:t>
      </w:r>
    </w:p>
    <w:p w14:paraId="17E4EF7C" w14:textId="527CF165" w:rsidR="00F538E3" w:rsidRDefault="00F538E3" w:rsidP="005F19F6">
      <w:pPr>
        <w:pStyle w:val="ListParagraph"/>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Paragraph"/>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Heading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Paragraph"/>
        <w:numPr>
          <w:ilvl w:val="0"/>
          <w:numId w:val="17"/>
        </w:numPr>
        <w:rPr>
          <w:lang w:eastAsia="da-DK"/>
        </w:rPr>
      </w:pPr>
      <w:r w:rsidRPr="00FC4B76">
        <w:rPr>
          <w:lang w:eastAsia="da-DK"/>
        </w:rPr>
        <w:lastRenderedPageBreak/>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Newcastle upon Tyne, UK) for a 5 day period</w:t>
      </w:r>
    </w:p>
    <w:p w14:paraId="2466F107" w14:textId="6123A6C5" w:rsidR="002608FA" w:rsidRDefault="002608FA" w:rsidP="005F19F6">
      <w:pPr>
        <w:rPr>
          <w:lang w:eastAsia="da-DK"/>
        </w:rPr>
      </w:pPr>
    </w:p>
    <w:p w14:paraId="6DA0094C" w14:textId="43584194" w:rsidR="004E7AB9" w:rsidRPr="009616A0" w:rsidRDefault="004E7AB9" w:rsidP="005F19F6">
      <w:pPr>
        <w:pStyle w:val="Heading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Paragraph"/>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Paragraph"/>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Paragraph"/>
        <w:numPr>
          <w:ilvl w:val="0"/>
          <w:numId w:val="17"/>
        </w:numPr>
        <w:rPr>
          <w:lang w:eastAsia="da-DK"/>
        </w:rPr>
      </w:pPr>
      <w:r>
        <w:rPr>
          <w:lang w:eastAsia="da-DK"/>
        </w:rPr>
        <w:t>Soluble Interleukin-6 receptor</w:t>
      </w:r>
    </w:p>
    <w:p w14:paraId="2CF06F6E" w14:textId="77777777" w:rsidR="004C4E0F" w:rsidRDefault="004C4E0F" w:rsidP="005F19F6">
      <w:pPr>
        <w:pStyle w:val="ListParagraph"/>
        <w:numPr>
          <w:ilvl w:val="0"/>
          <w:numId w:val="17"/>
        </w:numPr>
        <w:rPr>
          <w:lang w:eastAsia="da-DK"/>
        </w:rPr>
      </w:pPr>
      <w:r>
        <w:rPr>
          <w:lang w:eastAsia="da-DK"/>
        </w:rPr>
        <w:t>Interleukin-1</w:t>
      </w:r>
    </w:p>
    <w:p w14:paraId="17C4FB3A" w14:textId="77777777" w:rsidR="005A0C1C" w:rsidRDefault="004C4E0F" w:rsidP="005F19F6">
      <w:pPr>
        <w:pStyle w:val="ListParagraph"/>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Paragraph"/>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Paragraph"/>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Paragraph"/>
        <w:numPr>
          <w:ilvl w:val="0"/>
          <w:numId w:val="17"/>
        </w:numPr>
        <w:rPr>
          <w:lang w:eastAsia="da-DK"/>
        </w:rPr>
      </w:pPr>
      <w:r>
        <w:rPr>
          <w:lang w:eastAsia="da-DK"/>
        </w:rPr>
        <w:t>Hemoglobin</w:t>
      </w:r>
    </w:p>
    <w:p w14:paraId="51D8D829" w14:textId="00FEDA0C" w:rsidR="009A7456" w:rsidRDefault="00964116" w:rsidP="005F19F6">
      <w:pPr>
        <w:pStyle w:val="ListParagraph"/>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Paragraph"/>
        <w:numPr>
          <w:ilvl w:val="0"/>
          <w:numId w:val="17"/>
        </w:numPr>
        <w:rPr>
          <w:lang w:eastAsia="da-DK"/>
        </w:rPr>
      </w:pPr>
      <w:r>
        <w:rPr>
          <w:lang w:eastAsia="da-DK"/>
        </w:rPr>
        <w:t>Sodium</w:t>
      </w:r>
    </w:p>
    <w:p w14:paraId="65EA580A" w14:textId="28581550" w:rsidR="00964116" w:rsidRDefault="00F9002E" w:rsidP="005F19F6">
      <w:pPr>
        <w:pStyle w:val="ListParagraph"/>
        <w:numPr>
          <w:ilvl w:val="0"/>
          <w:numId w:val="17"/>
        </w:numPr>
        <w:rPr>
          <w:lang w:eastAsia="da-DK"/>
        </w:rPr>
      </w:pPr>
      <w:r>
        <w:rPr>
          <w:lang w:eastAsia="da-DK"/>
        </w:rPr>
        <w:t>Potassium</w:t>
      </w:r>
    </w:p>
    <w:p w14:paraId="1FAD1F24" w14:textId="0C416EBA" w:rsidR="00964116" w:rsidRDefault="00964116" w:rsidP="005F19F6">
      <w:pPr>
        <w:pStyle w:val="ListParagraph"/>
        <w:numPr>
          <w:ilvl w:val="0"/>
          <w:numId w:val="17"/>
        </w:numPr>
        <w:rPr>
          <w:lang w:eastAsia="da-DK"/>
        </w:rPr>
      </w:pPr>
      <w:r>
        <w:rPr>
          <w:lang w:eastAsia="da-DK"/>
        </w:rPr>
        <w:t>Chloride</w:t>
      </w:r>
    </w:p>
    <w:p w14:paraId="454190D7" w14:textId="77B251CB" w:rsidR="00964116" w:rsidRDefault="00964116" w:rsidP="005F19F6">
      <w:pPr>
        <w:pStyle w:val="ListParagraph"/>
        <w:numPr>
          <w:ilvl w:val="0"/>
          <w:numId w:val="17"/>
        </w:numPr>
        <w:rPr>
          <w:lang w:eastAsia="da-DK"/>
        </w:rPr>
      </w:pPr>
      <w:r>
        <w:rPr>
          <w:lang w:eastAsia="da-DK"/>
        </w:rPr>
        <w:t>Hematocrit</w:t>
      </w:r>
    </w:p>
    <w:p w14:paraId="0EF8CD1D" w14:textId="58D91DF5" w:rsidR="00964116" w:rsidRDefault="00964116" w:rsidP="005F19F6">
      <w:pPr>
        <w:pStyle w:val="ListParagraph"/>
        <w:numPr>
          <w:ilvl w:val="0"/>
          <w:numId w:val="17"/>
        </w:numPr>
        <w:rPr>
          <w:lang w:eastAsia="da-DK"/>
        </w:rPr>
      </w:pPr>
      <w:r>
        <w:rPr>
          <w:lang w:eastAsia="da-DK"/>
        </w:rPr>
        <w:t>Ferritin</w:t>
      </w:r>
    </w:p>
    <w:p w14:paraId="64B6E8E7" w14:textId="29A36D95" w:rsidR="002608FA" w:rsidRPr="00964116" w:rsidRDefault="00964116" w:rsidP="005F19F6">
      <w:pPr>
        <w:pStyle w:val="ListParagraph"/>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Paragraph"/>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Paragraph"/>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Paragraph"/>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Heading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lastRenderedPageBreak/>
        <w:t xml:space="preserve">Description: as with the secondary outcome, mRNA segments of genes related to the following signaling pathways will be measured using </w:t>
      </w:r>
      <w:proofErr w:type="spellStart"/>
      <w:r>
        <w:rPr>
          <w:lang w:eastAsia="da-DK"/>
        </w:rPr>
        <w:t>Nanostring</w:t>
      </w:r>
      <w:proofErr w:type="spellEnd"/>
      <w:r>
        <w:rPr>
          <w:lang w:eastAsia="da-DK"/>
        </w:rPr>
        <w:t>™</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Paragraph"/>
        <w:numPr>
          <w:ilvl w:val="0"/>
          <w:numId w:val="17"/>
        </w:numPr>
        <w:rPr>
          <w:lang w:eastAsia="da-DK"/>
        </w:rPr>
      </w:pPr>
      <w:r>
        <w:rPr>
          <w:lang w:eastAsia="da-DK"/>
        </w:rPr>
        <w:t>Expression related to IFN-</w:t>
      </w:r>
      <w:r w:rsidRPr="00D36AA8">
        <w:rPr>
          <w:rFonts w:cstheme="minorHAnsi"/>
          <w:lang w:eastAsia="da-DK"/>
        </w:rPr>
        <w:t>β</w:t>
      </w:r>
    </w:p>
    <w:p w14:paraId="3033F453" w14:textId="77777777" w:rsidR="00D36AA8" w:rsidRDefault="005E11EF" w:rsidP="005F19F6">
      <w:pPr>
        <w:pStyle w:val="ListParagraph"/>
        <w:numPr>
          <w:ilvl w:val="0"/>
          <w:numId w:val="17"/>
        </w:numPr>
        <w:rPr>
          <w:lang w:eastAsia="da-DK"/>
        </w:rPr>
      </w:pPr>
      <w:r>
        <w:rPr>
          <w:lang w:eastAsia="da-DK"/>
        </w:rPr>
        <w:t>Expression related to IFN Gamma</w:t>
      </w:r>
    </w:p>
    <w:p w14:paraId="32252F63" w14:textId="77777777" w:rsidR="002D4D1F" w:rsidRDefault="005E11EF" w:rsidP="005F19F6">
      <w:pPr>
        <w:pStyle w:val="ListParagraph"/>
        <w:numPr>
          <w:ilvl w:val="0"/>
          <w:numId w:val="17"/>
        </w:numPr>
        <w:rPr>
          <w:lang w:eastAsia="da-DK"/>
        </w:rPr>
      </w:pPr>
      <w:r>
        <w:rPr>
          <w:lang w:eastAsia="da-DK"/>
        </w:rPr>
        <w:t>Expression related to TNF</w:t>
      </w:r>
    </w:p>
    <w:p w14:paraId="7B90D4DD" w14:textId="709572FC" w:rsidR="00FE0FD7" w:rsidRDefault="005E11EF" w:rsidP="005F19F6">
      <w:pPr>
        <w:pStyle w:val="ListParagraph"/>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Heading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 xml:space="preserve">Subjects will be tasked to fill in dietary diaries for three consecutive representative days at baseline and </w:t>
      </w:r>
      <w:proofErr w:type="spellStart"/>
      <w:r w:rsidR="00C936E2">
        <w:rPr>
          <w:lang w:eastAsia="da-DK"/>
        </w:rPr>
        <w:t>followup</w:t>
      </w:r>
      <w:proofErr w:type="spellEnd"/>
      <w:r w:rsidR="00C936E2">
        <w:rPr>
          <w:lang w:eastAsia="da-DK"/>
        </w:rPr>
        <w:t>.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Paragraph"/>
        <w:numPr>
          <w:ilvl w:val="0"/>
          <w:numId w:val="17"/>
        </w:numPr>
        <w:rPr>
          <w:lang w:eastAsia="da-DK"/>
        </w:rPr>
      </w:pPr>
      <w:r w:rsidRPr="00C936E2">
        <w:rPr>
          <w:lang w:eastAsia="da-DK"/>
        </w:rPr>
        <w:t>Energy intake (kJ/day)</w:t>
      </w:r>
    </w:p>
    <w:p w14:paraId="60A086D5" w14:textId="0D5D1306" w:rsidR="00C936E2" w:rsidRDefault="00C936E2" w:rsidP="005F19F6">
      <w:pPr>
        <w:pStyle w:val="ListParagraph"/>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Paragraph"/>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Paragraph"/>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Paragraph"/>
        <w:numPr>
          <w:ilvl w:val="0"/>
          <w:numId w:val="17"/>
        </w:numPr>
        <w:rPr>
          <w:lang w:eastAsia="da-DK"/>
        </w:rPr>
      </w:pPr>
      <w:r w:rsidRPr="009D4548">
        <w:rPr>
          <w:lang w:eastAsia="da-DK"/>
        </w:rPr>
        <w:t>O</w:t>
      </w:r>
      <w:r w:rsidR="00C936E2" w:rsidRPr="009D4548">
        <w:rPr>
          <w:lang w:eastAsia="da-DK"/>
        </w:rPr>
        <w:t>ther intake (categorical)</w:t>
      </w:r>
    </w:p>
    <w:p w14:paraId="4AC9400F" w14:textId="250B875B" w:rsidR="001E0330" w:rsidRDefault="001E0330" w:rsidP="005F19F6">
      <w:pPr>
        <w:rPr>
          <w:lang w:eastAsia="da-DK"/>
        </w:rPr>
      </w:pPr>
    </w:p>
    <w:p w14:paraId="3164B175" w14:textId="3BB72F24" w:rsidR="006140AA" w:rsidRDefault="006140AA" w:rsidP="005F19F6">
      <w:pPr>
        <w:pStyle w:val="Heading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 xml:space="preserve">Description: A subset of volunteering subjects who will undergo muscle biopsy can deliver baseline and </w:t>
      </w:r>
      <w:proofErr w:type="spellStart"/>
      <w:r>
        <w:rPr>
          <w:lang w:eastAsia="da-DK"/>
        </w:rPr>
        <w:t>followup</w:t>
      </w:r>
      <w:proofErr w:type="spellEnd"/>
      <w:r>
        <w:rPr>
          <w:lang w:eastAsia="da-DK"/>
        </w:rPr>
        <w:t xml:space="preserve">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Paragraph"/>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w:t>
      </w:r>
      <w:proofErr w:type="spellStart"/>
      <w:r w:rsidRPr="00063A3D">
        <w:rPr>
          <w:lang w:eastAsia="da-DK"/>
        </w:rPr>
        <w:t>signalling</w:t>
      </w:r>
      <w:proofErr w:type="spellEnd"/>
      <w:r w:rsidR="00B318E6">
        <w:rPr>
          <w:lang w:eastAsia="da-DK"/>
        </w:rPr>
        <w:t>.</w:t>
      </w:r>
    </w:p>
    <w:p w14:paraId="41F11470" w14:textId="3971CD40" w:rsidR="00063A3D" w:rsidRDefault="00063A3D" w:rsidP="005F19F6">
      <w:pPr>
        <w:pStyle w:val="ListParagraph"/>
        <w:numPr>
          <w:ilvl w:val="0"/>
          <w:numId w:val="17"/>
        </w:numPr>
        <w:rPr>
          <w:lang w:eastAsia="da-DK"/>
        </w:rPr>
      </w:pPr>
      <w:r w:rsidRPr="00B318E6">
        <w:rPr>
          <w:lang w:eastAsia="da-DK"/>
        </w:rPr>
        <w:t>NF-</w:t>
      </w:r>
      <w:proofErr w:type="spellStart"/>
      <w:r w:rsidRPr="00B318E6">
        <w:rPr>
          <w:lang w:eastAsia="da-DK"/>
        </w:rPr>
        <w:t>κB</w:t>
      </w:r>
      <w:proofErr w:type="spellEnd"/>
      <w:r w:rsidRPr="00B318E6">
        <w:rPr>
          <w:lang w:eastAsia="da-DK"/>
        </w:rPr>
        <w:t xml:space="preserve"> p65 DNA binding activity (ELISA), phosphorylated and total JNK, phosphorylated AMPK (p-AMPK) total AMPK (Western blotting).</w:t>
      </w:r>
    </w:p>
    <w:p w14:paraId="5DDBEAE9" w14:textId="726523C2" w:rsidR="00F932B0" w:rsidRDefault="00F932B0" w:rsidP="005F19F6">
      <w:pPr>
        <w:pStyle w:val="ListParagraph"/>
        <w:numPr>
          <w:ilvl w:val="0"/>
          <w:numId w:val="17"/>
        </w:numPr>
        <w:rPr>
          <w:lang w:eastAsia="da-DK"/>
        </w:rPr>
      </w:pPr>
      <w:r w:rsidRPr="00F932B0">
        <w:rPr>
          <w:lang w:eastAsia="da-DK"/>
        </w:rPr>
        <w:t>NF-</w:t>
      </w:r>
      <w:proofErr w:type="spellStart"/>
      <w:r w:rsidRPr="00F932B0">
        <w:rPr>
          <w:lang w:eastAsia="da-DK"/>
        </w:rPr>
        <w:t>κB</w:t>
      </w:r>
      <w:proofErr w:type="spellEnd"/>
      <w:r w:rsidRPr="00F932B0">
        <w:rPr>
          <w:lang w:eastAsia="da-DK"/>
        </w:rPr>
        <w:t xml:space="preserve"> p65 DNA binding activity (ELISA) &amp; NF-</w:t>
      </w:r>
      <w:proofErr w:type="spellStart"/>
      <w:r w:rsidRPr="00F932B0">
        <w:rPr>
          <w:lang w:eastAsia="da-DK"/>
        </w:rPr>
        <w:t>κB</w:t>
      </w:r>
      <w:proofErr w:type="spellEnd"/>
      <w:r w:rsidRPr="00F932B0">
        <w:rPr>
          <w:lang w:eastAsia="da-DK"/>
        </w:rPr>
        <w:t xml:space="preserve"> binding activity (Western blotting).</w:t>
      </w:r>
    </w:p>
    <w:p w14:paraId="2D19B693" w14:textId="19AF0283" w:rsidR="00F932B0" w:rsidRDefault="00F932B0" w:rsidP="005F19F6">
      <w:pPr>
        <w:pStyle w:val="ListParagraph"/>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Paragraph"/>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Heading4"/>
        <w:rPr>
          <w:rFonts w:eastAsia="Calibri"/>
          <w:lang w:eastAsia="da-DK"/>
        </w:rPr>
      </w:pPr>
      <w:r w:rsidRPr="009616A0">
        <w:rPr>
          <w:rFonts w:eastAsia="Calibri"/>
          <w:lang w:eastAsia="da-DK"/>
        </w:rPr>
        <w:lastRenderedPageBreak/>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w:t>
      </w:r>
      <w:proofErr w:type="spellStart"/>
      <w:r w:rsidR="00560703">
        <w:rPr>
          <w:lang w:eastAsia="da-DK"/>
        </w:rPr>
        <w:t>Vagus</w:t>
      </w:r>
      <w:proofErr w:type="spellEnd"/>
      <w:r w:rsidR="00560703">
        <w:rPr>
          <w:lang w:eastAsia="da-DK"/>
        </w:rPr>
        <w:t xml:space="preserve">™,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Paragraph"/>
        <w:numPr>
          <w:ilvl w:val="0"/>
          <w:numId w:val="17"/>
        </w:numPr>
        <w:rPr>
          <w:lang w:eastAsia="da-DK"/>
        </w:rPr>
      </w:pPr>
      <w:r>
        <w:rPr>
          <w:lang w:eastAsia="da-DK"/>
        </w:rPr>
        <w:t>Resting heart rate</w:t>
      </w:r>
    </w:p>
    <w:p w14:paraId="7BAC901E" w14:textId="79A36111" w:rsidR="00451B01" w:rsidRDefault="00451B01" w:rsidP="005F19F6">
      <w:pPr>
        <w:pStyle w:val="ListParagraph"/>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Paragraph"/>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Paragraph"/>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Paragraph"/>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Heading2"/>
      </w:pPr>
      <w:bookmarkStart w:id="49" w:name="_Toc167698975"/>
      <w:commentRangeStart w:id="50"/>
      <w:r w:rsidRPr="009616A0">
        <w:lastRenderedPageBreak/>
        <w:t>STUDY POPULATION, ANALYSIS SET AND STATISTICAL PRINCIPLES</w:t>
      </w:r>
      <w:commentRangeEnd w:id="50"/>
      <w:r w:rsidR="004F64A7">
        <w:rPr>
          <w:rStyle w:val="CommentReference"/>
          <w:rFonts w:ascii="Cambria" w:eastAsia="Cambria" w:hAnsi="Cambria" w:cs="Cambria"/>
          <w:color w:val="000000"/>
        </w:rPr>
        <w:commentReference w:id="50"/>
      </w:r>
      <w:bookmarkEnd w:id="49"/>
    </w:p>
    <w:p w14:paraId="7CF1457C" w14:textId="25C3E5BB"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A36F52">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42&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6C9CFDD4"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proofErr w:type="spellStart"/>
      <w:r w:rsidR="00821C27">
        <w:t>m</w:t>
      </w:r>
      <w:r>
        <w:t>ITT</w:t>
      </w:r>
      <w:proofErr w:type="spellEnd"/>
      <w:r>
        <w:t>)</w:t>
      </w:r>
      <w:r w:rsidR="00BF4EE5">
        <w:t xml:space="preserve"> population</w:t>
      </w:r>
      <w:ins w:id="51" w:author="Julie Lyng Forman" w:date="2024-06-20T15:25:00Z" w16du:dateUtc="2024-06-20T13:25:00Z">
        <w:r w:rsidR="004D7C79">
          <w:t>,</w:t>
        </w:r>
      </w:ins>
      <w:r w:rsidR="00BF4EE5">
        <w:t xml:space="preserve"> </w:t>
      </w:r>
      <w:ins w:id="52" w:author="Julie Lyng Forman" w:date="2024-06-20T15:25:00Z" w16du:dateUtc="2024-06-20T13:25:00Z">
        <w:r w:rsidR="004D7C79">
          <w:t>excluding the participants who were randomized but were found ineligible as per the ineligibility criteria within the first week of randomization</w:t>
        </w:r>
        <w:r w:rsidR="004D7C79">
          <w:t xml:space="preserve">, while retaining </w:t>
        </w:r>
      </w:ins>
      <w:del w:id="53" w:author="Julie Lyng Forman" w:date="2024-06-20T15:25:00Z" w16du:dateUtc="2024-06-20T13:25:00Z">
        <w:r w:rsidR="00BF4EE5" w:rsidDel="004D7C79">
          <w:delText xml:space="preserve">including all </w:delText>
        </w:r>
      </w:del>
      <w:ins w:id="54" w:author="Julie Lyng Forman" w:date="2024-06-20T15:25:00Z" w16du:dateUtc="2024-06-20T13:25:00Z">
        <w:r w:rsidR="004D7C79">
          <w:t xml:space="preserve"> the </w:t>
        </w:r>
      </w:ins>
      <w:r w:rsidR="00BF4EE5">
        <w:t xml:space="preserve">data from </w:t>
      </w:r>
      <w:ins w:id="55" w:author="Julie Lyng Forman" w:date="2024-06-20T15:26:00Z" w16du:dateUtc="2024-06-20T13:26:00Z">
        <w:r w:rsidR="004D7C79">
          <w:t xml:space="preserve">all other </w:t>
        </w:r>
      </w:ins>
      <w:r w:rsidR="00BF4EE5">
        <w:t>study participants as randomized regardless of compliance and study completion</w:t>
      </w:r>
      <w:ins w:id="56" w:author="Julie Lyng Forman" w:date="2024-06-20T15:25:00Z" w16du:dateUtc="2024-06-20T13:25:00Z">
        <w:r w:rsidR="004D7C79">
          <w:t>.</w:t>
        </w:r>
      </w:ins>
      <w:del w:id="57" w:author="Julie Lyng Forman" w:date="2024-06-20T15:25:00Z" w16du:dateUtc="2024-06-20T13:25:00Z">
        <w:r w:rsidR="00821C27" w:rsidDel="004D7C79">
          <w:delText>, however,</w:delText>
        </w:r>
      </w:del>
      <w:r w:rsidR="00821C27">
        <w:t xml:space="preserve"> </w:t>
      </w:r>
      <w:commentRangeStart w:id="58"/>
      <w:commentRangeStart w:id="59"/>
      <w:del w:id="60" w:author="Julie Lyng Forman" w:date="2024-06-20T15:24:00Z" w16du:dateUtc="2024-06-20T13:24:00Z">
        <w:r w:rsidR="00821C27" w:rsidDel="004D7C79">
          <w:delText>participants who were randomized but were found ineligible as per the ineligibility criteria within the first week of randomization were excluded from the analysis</w:delText>
        </w:r>
      </w:del>
      <w:commentRangeEnd w:id="58"/>
      <w:r w:rsidR="00821C27">
        <w:rPr>
          <w:rStyle w:val="CommentReference"/>
          <w:rFonts w:ascii="Cambria" w:eastAsia="Cambria" w:hAnsi="Cambria" w:cs="Cambria"/>
          <w:color w:val="000000"/>
        </w:rPr>
        <w:commentReference w:id="58"/>
      </w:r>
      <w:commentRangeEnd w:id="59"/>
      <w:r w:rsidR="00570BD9">
        <w:rPr>
          <w:rStyle w:val="CommentReference"/>
          <w:rFonts w:ascii="Cambria" w:eastAsia="Cambria" w:hAnsi="Cambria" w:cs="Cambria"/>
          <w:color w:val="000000"/>
        </w:rPr>
        <w:commentReference w:id="59"/>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Heading3"/>
      </w:pPr>
      <w:bookmarkStart w:id="61" w:name="_Toc167698976"/>
      <w:r>
        <w:t>Statistical Methods</w:t>
      </w:r>
      <w:bookmarkEnd w:id="61"/>
    </w:p>
    <w:p w14:paraId="6C2E445E" w14:textId="22C5D58B"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commentRangeStart w:id="62"/>
      <w:commentRangeStart w:id="63"/>
      <w:commentRangeStart w:id="64"/>
      <w:r w:rsidR="00170855">
        <w:t>sex</w:t>
      </w:r>
      <w:commentRangeEnd w:id="62"/>
      <w:r w:rsidR="00170855">
        <w:rPr>
          <w:rStyle w:val="CommentReference"/>
          <w:rFonts w:ascii="Cambria" w:eastAsia="Cambria" w:hAnsi="Cambria" w:cs="Cambria"/>
          <w:color w:val="000000"/>
        </w:rPr>
        <w:commentReference w:id="62"/>
      </w:r>
      <w:commentRangeEnd w:id="63"/>
      <w:r w:rsidR="00D60808">
        <w:rPr>
          <w:rStyle w:val="CommentReference"/>
          <w:rFonts w:ascii="Cambria" w:eastAsia="Cambria" w:hAnsi="Cambria" w:cs="Cambria"/>
          <w:color w:val="000000"/>
        </w:rPr>
        <w:commentReference w:id="63"/>
      </w:r>
      <w:commentRangeEnd w:id="64"/>
      <w:r w:rsidR="00570BD9">
        <w:rPr>
          <w:rStyle w:val="CommentReference"/>
          <w:rFonts w:ascii="Cambria" w:eastAsia="Cambria" w:hAnsi="Cambria" w:cs="Cambria"/>
          <w:color w:val="000000"/>
        </w:rPr>
        <w:commentReference w:id="64"/>
      </w:r>
      <w:r w:rsidR="00170855">
        <w:t xml:space="preserve">,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AB3BCE">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634391C2" w14:textId="221A0758" w:rsidR="007F2142" w:rsidRDefault="007F2142" w:rsidP="005F19F6">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w:t>
      </w:r>
      <w:commentRangeStart w:id="65"/>
      <w:commentRangeStart w:id="66"/>
      <w:commentRangeStart w:id="67"/>
      <w:r w:rsidR="00C254A7">
        <w:t>a linear mixed effect model will be used on summary scores (such as DI or Matsuda Index)</w:t>
      </w:r>
      <w:commentRangeEnd w:id="65"/>
      <w:r w:rsidR="00170855">
        <w:rPr>
          <w:rStyle w:val="CommentReference"/>
          <w:rFonts w:ascii="Cambria" w:eastAsia="Cambria" w:hAnsi="Cambria" w:cs="Cambria"/>
          <w:color w:val="000000"/>
        </w:rPr>
        <w:commentReference w:id="65"/>
      </w:r>
      <w:commentRangeEnd w:id="66"/>
      <w:r w:rsidR="00D010FC">
        <w:rPr>
          <w:rStyle w:val="CommentReference"/>
          <w:rFonts w:ascii="Cambria" w:eastAsia="Cambria" w:hAnsi="Cambria" w:cs="Cambria"/>
          <w:color w:val="000000"/>
        </w:rPr>
        <w:commentReference w:id="66"/>
      </w:r>
      <w:commentRangeEnd w:id="67"/>
      <w:r w:rsidR="00E537F2">
        <w:rPr>
          <w:rStyle w:val="CommentReference"/>
          <w:rFonts w:ascii="Cambria" w:eastAsia="Cambria" w:hAnsi="Cambria" w:cs="Cambria"/>
          <w:color w:val="000000"/>
        </w:rPr>
        <w:commentReference w:id="67"/>
      </w:r>
      <w:r w:rsidR="009E6538">
        <w:t>.</w:t>
      </w:r>
    </w:p>
    <w:p w14:paraId="4DC392F6" w14:textId="77777777" w:rsidR="00E537F2" w:rsidRPr="00CC3425" w:rsidRDefault="00E537F2" w:rsidP="005F19F6">
      <w:commentRangeStart w:id="68"/>
      <w:commentRangeStart w:id="69"/>
      <w:commentRangeStart w:id="70"/>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Bonferroni-adjustment and hypotheses a and b will be tested hierarchically, so that hypothesis b is only tested if a is significant</w:t>
      </w:r>
      <w:commentRangeEnd w:id="68"/>
      <w:r>
        <w:rPr>
          <w:rStyle w:val="CommentReference"/>
          <w:rFonts w:ascii="Cambria" w:eastAsia="Cambria" w:hAnsi="Cambria" w:cs="Cambria"/>
          <w:color w:val="000000"/>
        </w:rPr>
        <w:commentReference w:id="68"/>
      </w:r>
      <w:commentRangeEnd w:id="69"/>
      <w:r>
        <w:rPr>
          <w:rStyle w:val="CommentReference"/>
          <w:rFonts w:ascii="Cambria" w:eastAsia="Cambria" w:hAnsi="Cambria" w:cs="Cambria"/>
          <w:color w:val="000000"/>
        </w:rPr>
        <w:commentReference w:id="69"/>
      </w:r>
      <w:commentRangeEnd w:id="70"/>
      <w:r w:rsidR="00570BD9">
        <w:rPr>
          <w:rStyle w:val="CommentReference"/>
          <w:rFonts w:ascii="Cambria" w:eastAsia="Cambria" w:hAnsi="Cambria" w:cs="Cambria"/>
          <w:color w:val="000000"/>
        </w:rPr>
        <w:commentReference w:id="70"/>
      </w:r>
      <w:r>
        <w:t>.</w:t>
      </w:r>
    </w:p>
    <w:p w14:paraId="66869113" w14:textId="77777777" w:rsidR="005F4669" w:rsidRDefault="005F4669" w:rsidP="005F19F6"/>
    <w:p w14:paraId="348E3344" w14:textId="05F96D3D" w:rsidR="006659F2" w:rsidRDefault="00B072D1" w:rsidP="005F19F6">
      <w:pPr>
        <w:pStyle w:val="Heading3"/>
      </w:pPr>
      <w:bookmarkStart w:id="71" w:name="_Toc167698977"/>
      <w:r>
        <w:t>Multiple testing and s</w:t>
      </w:r>
      <w:r w:rsidR="006659F2">
        <w:t>ignificance</w:t>
      </w:r>
      <w:bookmarkEnd w:id="71"/>
    </w:p>
    <w:p w14:paraId="5D921F7A" w14:textId="3DD201AE"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(i.e.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proofErr w:type="gramStart"/>
      <w:r>
        <w:t xml:space="preserve">. </w:t>
      </w:r>
      <w:r w:rsidR="006659F2">
        <w:t>.</w:t>
      </w:r>
      <w:proofErr w:type="gramEnd"/>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for multiple testing using the method of Benjamini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w:t>
      </w:r>
      <w:r w:rsidR="005070B8">
        <w:lastRenderedPageBreak/>
        <w:t>discovery rate</w:t>
      </w:r>
      <w:r w:rsidR="00EC5D9A">
        <w:t xml:space="preserve"> (FDR).</w:t>
      </w:r>
      <w:r>
        <w:t xml:space="preserve"> </w:t>
      </w:r>
      <w:r w:rsidR="00610AC7">
        <w:t xml:space="preserve"> </w:t>
      </w:r>
      <w:r>
        <w:t>Adjustment will be carried out for secondary and exploratory end points separately and 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Heading3"/>
      </w:pPr>
      <w:bookmarkStart w:id="72" w:name="_Toc167698978"/>
      <w:r>
        <w:t>Tools for statistical analysis</w:t>
      </w:r>
      <w:bookmarkEnd w:id="72"/>
    </w:p>
    <w:p w14:paraId="59934CC8" w14:textId="7B3831E8" w:rsidR="006659F2" w:rsidRPr="006659F2" w:rsidRDefault="006659F2" w:rsidP="005F19F6">
      <w:r>
        <w:t xml:space="preserve">Analysis will be done in an updated version of </w:t>
      </w:r>
      <w:proofErr w:type="spellStart"/>
      <w:r w:rsidR="00B072D1">
        <w:t>R</w:t>
      </w:r>
      <w:r w:rsidR="0068456B">
        <w:t>studio</w:t>
      </w:r>
      <w:proofErr w:type="spellEnd"/>
      <w:r w:rsidR="0068456B">
        <w:t xml:space="preserve"> with an updated version of R</w:t>
      </w:r>
      <w:r>
        <w:fldChar w:fldCharType="begin" w:fldLock="1"/>
      </w:r>
      <w:r w:rsidR="00A36F52">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44&lt;/sup&gt;","plainTextFormattedCitation":"44","previouslyFormattedCitation":"&lt;sup&gt;43&lt;/sup&gt;"},"properties":{"noteIndex":0},"schema":"https://github.com/citation-style-language/schema/raw/master/csl-citation.json"}</w:instrText>
      </w:r>
      <w:r>
        <w:fldChar w:fldCharType="separate"/>
      </w:r>
      <w:r w:rsidR="00A36F52" w:rsidRPr="00A36F52">
        <w:rPr>
          <w:noProof/>
          <w:vertAlign w:val="superscript"/>
        </w:rPr>
        <w:t>44</w:t>
      </w:r>
      <w:r>
        <w:fldChar w:fldCharType="end"/>
      </w:r>
      <w:r>
        <w:t xml:space="preserve">. The </w:t>
      </w:r>
      <w:proofErr w:type="spellStart"/>
      <w:r>
        <w:t>LMMstar</w:t>
      </w:r>
      <w:proofErr w:type="spellEnd"/>
      <w:r>
        <w:t xml:space="preserve"> package</w:t>
      </w:r>
      <w:r>
        <w:fldChar w:fldCharType="begin" w:fldLock="1"/>
      </w:r>
      <w:r w:rsidR="00A36F52">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45&lt;/sup&gt;","plainTextFormattedCitation":"45","previouslyFormattedCitation":"&lt;sup&gt;44&lt;/sup&gt;"},"properties":{"noteIndex":0},"schema":"https://github.com/citation-style-language/schema/raw/master/csl-citation.json"}</w:instrText>
      </w:r>
      <w:r>
        <w:fldChar w:fldCharType="separate"/>
      </w:r>
      <w:r w:rsidR="00A36F52" w:rsidRPr="00A36F52">
        <w:rPr>
          <w:noProof/>
          <w:vertAlign w:val="superscript"/>
        </w:rPr>
        <w:t>45</w:t>
      </w:r>
      <w:r>
        <w:fldChar w:fldCharType="end"/>
      </w:r>
      <w:r>
        <w:t xml:space="preserve"> will be used for </w:t>
      </w:r>
      <w:r w:rsidR="00B072D1">
        <w:t>linear mixed model analyses</w:t>
      </w:r>
      <w:r w:rsidR="00D010FC">
        <w:t xml:space="preserve">. </w:t>
      </w:r>
      <w:commentRangeStart w:id="73"/>
      <w:r>
        <w:t xml:space="preserve">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commentRangeEnd w:id="73"/>
      <w:r w:rsidR="00570BD9">
        <w:rPr>
          <w:rStyle w:val="CommentReference"/>
          <w:rFonts w:ascii="Cambria" w:eastAsia="Cambria" w:hAnsi="Cambria" w:cs="Cambria"/>
          <w:color w:val="000000"/>
        </w:rPr>
        <w:commentReference w:id="73"/>
      </w:r>
      <w:r>
        <w:t>.</w:t>
      </w:r>
    </w:p>
    <w:p w14:paraId="3D3A6D3A" w14:textId="272D784D" w:rsidR="000B5C56" w:rsidRPr="009616A0" w:rsidRDefault="000B5C56" w:rsidP="005F19F6">
      <w:pPr>
        <w:pStyle w:val="Heading2"/>
      </w:pPr>
      <w:bookmarkStart w:id="74" w:name="_Toc167698979"/>
      <w:r w:rsidRPr="009616A0">
        <w:t>DEVIATIONS FROM THE ORIGINAL PROTOCOL</w:t>
      </w:r>
      <w:bookmarkEnd w:id="74"/>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leGrid"/>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lastRenderedPageBreak/>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4F2B6DE8" w:rsidR="008C2AF1" w:rsidRPr="008B3106" w:rsidRDefault="006C76DC" w:rsidP="005F19F6">
            <w:r>
              <w:t>Added HSP-90 as an IL-6 induced gene expression outcome, based on a paper by A. Stephanou</w:t>
            </w:r>
            <w:r w:rsidR="008C2AF1">
              <w:t xml:space="preserve"> </w:t>
            </w:r>
            <w:r w:rsidR="008C2AF1">
              <w:fldChar w:fldCharType="begin" w:fldLock="1"/>
            </w:r>
            <w:r w:rsidR="00A36F52">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46&lt;/sup&gt;","plainTextFormattedCitation":"46","previouslyFormattedCitation":"&lt;sup&gt;45&lt;/sup&gt;"},"properties":{"noteIndex":0},"schema":"https://github.com/citation-style-language/schema/raw/master/csl-citation.json"}</w:instrText>
            </w:r>
            <w:r w:rsidR="008C2AF1">
              <w:fldChar w:fldCharType="separate"/>
            </w:r>
            <w:r w:rsidR="00A36F52" w:rsidRPr="00A36F52">
              <w:rPr>
                <w:noProof/>
                <w:vertAlign w:val="superscript"/>
              </w:rPr>
              <w:t>46</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r w:rsidR="00285AFC">
              <w:t>LD</w:t>
            </w:r>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Heading2"/>
      </w:pPr>
      <w:bookmarkStart w:id="75" w:name="_Toc167698980"/>
      <w:r w:rsidRPr="009616A0">
        <w:lastRenderedPageBreak/>
        <w:t>IMPLEMENTATION OF THE S</w:t>
      </w:r>
      <w:r w:rsidR="001A2DF1">
        <w:t xml:space="preserve">TASTITICAL </w:t>
      </w:r>
      <w:r w:rsidR="00882730">
        <w:t>ANALYSIS PLAN</w:t>
      </w:r>
      <w:bookmarkEnd w:id="75"/>
    </w:p>
    <w:p w14:paraId="4AE5EDA4" w14:textId="3A2E6A1C" w:rsidR="006D191C" w:rsidRDefault="008260DF" w:rsidP="005F19F6">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8" w:history="1">
        <w:r w:rsidRPr="00942595">
          <w:rPr>
            <w:rStyle w:val="Hyperlink"/>
          </w:rPr>
          <w:t>www.aktisundhed.dk</w:t>
        </w:r>
      </w:hyperlink>
      <w:r>
        <w:t xml:space="preserve"> )</w:t>
      </w:r>
      <w:r w:rsidR="00E53430">
        <w:t xml:space="preserve"> prior to </w:t>
      </w:r>
      <w:commentRangeStart w:id="76"/>
      <w:r w:rsidR="00E53430">
        <w:t>comm</w:t>
      </w:r>
      <w:del w:id="77" w:author="Julie Lyng Forman" w:date="2024-06-20T15:33:00Z" w16du:dateUtc="2024-06-20T13:33:00Z">
        <w:r w:rsidR="00E53430" w:rsidDel="00570BD9">
          <w:delText>i</w:delText>
        </w:r>
      </w:del>
      <w:r w:rsidR="00E53430">
        <w:t>encing</w:t>
      </w:r>
      <w:commentRangeEnd w:id="76"/>
      <w:r w:rsidR="00570BD9">
        <w:rPr>
          <w:rStyle w:val="CommentReference"/>
          <w:rFonts w:ascii="Cambria" w:eastAsia="Cambria" w:hAnsi="Cambria" w:cs="Cambria"/>
          <w:color w:val="000000"/>
        </w:rPr>
        <w:commentReference w:id="76"/>
      </w:r>
      <w:r w:rsidR="00E53430">
        <w:t xml:space="preserve"> statistical analysis.</w:t>
      </w:r>
    </w:p>
    <w:p w14:paraId="51EF9C02" w14:textId="4F60AD51" w:rsidR="000B5C56" w:rsidRPr="005F19F6" w:rsidRDefault="000B5C56" w:rsidP="005F19F6">
      <w:pPr>
        <w:pStyle w:val="Heading2"/>
        <w:numPr>
          <w:ilvl w:val="1"/>
          <w:numId w:val="20"/>
        </w:numPr>
        <w:rPr>
          <w:rFonts w:eastAsia="Times"/>
        </w:rPr>
      </w:pPr>
      <w:bookmarkStart w:id="78" w:name="_Toc167698981"/>
      <w:r w:rsidRPr="005F19F6">
        <w:rPr>
          <w:rFonts w:eastAsia="Times"/>
        </w:rPr>
        <w:t xml:space="preserve">EXPECTED </w:t>
      </w:r>
      <w:r w:rsidRPr="00223C38">
        <w:t>WRITING</w:t>
      </w:r>
      <w:r w:rsidRPr="005F19F6">
        <w:rPr>
          <w:rFonts w:eastAsia="Times"/>
        </w:rPr>
        <w:t xml:space="preserve"> COMMITTEE</w:t>
      </w:r>
      <w:bookmarkEnd w:id="78"/>
      <w:r w:rsidRPr="005F19F6">
        <w:rPr>
          <w:rFonts w:eastAsia="Times"/>
        </w:rPr>
        <w:t xml:space="preserve"> </w:t>
      </w:r>
    </w:p>
    <w:p w14:paraId="7040DF60" w14:textId="52AE975A" w:rsidR="000B5C56" w:rsidRPr="00A710B6" w:rsidRDefault="00A710B6" w:rsidP="005F19F6">
      <w:pPr>
        <w:rPr>
          <w:vertAlign w:val="superscript"/>
        </w:rPr>
      </w:pPr>
      <w:commentRangeStart w:id="79"/>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commentRangeEnd w:id="79"/>
      <w:r w:rsidR="004747C9">
        <w:rPr>
          <w:rStyle w:val="CommentReference"/>
          <w:rFonts w:ascii="Cambria" w:eastAsia="Cambria" w:hAnsi="Cambria" w:cs="Cambria"/>
          <w:color w:val="000000"/>
        </w:rPr>
        <w:commentReference w:id="79"/>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Heading2"/>
      </w:pPr>
      <w:bookmarkStart w:id="80" w:name="_Toc167698982"/>
      <w:r w:rsidRPr="009616A0">
        <w:lastRenderedPageBreak/>
        <w:t xml:space="preserve">EXPECTED OUTLINE OF </w:t>
      </w:r>
      <w:r w:rsidR="00966147">
        <w:t>REPORTS</w:t>
      </w:r>
      <w:bookmarkEnd w:id="80"/>
      <w:r w:rsidRPr="009616A0">
        <w:t xml:space="preserve"> </w:t>
      </w:r>
    </w:p>
    <w:p w14:paraId="7BA77FC4" w14:textId="1B934BE3" w:rsidR="000B5C56" w:rsidRDefault="000B5C56" w:rsidP="005F19F6">
      <w:pPr>
        <w:pStyle w:val="CommentText"/>
      </w:pPr>
      <w:r w:rsidRPr="009616A0">
        <w:t>The study report will be aimed at a</w:t>
      </w:r>
      <w:r w:rsidR="009F68DF">
        <w:t xml:space="preserve"> </w:t>
      </w:r>
      <w:r w:rsidR="001D230B">
        <w:t>publication</w:t>
      </w:r>
      <w:r w:rsidR="009F68DF">
        <w:t xml:space="preserve"> in</w:t>
      </w:r>
      <w:r w:rsidRPr="009616A0">
        <w:t xml:space="preserve"> clinical </w:t>
      </w:r>
      <w:proofErr w:type="gramStart"/>
      <w:r w:rsidRPr="009616A0">
        <w:t>journal</w:t>
      </w:r>
      <w:r w:rsidR="009F68DF">
        <w:t>s</w:t>
      </w:r>
      <w:r w:rsidRPr="009616A0">
        <w:t>,</w:t>
      </w:r>
      <w:proofErr w:type="gramEnd"/>
      <w:r w:rsidRPr="009616A0">
        <w:t xml:space="preserve"> thus </w:t>
      </w:r>
      <w:r w:rsidR="009F68DF">
        <w:t>each</w:t>
      </w:r>
      <w:r w:rsidRPr="009616A0">
        <w:t xml:space="preserve"> report will contain 3500-4000 words and 4 to 6 main figures and tables depending on the journal.</w:t>
      </w:r>
    </w:p>
    <w:p w14:paraId="7CD2FD4E" w14:textId="1C7D808E" w:rsidR="00C60392" w:rsidRDefault="00C60392" w:rsidP="005F19F6">
      <w:pPr>
        <w:pStyle w:val="CommentText"/>
      </w:pPr>
      <w:r>
        <w:t>The 2010 CONSORT guidelines</w:t>
      </w:r>
      <w:r>
        <w:fldChar w:fldCharType="begin" w:fldLock="1"/>
      </w:r>
      <w:r w:rsidR="00A36F52">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47&lt;/sup&gt;","plainTextFormattedCitation":"47","previouslyFormattedCitation":"&lt;sup&gt;46&lt;/sup&gt;"},"properties":{"noteIndex":0},"schema":"https://github.com/citation-style-language/schema/raw/master/csl-citation.json"}</w:instrText>
      </w:r>
      <w:r>
        <w:fldChar w:fldCharType="separate"/>
      </w:r>
      <w:r w:rsidR="00A36F52" w:rsidRPr="00A36F52">
        <w:rPr>
          <w:noProof/>
          <w:vertAlign w:val="superscript"/>
        </w:rPr>
        <w:t>47</w:t>
      </w:r>
      <w:r>
        <w:fldChar w:fldCharType="end"/>
      </w:r>
      <w:r>
        <w:t xml:space="preserve"> will be followed when reporting the data.</w:t>
      </w:r>
    </w:p>
    <w:p w14:paraId="06D3DCBE" w14:textId="2459EEFB" w:rsidR="009F68DF" w:rsidRPr="009616A0" w:rsidRDefault="009F68DF" w:rsidP="005F19F6">
      <w:pPr>
        <w:pStyle w:val="CommentText"/>
      </w:pPr>
      <w:commentRangeStart w:id="81"/>
      <w:r>
        <w:t>The primary end</w:t>
      </w:r>
      <w:r w:rsidR="00D03D7A">
        <w:t>p</w:t>
      </w:r>
      <w:r>
        <w:t xml:space="preserve">oints and the secondary endpoints, along with relevant related exploratory endpoints will be published in one paper. </w:t>
      </w:r>
      <w:r w:rsidR="00F36477">
        <w:t>Planned publication scopes t</w:t>
      </w:r>
      <w:r>
        <w:t xml:space="preserve">he </w:t>
      </w:r>
      <w:r w:rsidR="00066EC0">
        <w:t xml:space="preserve">cardiometabolic outcomes, such as </w:t>
      </w:r>
      <w:r w:rsidR="00F36477">
        <w:t xml:space="preserve">results from the 82-Rb-Pet-CTs and the echocardiographic outcomes as a second paper. The </w:t>
      </w:r>
      <w:r w:rsidR="00D24F42">
        <w:t>behavioral</w:t>
      </w:r>
      <w:r w:rsidR="00F36477">
        <w:t xml:space="preserve"> changes from exercise, such as the diet diaries, the activity measurements, </w:t>
      </w:r>
      <w:r w:rsidR="00B21509">
        <w:t>the adaptations to the singular exercise bout</w:t>
      </w:r>
      <w:r w:rsidR="005767FB">
        <w:t xml:space="preserve"> and capillaroscopic changes</w:t>
      </w:r>
      <w:r w:rsidR="00B21509">
        <w:t xml:space="preserve"> will likely make up a third paper.</w:t>
      </w:r>
      <w:r w:rsidR="00D24F42">
        <w:t xml:space="preserve"> Relevant end points to include in each paper will be further discussed by the writing committee</w:t>
      </w:r>
      <w:r w:rsidR="00EC2F96">
        <w:t xml:space="preserve"> and therefore this outline of contents is not complete but may change between papers</w:t>
      </w:r>
      <w:r w:rsidR="0094256F">
        <w:t>.</w:t>
      </w:r>
      <w:commentRangeEnd w:id="81"/>
      <w:r w:rsidR="0092570D">
        <w:rPr>
          <w:rStyle w:val="CommentReference"/>
        </w:rPr>
        <w:commentReference w:id="81"/>
      </w:r>
    </w:p>
    <w:p w14:paraId="63DD8507" w14:textId="77777777" w:rsidR="000B5C56" w:rsidRPr="009616A0" w:rsidRDefault="000B5C56" w:rsidP="005F19F6">
      <w:pPr>
        <w:pStyle w:val="CommentText"/>
      </w:pPr>
    </w:p>
    <w:p w14:paraId="7F9EA42F" w14:textId="1F85C780" w:rsidR="00D43A12" w:rsidRDefault="000B5C56" w:rsidP="005F19F6">
      <w:pPr>
        <w:pStyle w:val="Heading2"/>
      </w:pPr>
      <w:bookmarkStart w:id="82" w:name="_Toc167698983"/>
      <w:r w:rsidRPr="009616A0">
        <w:t xml:space="preserve">OVERVIEW OF CONTENT </w:t>
      </w:r>
      <w:r w:rsidR="00966147">
        <w:t>IN REPORTS</w:t>
      </w:r>
      <w:bookmarkEnd w:id="82"/>
    </w:p>
    <w:p w14:paraId="7A2D9E6C" w14:textId="37874CA3" w:rsidR="00173FEF" w:rsidRPr="0094256F" w:rsidRDefault="00173FEF" w:rsidP="005F19F6">
      <w:r>
        <w:t xml:space="preserve">Paper 1: 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Paper 2: 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proofErr w:type="spellStart"/>
      <w:r w:rsidRPr="00E14AAD">
        <w:t>Vagus</w:t>
      </w:r>
      <w:proofErr w:type="spellEnd"/>
      <w:r w:rsidRPr="00E14AAD">
        <w:t>™</w:t>
      </w:r>
      <w:r>
        <w:t xml:space="preserve"> measurements.</w:t>
      </w:r>
    </w:p>
    <w:p w14:paraId="5AF5A32B" w14:textId="77777777" w:rsidR="00A70AC0" w:rsidRPr="009616A0" w:rsidRDefault="00A70AC0" w:rsidP="005F19F6"/>
    <w:p w14:paraId="0315D283" w14:textId="0A5172F5" w:rsidR="000B5C56" w:rsidRDefault="0094256F" w:rsidP="005F19F6">
      <w:pPr>
        <w:pStyle w:val="Heading2"/>
      </w:pPr>
      <w:bookmarkStart w:id="83" w:name="_Toc167698984"/>
      <w:r>
        <w:t>Paper 1</w:t>
      </w:r>
      <w:r w:rsidR="00BD3B8C">
        <w:t xml:space="preserve"> – Primary </w:t>
      </w:r>
      <w:r w:rsidR="00C871E5">
        <w:t xml:space="preserve">&amp; Key Secondary </w:t>
      </w:r>
      <w:r w:rsidR="00BD3B8C">
        <w:t>outcomes</w:t>
      </w:r>
      <w:bookmarkEnd w:id="83"/>
    </w:p>
    <w:p w14:paraId="511A335E" w14:textId="7B636565" w:rsidR="00915B1A" w:rsidRDefault="0094256F" w:rsidP="005F19F6">
      <w:commentRangeStart w:id="84"/>
      <w:r>
        <w:t xml:space="preserve">Working title: </w:t>
      </w:r>
      <w:r w:rsidR="00915B1A">
        <w:t xml:space="preserve">Adaptations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 is [not] modulated by type 1 Interferon gene signature. – A</w:t>
      </w:r>
      <w:r w:rsidR="00A01E3E">
        <w:t>n outcome assessor blinded</w:t>
      </w:r>
      <w:r w:rsidR="00915B1A">
        <w:t xml:space="preserve"> randomized controlled single-blinded clinical trial.</w:t>
      </w:r>
    </w:p>
    <w:p w14:paraId="16C32E6C" w14:textId="6F1253F1" w:rsidR="00BD3B8C" w:rsidRDefault="00BD3B8C" w:rsidP="005F19F6">
      <w:r>
        <w:t xml:space="preserve">Words in </w:t>
      </w:r>
      <w:proofErr w:type="gramStart"/>
      <w:r>
        <w:t>[ ]</w:t>
      </w:r>
      <w:proofErr w:type="gramEnd"/>
      <w:r>
        <w:t xml:space="preserve"> brackets included based on the outcome on the primary analysis</w:t>
      </w:r>
      <w:r w:rsidR="001A056D">
        <w:t>. If they differ the title will be edited accordingly</w:t>
      </w:r>
      <w:r w:rsidR="006E05FA">
        <w:t xml:space="preserve"> (e.g. adaptations in aerobic capacity but not fatigue (…)).</w:t>
      </w:r>
      <w:commentRangeEnd w:id="84"/>
      <w:r w:rsidR="0092570D">
        <w:rPr>
          <w:rStyle w:val="CommentReference"/>
          <w:rFonts w:ascii="Cambria" w:eastAsia="Cambria" w:hAnsi="Cambria" w:cs="Cambria"/>
          <w:color w:val="000000"/>
        </w:rPr>
        <w:commentReference w:id="84"/>
      </w:r>
    </w:p>
    <w:p w14:paraId="2D2B3638" w14:textId="00D09370" w:rsidR="00600975" w:rsidRDefault="00600975" w:rsidP="005F19F6">
      <w:r>
        <w:t>Presumed outcomes reported in this paper:</w:t>
      </w:r>
    </w:p>
    <w:p w14:paraId="753462B5" w14:textId="7B9C280B" w:rsidR="00600975" w:rsidRPr="0094256F" w:rsidRDefault="00600975" w:rsidP="005F19F6">
      <w:r>
        <w:t>Aerobic Capacity, Fatigue, IFN-signature, SF-36, Diet, physical activity AX3, Body composition, Adverse events – Overuse pain &amp; discomfort vs overuse injury.</w:t>
      </w:r>
    </w:p>
    <w:p w14:paraId="7739AFEC" w14:textId="1F2E4230" w:rsidR="000B5C56" w:rsidRPr="009616A0" w:rsidRDefault="003B22DC" w:rsidP="005F19F6">
      <w:pPr>
        <w:pStyle w:val="Heading3"/>
      </w:pPr>
      <w:bookmarkStart w:id="85" w:name="_Toc167698985"/>
      <w:r>
        <w:t>Tables</w:t>
      </w:r>
      <w:r w:rsidR="007631BC">
        <w:t xml:space="preserve"> in paper</w:t>
      </w:r>
      <w:bookmarkEnd w:id="85"/>
    </w:p>
    <w:p w14:paraId="7B1EE3C0" w14:textId="6433CDAA" w:rsidR="000B5C56" w:rsidRDefault="000B5C56" w:rsidP="005F19F6">
      <w:pPr>
        <w:pStyle w:val="CommentText"/>
        <w:numPr>
          <w:ilvl w:val="0"/>
          <w:numId w:val="7"/>
        </w:numPr>
      </w:pPr>
      <w:r w:rsidRPr="009616A0">
        <w:t>Baseline characteristics</w:t>
      </w:r>
      <w:r w:rsidR="00604BCD">
        <w:t xml:space="preserve"> separated by randomization group</w:t>
      </w:r>
      <w:r w:rsidR="008C702D">
        <w:t xml:space="preserve">. </w:t>
      </w:r>
      <w:r w:rsidR="000F51CF">
        <w:t>Aerobic capacity</w:t>
      </w:r>
      <w:r w:rsidR="00A70AC0">
        <w:t xml:space="preserve">, </w:t>
      </w:r>
      <w:r w:rsidR="0056654C">
        <w:t>weight</w:t>
      </w:r>
      <w:r w:rsidR="00A70AC0">
        <w:t xml:space="preserve"> &amp; waist circumference</w:t>
      </w:r>
      <w:r w:rsidR="0056654C">
        <w:t xml:space="preserve"> </w:t>
      </w:r>
      <w:r w:rsidR="008C702D">
        <w:t xml:space="preserve">separated by </w:t>
      </w:r>
      <w:r w:rsidR="000F51CF">
        <w:t>screening/baseline.</w:t>
      </w:r>
    </w:p>
    <w:p w14:paraId="57F2E9EA" w14:textId="743C51A8" w:rsidR="00144196" w:rsidRDefault="00B27566" w:rsidP="005F19F6">
      <w:pPr>
        <w:pStyle w:val="CommentText"/>
        <w:numPr>
          <w:ilvl w:val="0"/>
          <w:numId w:val="7"/>
        </w:numPr>
      </w:pPr>
      <w:r>
        <w:t>Changes</w:t>
      </w:r>
      <w:r w:rsidR="009F00DB">
        <w:t xml:space="preserve"> from baseline</w:t>
      </w:r>
      <w:r>
        <w:t xml:space="preserve"> </w:t>
      </w:r>
      <w:ins w:id="86" w:author="Julie Lyng Forman" w:date="2024-06-20T15:43:00Z" w16du:dateUtc="2024-06-20T13:43:00Z">
        <w:r w:rsidR="0092570D">
          <w:t>and estimated treatment differences for</w:t>
        </w:r>
      </w:ins>
      <w:del w:id="87" w:author="Julie Lyng Forman" w:date="2024-06-20T15:43:00Z" w16du:dateUtc="2024-06-20T13:43:00Z">
        <w:r w:rsidDel="0092570D">
          <w:delText>in</w:delText>
        </w:r>
      </w:del>
      <w:r>
        <w:t xml:space="preserve"> </w:t>
      </w:r>
      <w:ins w:id="88" w:author="Julie Lyng Forman" w:date="2024-06-20T15:43:00Z" w16du:dateUtc="2024-06-20T13:43:00Z">
        <w:r w:rsidR="0092570D">
          <w:t xml:space="preserve">the </w:t>
        </w:r>
      </w:ins>
      <w:commentRangeStart w:id="89"/>
      <w:commentRangeStart w:id="90"/>
      <w:commentRangeStart w:id="91"/>
      <w:r w:rsidR="00E67354">
        <w:t>P</w:t>
      </w:r>
      <w:r w:rsidR="00144196" w:rsidRPr="009616A0">
        <w:t xml:space="preserve">rimary and </w:t>
      </w:r>
      <w:del w:id="92" w:author="Julie Lyng Forman" w:date="2024-06-20T15:42:00Z" w16du:dateUtc="2024-06-20T13:42:00Z">
        <w:r w:rsidR="002605A9" w:rsidDel="0092570D">
          <w:delText>key</w:delText>
        </w:r>
      </w:del>
      <w:r w:rsidR="00144196" w:rsidRPr="009616A0">
        <w:t xml:space="preserve"> secondary outcomes</w:t>
      </w:r>
      <w:r>
        <w:t>, and related exploratory outcomes</w:t>
      </w:r>
      <w:del w:id="93" w:author="Julie Lyng Forman" w:date="2024-06-20T15:43:00Z" w16du:dateUtc="2024-06-20T13:43:00Z">
        <w:r w:rsidR="0049749B" w:rsidDel="0092570D">
          <w:delText xml:space="preserve"> grouped by randomization group</w:delText>
        </w:r>
      </w:del>
      <w:commentRangeEnd w:id="89"/>
      <w:commentRangeEnd w:id="90"/>
      <w:commentRangeEnd w:id="91"/>
      <w:r w:rsidR="009F00DB">
        <w:t xml:space="preserve"> as suggested by the CONSORT statement</w:t>
      </w:r>
      <w:r w:rsidR="00606D48">
        <w:rPr>
          <w:rStyle w:val="CommentReference"/>
        </w:rPr>
        <w:commentReference w:id="89"/>
      </w:r>
      <w:r w:rsidR="00B66A06">
        <w:rPr>
          <w:rStyle w:val="CommentReference"/>
        </w:rPr>
        <w:commentReference w:id="90"/>
      </w:r>
      <w:r w:rsidR="0092570D">
        <w:rPr>
          <w:rStyle w:val="CommentReference"/>
        </w:rPr>
        <w:commentReference w:id="91"/>
      </w:r>
      <w:r w:rsidR="006E6223">
        <w:t>.</w:t>
      </w:r>
    </w:p>
    <w:p w14:paraId="0F1BBB7E" w14:textId="21E12952" w:rsidR="006E6223" w:rsidRDefault="00161FBA" w:rsidP="005F19F6">
      <w:pPr>
        <w:pStyle w:val="CommentText"/>
        <w:numPr>
          <w:ilvl w:val="0"/>
          <w:numId w:val="7"/>
        </w:numPr>
      </w:pPr>
      <w:r>
        <w:t>As table 2 but</w:t>
      </w:r>
      <w:r w:rsidR="00A3457A">
        <w:t xml:space="preserve"> with </w:t>
      </w:r>
      <w:del w:id="94" w:author="Julie Lyng Forman" w:date="2024-06-20T15:46:00Z" w16du:dateUtc="2024-06-20T13:46:00Z">
        <w:r w:rsidR="00A3457A" w:rsidDel="0092570D">
          <w:delText>baseline and</w:delText>
        </w:r>
      </w:del>
      <w:r>
        <w:t xml:space="preserve"> randomization groups </w:t>
      </w:r>
      <w:ins w:id="95" w:author="Julie Lyng Forman" w:date="2024-06-20T15:46:00Z" w16du:dateUtc="2024-06-20T13:46:00Z">
        <w:r w:rsidR="0092570D">
          <w:t>further divided according to</w:t>
        </w:r>
      </w:ins>
      <w:del w:id="96" w:author="Julie Lyng Forman" w:date="2024-06-20T15:46:00Z" w16du:dateUtc="2024-06-20T13:46:00Z">
        <w:r w:rsidDel="0092570D">
          <w:delText>subgrouped into</w:delText>
        </w:r>
      </w:del>
      <w:r>
        <w:t xml:space="preserve"> </w:t>
      </w:r>
      <w:r w:rsidR="00F723EF">
        <w:t>percentiles of the IFN-score</w:t>
      </w:r>
      <w:ins w:id="97" w:author="Julie Lyng Forman" w:date="2024-06-20T15:46:00Z" w16du:dateUtc="2024-06-20T13:46:00Z">
        <w:r w:rsidR="0092570D">
          <w:t xml:space="preserve"> at baseline</w:t>
        </w:r>
        <w:r w:rsidR="00191E96">
          <w:t xml:space="preserve"> and the estim</w:t>
        </w:r>
      </w:ins>
      <w:ins w:id="98" w:author="Julie Lyng Forman" w:date="2024-06-20T15:47:00Z" w16du:dateUtc="2024-06-20T13:47:00Z">
        <w:r w:rsidR="00191E96">
          <w:t>ated treatment difference replaced by the estimate for de IFN-score</w:t>
        </w:r>
      </w:ins>
      <w:ins w:id="99" w:author="Julie Lyng Forman" w:date="2024-06-20T15:48:00Z" w16du:dateUtc="2024-06-20T13:48:00Z">
        <w:r w:rsidR="00191E96">
          <w:t>*randomization group</w:t>
        </w:r>
      </w:ins>
      <w:ins w:id="100" w:author="Julie Lyng Forman" w:date="2024-06-20T15:47:00Z" w16du:dateUtc="2024-06-20T13:47:00Z">
        <w:r w:rsidR="00191E96">
          <w:t xml:space="preserve"> interaction</w:t>
        </w:r>
      </w:ins>
      <w:r w:rsidR="00D239E6">
        <w:t>.</w:t>
      </w:r>
    </w:p>
    <w:p w14:paraId="633B23E7" w14:textId="77777777" w:rsidR="000B5C56" w:rsidRPr="009616A0" w:rsidRDefault="000B5C56" w:rsidP="005F19F6">
      <w:pPr>
        <w:pStyle w:val="CommentText"/>
      </w:pPr>
    </w:p>
    <w:p w14:paraId="6EDD423D" w14:textId="2C37EB05" w:rsidR="000B5C56" w:rsidRPr="009616A0" w:rsidRDefault="000B5C56" w:rsidP="005F19F6">
      <w:pPr>
        <w:pStyle w:val="Heading3"/>
      </w:pPr>
      <w:bookmarkStart w:id="101" w:name="_Toc167698986"/>
      <w:commentRangeStart w:id="102"/>
      <w:commentRangeStart w:id="103"/>
      <w:commentRangeStart w:id="104"/>
      <w:commentRangeStart w:id="105"/>
      <w:r w:rsidRPr="009616A0">
        <w:lastRenderedPageBreak/>
        <w:t>F</w:t>
      </w:r>
      <w:r w:rsidR="007631BC">
        <w:t>igures in paper</w:t>
      </w:r>
      <w:commentRangeEnd w:id="102"/>
      <w:r w:rsidR="00606D48">
        <w:rPr>
          <w:rStyle w:val="CommentReference"/>
          <w:rFonts w:ascii="Cambria" w:eastAsia="Cambria" w:hAnsi="Cambria" w:cs="Cambria"/>
          <w:color w:val="000000"/>
        </w:rPr>
        <w:commentReference w:id="102"/>
      </w:r>
      <w:bookmarkEnd w:id="101"/>
      <w:commentRangeEnd w:id="103"/>
      <w:r w:rsidR="00B66A06">
        <w:rPr>
          <w:rStyle w:val="CommentReference"/>
          <w:rFonts w:ascii="Cambria" w:eastAsia="Cambria" w:hAnsi="Cambria" w:cs="Cambria"/>
          <w:color w:val="000000"/>
        </w:rPr>
        <w:commentReference w:id="103"/>
      </w:r>
      <w:commentRangeEnd w:id="104"/>
      <w:r w:rsidR="00191E96">
        <w:rPr>
          <w:rStyle w:val="CommentReference"/>
          <w:rFonts w:ascii="Cambria" w:eastAsia="Cambria" w:hAnsi="Cambria" w:cs="Cambria"/>
          <w:color w:val="000000"/>
        </w:rPr>
        <w:commentReference w:id="104"/>
      </w:r>
      <w:commentRangeEnd w:id="105"/>
      <w:r w:rsidR="00191E96">
        <w:rPr>
          <w:rStyle w:val="CommentReference"/>
          <w:rFonts w:ascii="Cambria" w:eastAsia="Cambria" w:hAnsi="Cambria" w:cs="Cambria"/>
          <w:color w:val="000000"/>
        </w:rPr>
        <w:commentReference w:id="105"/>
      </w:r>
    </w:p>
    <w:p w14:paraId="39430F87" w14:textId="77777777" w:rsidR="000B5C56" w:rsidRPr="009616A0" w:rsidRDefault="000B5C56" w:rsidP="005F19F6"/>
    <w:p w14:paraId="40A77347" w14:textId="098DEE8B" w:rsidR="00351E99" w:rsidRDefault="00EE1FD4" w:rsidP="005F19F6">
      <w:pPr>
        <w:pStyle w:val="CommentText"/>
        <w:numPr>
          <w:ilvl w:val="0"/>
          <w:numId w:val="5"/>
        </w:numPr>
      </w:pPr>
      <w:r>
        <w:t>CONSORT</w:t>
      </w:r>
      <w:r w:rsidR="00351E99">
        <w:t xml:space="preserve"> flow diagram.</w:t>
      </w:r>
    </w:p>
    <w:p w14:paraId="69DA391F" w14:textId="704EBA2F" w:rsidR="000B7DF1" w:rsidRPr="00246E31" w:rsidRDefault="00191E96" w:rsidP="005F19F6">
      <w:pPr>
        <w:pStyle w:val="CommentText"/>
        <w:numPr>
          <w:ilvl w:val="0"/>
          <w:numId w:val="5"/>
        </w:numPr>
      </w:pPr>
      <w:ins w:id="106" w:author="Julie Lyng Forman" w:date="2024-06-20T15:50:00Z" w16du:dateUtc="2024-06-20T13:50:00Z">
        <w:r>
          <w:t>Trend</w:t>
        </w:r>
      </w:ins>
      <w:ins w:id="107" w:author="Julie Lyng Forman" w:date="2024-06-20T15:51:00Z" w16du:dateUtc="2024-06-20T13:51:00Z">
        <w:r>
          <w:t>s</w:t>
        </w:r>
      </w:ins>
      <w:ins w:id="108" w:author="Julie Lyng Forman" w:date="2024-06-20T15:50:00Z" w16du:dateUtc="2024-06-20T13:50:00Z">
        <w:r>
          <w:t xml:space="preserve"> in the primary outcome over time</w:t>
        </w:r>
      </w:ins>
      <w:del w:id="109" w:author="Julie Lyng Forman" w:date="2024-06-20T15:50:00Z" w16du:dateUtc="2024-06-20T13:50:00Z">
        <w:r w:rsidR="00701102" w:rsidDel="00191E96">
          <w:delText>Constrained baseline plots with timepoints on x-axes and primary outcomes on y-axes. Plotting of a sample of individual data points selected</w:delText>
        </w:r>
      </w:del>
      <w:r w:rsidR="00701102">
        <w:t xml:space="preserve"> </w:t>
      </w:r>
      <w:ins w:id="110" w:author="Julie Lyng Forman" w:date="2024-06-20T15:50:00Z" w16du:dateUtc="2024-06-20T13:50:00Z">
        <w:r>
          <w:t xml:space="preserve">divided </w:t>
        </w:r>
      </w:ins>
      <w:r w:rsidR="00701102">
        <w:t xml:space="preserve">by percentiles of the IFN-score. </w:t>
      </w:r>
    </w:p>
    <w:p w14:paraId="6D4722CF" w14:textId="1271CD0A" w:rsidR="000B5C56" w:rsidRDefault="00191AE0" w:rsidP="005F19F6">
      <w:pPr>
        <w:pStyle w:val="CommentText"/>
        <w:numPr>
          <w:ilvl w:val="0"/>
          <w:numId w:val="5"/>
        </w:numPr>
      </w:pPr>
      <w:del w:id="111" w:author="Julie Lyng Forman" w:date="2024-06-20T15:48:00Z" w16du:dateUtc="2024-06-20T13:48:00Z">
        <w:r w:rsidRPr="00F54538" w:rsidDel="00191E96">
          <w:delText>Key s</w:delText>
        </w:r>
      </w:del>
      <w:ins w:id="112" w:author="Julie Lyng Forman" w:date="2024-06-20T15:50:00Z" w16du:dateUtc="2024-06-20T13:50:00Z">
        <w:r w:rsidR="00191E96">
          <w:t>Trends in s</w:t>
        </w:r>
      </w:ins>
      <w:r w:rsidR="007E646A" w:rsidRPr="00F54538">
        <w:t xml:space="preserve">econdary </w:t>
      </w:r>
      <w:del w:id="113" w:author="Julie Lyng Forman" w:date="2024-06-20T15:50:00Z" w16du:dateUtc="2024-06-20T13:50:00Z">
        <w:r w:rsidR="007E646A" w:rsidRPr="00F54538" w:rsidDel="00191E96">
          <w:delText xml:space="preserve">outcomes </w:delText>
        </w:r>
      </w:del>
      <w:r w:rsidR="00800257">
        <w:t xml:space="preserve">and related exploratory outcomes </w:t>
      </w:r>
      <w:ins w:id="114" w:author="Julie Lyng Forman" w:date="2024-06-20T15:51:00Z" w16du:dateUtc="2024-06-20T13:51:00Z">
        <w:r w:rsidR="00191E96">
          <w:t>over time</w:t>
        </w:r>
      </w:ins>
      <w:del w:id="115" w:author="Julie Lyng Forman" w:date="2024-06-20T15:51:00Z" w16du:dateUtc="2024-06-20T13:51:00Z">
        <w:r w:rsidR="002D0439" w:rsidRPr="00F54538" w:rsidDel="00191E96">
          <w:delText>depicted as constrained baseline models</w:delText>
        </w:r>
      </w:del>
      <w:r w:rsidR="00A5684C">
        <w:t>.</w:t>
      </w:r>
    </w:p>
    <w:p w14:paraId="3EE53704" w14:textId="77777777" w:rsidR="00F54538" w:rsidRPr="00F54538" w:rsidRDefault="00F54538" w:rsidP="005F19F6">
      <w:pPr>
        <w:pStyle w:val="CommentText"/>
      </w:pPr>
    </w:p>
    <w:p w14:paraId="5D0F5C41" w14:textId="4A2B44F1" w:rsidR="000B5C56" w:rsidRPr="009616A0" w:rsidRDefault="007631BC" w:rsidP="005F19F6">
      <w:pPr>
        <w:pStyle w:val="Heading3"/>
      </w:pPr>
      <w:bookmarkStart w:id="116" w:name="_Toc167698987"/>
      <w:r>
        <w:t>Tables in supplement</w:t>
      </w:r>
      <w:bookmarkEnd w:id="116"/>
    </w:p>
    <w:p w14:paraId="31530999" w14:textId="77777777" w:rsidR="000B5C56" w:rsidRPr="009616A0" w:rsidRDefault="000B5C56" w:rsidP="005F19F6">
      <w:pPr>
        <w:pStyle w:val="CommentText"/>
      </w:pPr>
    </w:p>
    <w:p w14:paraId="77891BAE" w14:textId="57CE83C6" w:rsidR="000B5C56" w:rsidRPr="00AA7059" w:rsidRDefault="00B1399A" w:rsidP="005F19F6">
      <w:pPr>
        <w:pStyle w:val="ListParagraph"/>
        <w:numPr>
          <w:ilvl w:val="0"/>
          <w:numId w:val="4"/>
        </w:numPr>
        <w:rPr>
          <w:bCs/>
        </w:rPr>
      </w:pPr>
      <w:commentRangeStart w:id="117"/>
      <w:r>
        <w:t>Adherence to prescribed exercise</w:t>
      </w:r>
      <w:commentRangeEnd w:id="117"/>
      <w:r w:rsidR="00D2678B">
        <w:rPr>
          <w:rStyle w:val="CommentReference"/>
          <w:rFonts w:ascii="Cambria" w:eastAsia="Cambria" w:hAnsi="Cambria" w:cs="Cambria"/>
          <w:color w:val="000000"/>
        </w:rPr>
        <w:commentReference w:id="117"/>
      </w:r>
      <w:r w:rsidR="00CD019A">
        <w:t>.</w:t>
      </w:r>
    </w:p>
    <w:p w14:paraId="28A22876" w14:textId="7C14A992" w:rsidR="00AA7059" w:rsidRDefault="00AA7059" w:rsidP="005F19F6">
      <w:pPr>
        <w:pStyle w:val="ListParagraph"/>
        <w:numPr>
          <w:ilvl w:val="0"/>
          <w:numId w:val="4"/>
        </w:numPr>
      </w:pPr>
      <w:r>
        <w:t xml:space="preserve">Descriptive statistics of </w:t>
      </w:r>
      <w:ins w:id="118" w:author="Julie Lyng Forman" w:date="2024-06-20T15:52:00Z" w16du:dateUtc="2024-06-20T13:52:00Z">
        <w:r w:rsidR="00191E96">
          <w:t xml:space="preserve">per </w:t>
        </w:r>
      </w:ins>
      <w:r>
        <w:t>protocol vs. protocol violator</w:t>
      </w:r>
      <w:ins w:id="119" w:author="Julie Lyng Forman" w:date="2024-06-20T15:52:00Z" w16du:dateUtc="2024-06-20T13:52:00Z">
        <w:r w:rsidR="00191E96">
          <w:t>s</w:t>
        </w:r>
      </w:ins>
      <w:r>
        <w:t>.</w:t>
      </w:r>
    </w:p>
    <w:p w14:paraId="7F2BE181" w14:textId="1DA76EDF" w:rsidR="00F95412" w:rsidRPr="006F134E" w:rsidRDefault="00F95412" w:rsidP="005F19F6">
      <w:pPr>
        <w:pStyle w:val="ListParagraph"/>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Paragraph"/>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Paragraph"/>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Paragraph"/>
        <w:numPr>
          <w:ilvl w:val="0"/>
          <w:numId w:val="4"/>
        </w:numPr>
      </w:pPr>
      <w:r>
        <w:t>Other relevant characteristics</w:t>
      </w:r>
      <w:r w:rsidR="00EA41FB">
        <w:t xml:space="preserve"> measured at screening, baseline and </w:t>
      </w:r>
      <w:proofErr w:type="spellStart"/>
      <w:r w:rsidR="00EA41FB">
        <w:t>followup</w:t>
      </w:r>
      <w:proofErr w:type="spellEnd"/>
      <w:r w:rsidR="00031189">
        <w:t xml:space="preserve">, separated by intervention group at </w:t>
      </w:r>
      <w:proofErr w:type="spellStart"/>
      <w:r w:rsidR="00031189">
        <w:t>followup</w:t>
      </w:r>
      <w:proofErr w:type="spellEnd"/>
      <w:r w:rsidR="00EA41FB">
        <w:t>.</w:t>
      </w:r>
    </w:p>
    <w:p w14:paraId="203559FB" w14:textId="0F116F48" w:rsidR="00395BC4" w:rsidRPr="007631BC" w:rsidRDefault="00395BC4" w:rsidP="005F19F6">
      <w:pPr>
        <w:pStyle w:val="ListParagraph"/>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Heading3"/>
      </w:pPr>
      <w:bookmarkStart w:id="120" w:name="_Toc167698988"/>
      <w:r>
        <w:t>Figures in supplement</w:t>
      </w:r>
      <w:bookmarkEnd w:id="120"/>
    </w:p>
    <w:p w14:paraId="3E8AB789" w14:textId="77777777" w:rsidR="000B5C56" w:rsidRPr="009616A0" w:rsidRDefault="000B5C56" w:rsidP="005F19F6"/>
    <w:p w14:paraId="6DA78AB6" w14:textId="35B18BC4" w:rsidR="000B5C56" w:rsidRDefault="00DB4F63" w:rsidP="005F19F6">
      <w:pPr>
        <w:pStyle w:val="CommentText"/>
        <w:numPr>
          <w:ilvl w:val="0"/>
          <w:numId w:val="6"/>
        </w:numPr>
      </w:pPr>
      <w:r>
        <w:t>Flow of participants</w:t>
      </w:r>
      <w:r w:rsidR="00020D74">
        <w:t>.</w:t>
      </w:r>
    </w:p>
    <w:p w14:paraId="774BC0E1" w14:textId="0B90FF66" w:rsidR="0037275F" w:rsidRDefault="00E46F3D" w:rsidP="005F19F6">
      <w:pPr>
        <w:pStyle w:val="CommentText"/>
        <w:numPr>
          <w:ilvl w:val="0"/>
          <w:numId w:val="6"/>
        </w:numPr>
      </w:pPr>
      <w:r>
        <w:t xml:space="preserve">Volcano plots depicting change in gene counts from baseline to </w:t>
      </w:r>
      <w:proofErr w:type="spellStart"/>
      <w:r>
        <w:t>followup</w:t>
      </w:r>
      <w:proofErr w:type="spellEnd"/>
      <w:r>
        <w:t xml:space="preserve"> in both intervention groups.</w:t>
      </w:r>
    </w:p>
    <w:p w14:paraId="54A2903E" w14:textId="37D7DCB6" w:rsidR="00A006D8" w:rsidRDefault="00A006D8" w:rsidP="005F19F6">
      <w:pPr>
        <w:pStyle w:val="CommentText"/>
        <w:numPr>
          <w:ilvl w:val="1"/>
          <w:numId w:val="6"/>
        </w:numPr>
      </w:pPr>
      <w:r>
        <w:t>Intervention group changes in genes</w:t>
      </w:r>
    </w:p>
    <w:p w14:paraId="4A17C2D8" w14:textId="08E8996C" w:rsidR="00A006D8" w:rsidRDefault="00A006D8" w:rsidP="005F19F6">
      <w:pPr>
        <w:pStyle w:val="CommentText"/>
        <w:numPr>
          <w:ilvl w:val="1"/>
          <w:numId w:val="6"/>
        </w:numPr>
      </w:pPr>
      <w:r>
        <w:t>Control group changes in genes</w:t>
      </w:r>
    </w:p>
    <w:p w14:paraId="5E527B88" w14:textId="02A54249" w:rsidR="00192EFB" w:rsidRDefault="00192EFB" w:rsidP="005F19F6">
      <w:pPr>
        <w:pStyle w:val="CommentText"/>
        <w:numPr>
          <w:ilvl w:val="1"/>
          <w:numId w:val="6"/>
        </w:numPr>
      </w:pPr>
      <w:r>
        <w:t>Between group differences in gene count changes.</w:t>
      </w:r>
    </w:p>
    <w:p w14:paraId="7F63402C" w14:textId="160BE3FB" w:rsidR="00EB16BD" w:rsidRDefault="002418D0" w:rsidP="005F19F6">
      <w:pPr>
        <w:pStyle w:val="CommentText"/>
        <w:numPr>
          <w:ilvl w:val="0"/>
          <w:numId w:val="6"/>
        </w:numPr>
      </w:pPr>
      <w:r>
        <w:t>Overview of the intervention.</w:t>
      </w:r>
    </w:p>
    <w:p w14:paraId="6135DECF" w14:textId="1A3EFF41" w:rsidR="005D0E13" w:rsidRPr="0012128E" w:rsidRDefault="005D0E13" w:rsidP="005F19F6">
      <w:pPr>
        <w:pStyle w:val="CommentText"/>
        <w:numPr>
          <w:ilvl w:val="0"/>
          <w:numId w:val="6"/>
        </w:numPr>
      </w:pPr>
      <w:r>
        <w:t>Overview of the OGTT, levels of Insulin, Glucose and C-peptide at different timepoints separated by intervention and IFN-percentiles.</w:t>
      </w:r>
    </w:p>
    <w:p w14:paraId="40EDF84A" w14:textId="63BCA2AF" w:rsidR="00984613" w:rsidRPr="00984613" w:rsidRDefault="00984613" w:rsidP="005F19F6">
      <w:pPr>
        <w:pStyle w:val="CommentText"/>
        <w:numPr>
          <w:ilvl w:val="0"/>
          <w:numId w:val="6"/>
        </w:numPr>
      </w:pPr>
      <w:commentRangeStart w:id="121"/>
      <w:r>
        <w:t>False discovery rate of secondary endpoints – Histogram of p-values</w:t>
      </w:r>
      <w:commentRangeEnd w:id="121"/>
      <w:r w:rsidR="00191E96">
        <w:rPr>
          <w:rStyle w:val="CommentReference"/>
        </w:rPr>
        <w:commentReference w:id="121"/>
      </w:r>
      <w:r w:rsidR="005E6880">
        <w:t>.</w:t>
      </w:r>
    </w:p>
    <w:p w14:paraId="5B60C223" w14:textId="31429E38" w:rsidR="00984613" w:rsidRPr="009616A0" w:rsidRDefault="00984613" w:rsidP="005F19F6">
      <w:pPr>
        <w:pStyle w:val="CommentTex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CommentText"/>
      </w:pPr>
    </w:p>
    <w:p w14:paraId="666CFAE0" w14:textId="5E2D1961" w:rsidR="00DB5FFA" w:rsidRDefault="00DB5FFA" w:rsidP="005F19F6">
      <w:pPr>
        <w:pStyle w:val="Heading2"/>
      </w:pPr>
      <w:bookmarkStart w:id="122" w:name="_Toc167698989"/>
      <w:commentRangeStart w:id="123"/>
      <w:r>
        <w:t>Paper 2</w:t>
      </w:r>
      <w:commentRangeEnd w:id="123"/>
      <w:r w:rsidR="00D2678B">
        <w:rPr>
          <w:rStyle w:val="CommentReference"/>
          <w:rFonts w:ascii="Cambria" w:eastAsia="Cambria" w:hAnsi="Cambria" w:cs="Cambria"/>
          <w:color w:val="000000"/>
        </w:rPr>
        <w:commentReference w:id="123"/>
      </w:r>
      <w:r>
        <w:t xml:space="preserve"> – </w:t>
      </w:r>
      <w:r w:rsidR="0072347B">
        <w:t>Cardiopulmonary outcomes</w:t>
      </w:r>
      <w:bookmarkEnd w:id="122"/>
    </w:p>
    <w:p w14:paraId="7DE14095" w14:textId="0DC73879" w:rsidR="00DB5FFA" w:rsidRDefault="00DB5FFA" w:rsidP="005F19F6">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 A </w:t>
      </w:r>
      <w:r w:rsidR="00291E31">
        <w:t>secondary analysis of a</w:t>
      </w:r>
      <w:r w:rsidR="00AA0FA7">
        <w:t xml:space="preserve">n outcome assessor blinded </w:t>
      </w:r>
      <w:r>
        <w:t>randomized controlled clinical trial.</w:t>
      </w:r>
    </w:p>
    <w:p w14:paraId="457792D5" w14:textId="34CC5710" w:rsidR="00DB5FFA" w:rsidRDefault="00DB5FFA" w:rsidP="005F19F6">
      <w:r>
        <w:t xml:space="preserve">Words in </w:t>
      </w:r>
      <w:proofErr w:type="gramStart"/>
      <w:r>
        <w:t>[ ]</w:t>
      </w:r>
      <w:proofErr w:type="gramEnd"/>
      <w:r>
        <w:t xml:space="preserve"> brackets included based on the analysis </w:t>
      </w:r>
      <w:r w:rsidR="00BA2747">
        <w:t>per outcome</w:t>
      </w:r>
      <w:r w:rsidR="002C1E56">
        <w:t>.</w:t>
      </w:r>
    </w:p>
    <w:p w14:paraId="3E1B68E6" w14:textId="18D5A490" w:rsidR="0037426E" w:rsidRPr="006D6529" w:rsidRDefault="0037426E" w:rsidP="005F19F6">
      <w:r>
        <w:lastRenderedPageBreak/>
        <w:t>Outcomes reported in this paper: 82-Rb-Rest/Stress-PET-CT, Echocardiography, Capillaroscopy,</w:t>
      </w:r>
      <w:r w:rsidR="007932D8">
        <w:t xml:space="preserve"> &amp;</w:t>
      </w:r>
      <w:r>
        <w:t xml:space="preserve"> 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Heading3"/>
      </w:pPr>
      <w:bookmarkStart w:id="124" w:name="_Toc167698990"/>
      <w:r>
        <w:t>Tables in paper</w:t>
      </w:r>
      <w:bookmarkEnd w:id="124"/>
    </w:p>
    <w:p w14:paraId="60285EAB" w14:textId="78BD0A05" w:rsidR="00DB5FFA" w:rsidRDefault="00DB5FFA" w:rsidP="005F19F6">
      <w:pPr>
        <w:pStyle w:val="CommentText"/>
        <w:numPr>
          <w:ilvl w:val="0"/>
          <w:numId w:val="21"/>
        </w:numPr>
      </w:pPr>
      <w:r w:rsidRPr="009616A0">
        <w:t>Baseline characteristics</w:t>
      </w:r>
      <w:r w:rsidR="00160265">
        <w:t xml:space="preserve">, including the </w:t>
      </w:r>
    </w:p>
    <w:p w14:paraId="07C4AF19" w14:textId="0F518042" w:rsidR="00DB5FFA" w:rsidRDefault="00160265" w:rsidP="005F19F6">
      <w:pPr>
        <w:pStyle w:val="CommentTex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CommentTex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CommentText"/>
      </w:pPr>
    </w:p>
    <w:p w14:paraId="436850F0" w14:textId="77777777" w:rsidR="00DB5FFA" w:rsidRPr="009616A0" w:rsidRDefault="00DB5FFA" w:rsidP="005F19F6">
      <w:pPr>
        <w:pStyle w:val="Heading3"/>
      </w:pPr>
      <w:bookmarkStart w:id="125" w:name="_Toc167698991"/>
      <w:r w:rsidRPr="009616A0">
        <w:t>F</w:t>
      </w:r>
      <w:r>
        <w:t>igures in paper</w:t>
      </w:r>
      <w:bookmarkEnd w:id="125"/>
    </w:p>
    <w:p w14:paraId="13F5D45E" w14:textId="77777777" w:rsidR="00DB5FFA" w:rsidRPr="009616A0" w:rsidRDefault="00DB5FFA" w:rsidP="005F19F6"/>
    <w:p w14:paraId="32B4F670" w14:textId="29DB18DF" w:rsidR="00D903C2" w:rsidRDefault="00D32B3B" w:rsidP="005F19F6">
      <w:pPr>
        <w:pStyle w:val="CommentText"/>
        <w:numPr>
          <w:ilvl w:val="0"/>
          <w:numId w:val="22"/>
        </w:numPr>
      </w:pPr>
      <w:r w:rsidRPr="00D903C2">
        <w:t>Change in Myocardial Flow Reserve (as measured by 82Rb-Rest/Stress-PET-CT) against IFN-signature</w:t>
      </w:r>
      <w:r w:rsidR="003262DE">
        <w:t xml:space="preserve"> with a regression line from the interaction in the appropriate linear mixed effect model</w:t>
      </w:r>
      <w:r w:rsidR="00D903C2" w:rsidRPr="00D903C2">
        <w:t>.</w:t>
      </w:r>
    </w:p>
    <w:p w14:paraId="62AD60BA" w14:textId="7B82736A" w:rsidR="00A31C21" w:rsidRPr="00D903C2" w:rsidRDefault="002C1E56" w:rsidP="005F19F6">
      <w:pPr>
        <w:pStyle w:val="CommentText"/>
        <w:numPr>
          <w:ilvl w:val="0"/>
          <w:numId w:val="22"/>
        </w:numPr>
      </w:pPr>
      <w:r w:rsidRPr="00D903C2">
        <w:t>S</w:t>
      </w:r>
      <w:r w:rsidR="00A31C21" w:rsidRPr="00D903C2">
        <w:t xml:space="preserve">paghetti-plots with lines for </w:t>
      </w:r>
      <w:r w:rsidRPr="00D903C2">
        <w:t>10% percentiles of the IFN-score</w:t>
      </w:r>
      <w:r w:rsidR="00A31C21" w:rsidRPr="00D903C2">
        <w:t xml:space="preserve"> depicting </w:t>
      </w:r>
      <w:r w:rsidR="00D903C2">
        <w:t>other</w:t>
      </w:r>
      <w:r w:rsidR="00A31C21" w:rsidRPr="00D903C2">
        <w:t xml:space="preserve"> </w:t>
      </w:r>
      <w:r w:rsidR="00EC7978" w:rsidRPr="00D903C2">
        <w:t>PET-CT</w:t>
      </w:r>
      <w:r w:rsidR="00A31C21" w:rsidRPr="00D903C2">
        <w:t xml:space="preserve"> outcomes. </w:t>
      </w:r>
    </w:p>
    <w:p w14:paraId="3064A27A" w14:textId="2136530A" w:rsidR="00A31C21" w:rsidRDefault="00FE0D00" w:rsidP="005F19F6">
      <w:pPr>
        <w:pStyle w:val="CommentText"/>
      </w:pPr>
      <w:r>
        <w:t>A</w:t>
      </w:r>
      <w:r w:rsidR="00A31C21">
        <w:t xml:space="preserve"> model plot with the constrained baseline linear mixed model estimations and </w:t>
      </w:r>
      <w:r w:rsidR="00CA6AB3">
        <w:t>un</w:t>
      </w:r>
      <w:r w:rsidR="00A31C21">
        <w:t>adjusted 95% CI</w:t>
      </w:r>
    </w:p>
    <w:p w14:paraId="43C17ED9" w14:textId="29B5B5A8" w:rsidR="00DB5FFA" w:rsidRDefault="00370A1F" w:rsidP="005F19F6">
      <w:pPr>
        <w:pStyle w:val="CommentText"/>
        <w:numPr>
          <w:ilvl w:val="0"/>
          <w:numId w:val="22"/>
        </w:numPr>
      </w:pPr>
      <w:r>
        <w:t>Graphs depicting change in diffusing capacity similarly to figure 1.</w:t>
      </w:r>
    </w:p>
    <w:p w14:paraId="21A19792" w14:textId="3EDF06E6" w:rsidR="00DB5FFA" w:rsidRPr="00160265" w:rsidRDefault="00E960BE" w:rsidP="005F19F6">
      <w:pPr>
        <w:pStyle w:val="CommentText"/>
        <w:numPr>
          <w:ilvl w:val="0"/>
          <w:numId w:val="22"/>
        </w:numPr>
      </w:pPr>
      <w:r>
        <w:t>Graphs depicting changes to stroke volume similarly to figure 1.</w:t>
      </w:r>
    </w:p>
    <w:p w14:paraId="4F4077C2" w14:textId="77777777" w:rsidR="00DB5FFA" w:rsidRPr="009616A0" w:rsidRDefault="00DB5FFA" w:rsidP="005F19F6">
      <w:pPr>
        <w:pStyle w:val="CommentText"/>
      </w:pPr>
    </w:p>
    <w:p w14:paraId="773F1E65" w14:textId="77777777" w:rsidR="00DB5FFA" w:rsidRPr="009616A0" w:rsidRDefault="00DB5FFA" w:rsidP="005F19F6">
      <w:pPr>
        <w:pStyle w:val="Heading3"/>
      </w:pPr>
      <w:bookmarkStart w:id="126" w:name="_Toc167698992"/>
      <w:r>
        <w:t>Tables in supplement</w:t>
      </w:r>
      <w:bookmarkEnd w:id="126"/>
    </w:p>
    <w:p w14:paraId="4B7E0F7D" w14:textId="77777777" w:rsidR="00DB5FFA" w:rsidRPr="009616A0" w:rsidRDefault="00DB5FFA" w:rsidP="005F19F6">
      <w:pPr>
        <w:pStyle w:val="CommentText"/>
      </w:pPr>
    </w:p>
    <w:p w14:paraId="2C6CDFED" w14:textId="77777777" w:rsidR="00DB5FFA" w:rsidRPr="007631BC" w:rsidRDefault="00DB5FFA" w:rsidP="005F19F6">
      <w:pPr>
        <w:pStyle w:val="ListParagraph"/>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Heading3"/>
      </w:pPr>
      <w:bookmarkStart w:id="127" w:name="_Toc167698993"/>
      <w:r>
        <w:t>Figures in supplement</w:t>
      </w:r>
      <w:bookmarkEnd w:id="127"/>
    </w:p>
    <w:p w14:paraId="6A003424" w14:textId="77777777" w:rsidR="00DB5FFA" w:rsidRPr="009616A0" w:rsidRDefault="00DB5FFA" w:rsidP="005F19F6"/>
    <w:p w14:paraId="3D6B3F94" w14:textId="79397305" w:rsidR="00DB5FFA" w:rsidRPr="00984613" w:rsidRDefault="00DB5FFA" w:rsidP="005F19F6">
      <w:pPr>
        <w:pStyle w:val="CommentTex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CommentText"/>
      </w:pPr>
    </w:p>
    <w:p w14:paraId="71FBDFF1" w14:textId="7A441C1F" w:rsidR="00397491" w:rsidRDefault="00397491" w:rsidP="005F19F6">
      <w:pPr>
        <w:pStyle w:val="Heading2"/>
      </w:pPr>
      <w:bookmarkStart w:id="128" w:name="_Toc167698994"/>
      <w:commentRangeStart w:id="129"/>
      <w:r>
        <w:t xml:space="preserve">Paper </w:t>
      </w:r>
      <w:r w:rsidR="0072347B">
        <w:t>3</w:t>
      </w:r>
      <w:r>
        <w:t xml:space="preserve"> </w:t>
      </w:r>
      <w:commentRangeEnd w:id="129"/>
      <w:r w:rsidR="00D2678B">
        <w:rPr>
          <w:rStyle w:val="CommentReference"/>
          <w:rFonts w:ascii="Cambria" w:eastAsia="Cambria" w:hAnsi="Cambria" w:cs="Cambria"/>
          <w:color w:val="000000"/>
        </w:rPr>
        <w:commentReference w:id="129"/>
      </w:r>
      <w:r>
        <w:t>–</w:t>
      </w:r>
      <w:r w:rsidR="00E33A90">
        <w:t xml:space="preserve"> P</w:t>
      </w:r>
      <w:r w:rsidR="00A64C7F">
        <w:t>hysical activity</w:t>
      </w:r>
      <w:r w:rsidR="00E33A90">
        <w:t xml:space="preserve"> and vagal tone</w:t>
      </w:r>
      <w:r w:rsidR="00A64C7F">
        <w:t xml:space="preserve"> outcomes</w:t>
      </w:r>
      <w:bookmarkEnd w:id="128"/>
    </w:p>
    <w:p w14:paraId="012B7761" w14:textId="6F523D24" w:rsidR="00FD0425" w:rsidRDefault="00397491" w:rsidP="005F19F6">
      <w:r>
        <w:t xml:space="preserve">Working title: Adaptations in </w:t>
      </w:r>
      <w:r w:rsidR="006259F0" w:rsidRPr="006259F0">
        <w:rPr>
          <w:b/>
          <w:bCs/>
        </w:rPr>
        <w:t>resting</w:t>
      </w:r>
      <w:r w:rsidR="006259F0">
        <w:t xml:space="preserve"> </w:t>
      </w:r>
      <w:r w:rsidR="00E14AAD">
        <w:rPr>
          <w:b/>
          <w:bCs/>
        </w:rPr>
        <w:t>vagal tone and</w:t>
      </w:r>
      <w:r w:rsidR="009A7A2E">
        <w:rPr>
          <w:b/>
          <w:bCs/>
        </w:rPr>
        <w:t xml:space="preserve">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proofErr w:type="spellStart"/>
      <w:r w:rsidR="00E14AAD" w:rsidRPr="00E14AAD">
        <w:t>Vagus</w:t>
      </w:r>
      <w:proofErr w:type="spellEnd"/>
      <w:r w:rsidR="00E14AAD" w:rsidRPr="00E14AAD">
        <w:t>™</w:t>
      </w:r>
      <w:r w:rsidR="004F0995">
        <w:t xml:space="preserve"> measurements</w:t>
      </w:r>
    </w:p>
    <w:p w14:paraId="0ACC449D" w14:textId="77777777" w:rsidR="00E14AAD" w:rsidRDefault="00E14AAD" w:rsidP="005F19F6"/>
    <w:p w14:paraId="169821C3" w14:textId="140805AF" w:rsidR="00397491" w:rsidRPr="0094256F" w:rsidRDefault="00397491" w:rsidP="005F19F6">
      <w:r>
        <w:t xml:space="preserve">Words in </w:t>
      </w:r>
      <w:proofErr w:type="gramStart"/>
      <w:r>
        <w:t>[ ]</w:t>
      </w:r>
      <w:proofErr w:type="gramEnd"/>
      <w:r>
        <w:t xml:space="preserve"> brackets included based on the outcome</w:t>
      </w:r>
      <w:r w:rsidR="000C77D3">
        <w:t>.</w:t>
      </w:r>
    </w:p>
    <w:p w14:paraId="6553ED6F" w14:textId="77777777" w:rsidR="00397491" w:rsidRPr="009616A0" w:rsidRDefault="00397491" w:rsidP="005F19F6">
      <w:pPr>
        <w:pStyle w:val="Heading3"/>
      </w:pPr>
      <w:bookmarkStart w:id="130" w:name="_Toc167698995"/>
      <w:r>
        <w:lastRenderedPageBreak/>
        <w:t>Tables in paper</w:t>
      </w:r>
      <w:bookmarkEnd w:id="130"/>
    </w:p>
    <w:p w14:paraId="5FC8B2FC" w14:textId="24F88155" w:rsidR="00397491" w:rsidRDefault="00397491" w:rsidP="005F19F6">
      <w:pPr>
        <w:pStyle w:val="CommentText"/>
        <w:numPr>
          <w:ilvl w:val="0"/>
          <w:numId w:val="25"/>
        </w:numPr>
      </w:pPr>
      <w:r w:rsidRPr="009616A0">
        <w:t>Baseline characteristics</w:t>
      </w:r>
      <w:r w:rsidR="00DF1444">
        <w:t>, separated by intervention group.</w:t>
      </w:r>
    </w:p>
    <w:p w14:paraId="31874A76" w14:textId="05315E7D" w:rsidR="00397491" w:rsidRDefault="00B6282B" w:rsidP="005F19F6">
      <w:pPr>
        <w:pStyle w:val="CommentText"/>
        <w:numPr>
          <w:ilvl w:val="0"/>
          <w:numId w:val="25"/>
        </w:numPr>
      </w:pPr>
      <w:r>
        <w:t>Caloric and macronutrient intake</w:t>
      </w:r>
      <w:r w:rsidR="000C77D3">
        <w:t xml:space="preserve">, physical activity measured in steps/calories burned and METs </w:t>
      </w:r>
      <w:r>
        <w:t xml:space="preserve">in the randomization groups at </w:t>
      </w:r>
      <w:proofErr w:type="spellStart"/>
      <w:r w:rsidR="00B11CD9">
        <w:t>followup</w:t>
      </w:r>
      <w:proofErr w:type="spellEnd"/>
      <w:r w:rsidR="00B11CD9">
        <w:t>.</w:t>
      </w:r>
    </w:p>
    <w:p w14:paraId="77CD14E5" w14:textId="079F3D96" w:rsidR="00AA35FB" w:rsidRPr="009616A0" w:rsidRDefault="00AA35FB" w:rsidP="005F19F6">
      <w:pPr>
        <w:pStyle w:val="CommentTex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CommentText"/>
      </w:pPr>
    </w:p>
    <w:p w14:paraId="73E3A61E" w14:textId="77777777" w:rsidR="00397491" w:rsidRPr="009616A0" w:rsidRDefault="00397491" w:rsidP="005F19F6">
      <w:pPr>
        <w:pStyle w:val="Heading3"/>
      </w:pPr>
      <w:bookmarkStart w:id="131" w:name="_Toc167698996"/>
      <w:r w:rsidRPr="009616A0">
        <w:t>F</w:t>
      </w:r>
      <w:r>
        <w:t>igures in paper</w:t>
      </w:r>
      <w:bookmarkEnd w:id="131"/>
    </w:p>
    <w:p w14:paraId="7F68D0D8" w14:textId="77777777" w:rsidR="00397491" w:rsidRPr="009616A0" w:rsidRDefault="00397491" w:rsidP="005F19F6"/>
    <w:p w14:paraId="669721FC" w14:textId="59C66D31" w:rsidR="00397491" w:rsidRPr="009616A0" w:rsidRDefault="005E1043" w:rsidP="005F19F6">
      <w:pPr>
        <w:pStyle w:val="CommentText"/>
        <w:numPr>
          <w:ilvl w:val="0"/>
          <w:numId w:val="26"/>
        </w:numPr>
      </w:pPr>
      <w:r>
        <w:t>A tableau of graphs depicting cytokines and leukocyte counts traced through the acute bout, overlaid with a graphic showing the exercise intensity. If informative, multiple levels of IFN will be draw on each graph.</w:t>
      </w:r>
    </w:p>
    <w:p w14:paraId="4EFFA720" w14:textId="77777777" w:rsidR="00397491" w:rsidRPr="009616A0" w:rsidRDefault="00397491" w:rsidP="005F19F6">
      <w:pPr>
        <w:pStyle w:val="CommentText"/>
      </w:pPr>
    </w:p>
    <w:p w14:paraId="40BB43A7" w14:textId="77777777" w:rsidR="00397491" w:rsidRPr="009616A0" w:rsidRDefault="00397491" w:rsidP="005F19F6">
      <w:pPr>
        <w:pStyle w:val="Heading3"/>
      </w:pPr>
      <w:bookmarkStart w:id="132" w:name="_Toc167698997"/>
      <w:r>
        <w:t>Tables in supplement</w:t>
      </w:r>
      <w:bookmarkEnd w:id="132"/>
    </w:p>
    <w:p w14:paraId="6B1F2D04" w14:textId="77777777" w:rsidR="00397491" w:rsidRPr="009616A0" w:rsidRDefault="00397491" w:rsidP="005F19F6">
      <w:pPr>
        <w:pStyle w:val="CommentText"/>
      </w:pPr>
    </w:p>
    <w:p w14:paraId="260EDA02" w14:textId="77777777" w:rsidR="00397491" w:rsidRPr="00056C85" w:rsidRDefault="00397491" w:rsidP="005F19F6">
      <w:pPr>
        <w:pStyle w:val="ListParagraph"/>
        <w:numPr>
          <w:ilvl w:val="0"/>
          <w:numId w:val="27"/>
        </w:numPr>
        <w:rPr>
          <w:bCs/>
        </w:rPr>
      </w:pPr>
      <w:r>
        <w:t xml:space="preserve">Self-reported Diet </w:t>
      </w:r>
    </w:p>
    <w:p w14:paraId="22CE3367" w14:textId="49C001C1" w:rsidR="00397491" w:rsidRPr="003371E4" w:rsidRDefault="00397491" w:rsidP="005F19F6">
      <w:pPr>
        <w:pStyle w:val="ListParagraph"/>
        <w:numPr>
          <w:ilvl w:val="0"/>
          <w:numId w:val="27"/>
        </w:numPr>
      </w:pPr>
      <w:r w:rsidRPr="007631BC">
        <w:t>Adverse reactions &amp; events following randomization</w:t>
      </w:r>
      <w:r>
        <w:t>.</w:t>
      </w:r>
    </w:p>
    <w:p w14:paraId="6610280C" w14:textId="6CF63592" w:rsidR="003371E4" w:rsidRPr="007631BC" w:rsidRDefault="003371E4" w:rsidP="005F19F6">
      <w:pPr>
        <w:pStyle w:val="ListParagraph"/>
        <w:numPr>
          <w:ilvl w:val="0"/>
          <w:numId w:val="27"/>
        </w:numPr>
      </w:pPr>
      <w:r>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Heading3"/>
      </w:pPr>
      <w:bookmarkStart w:id="133" w:name="_Toc167698998"/>
      <w:r>
        <w:t>Figures in supplement</w:t>
      </w:r>
      <w:bookmarkEnd w:id="133"/>
    </w:p>
    <w:p w14:paraId="210DD9DD" w14:textId="77777777" w:rsidR="00397491" w:rsidRPr="009616A0" w:rsidRDefault="00397491" w:rsidP="005F19F6"/>
    <w:p w14:paraId="5CDACDA6" w14:textId="054F1867" w:rsidR="00397491" w:rsidRPr="005C0D94" w:rsidRDefault="00397491" w:rsidP="005F19F6">
      <w:pPr>
        <w:pStyle w:val="CommentText"/>
        <w:numPr>
          <w:ilvl w:val="0"/>
          <w:numId w:val="28"/>
        </w:numPr>
      </w:pPr>
      <w:r>
        <w:t>Figure detailing the acute exercise bout.</w:t>
      </w:r>
    </w:p>
    <w:p w14:paraId="17232D70" w14:textId="77777777" w:rsidR="005C0D94" w:rsidRDefault="005C0D94" w:rsidP="005F19F6">
      <w:pPr>
        <w:pStyle w:val="CommentText"/>
        <w:numPr>
          <w:ilvl w:val="0"/>
          <w:numId w:val="28"/>
        </w:numPr>
      </w:pPr>
      <w:r>
        <w:t xml:space="preserve">Outcomes from the </w:t>
      </w:r>
      <w:proofErr w:type="spellStart"/>
      <w:r>
        <w:t>Vagus</w:t>
      </w:r>
      <w:proofErr w:type="spellEnd"/>
      <w:r>
        <w:t>™ measurements at the specific timepoints</w:t>
      </w:r>
    </w:p>
    <w:p w14:paraId="3B92E473" w14:textId="77777777" w:rsidR="005C0D94" w:rsidRDefault="005C0D94" w:rsidP="005F19F6">
      <w:pPr>
        <w:pStyle w:val="CommentText"/>
        <w:numPr>
          <w:ilvl w:val="1"/>
          <w:numId w:val="28"/>
        </w:numPr>
      </w:pPr>
      <w:r>
        <w:t>Resting heart rate</w:t>
      </w:r>
    </w:p>
    <w:p w14:paraId="0D52E38D" w14:textId="77777777" w:rsidR="005C0D94" w:rsidRDefault="005C0D94" w:rsidP="005F19F6">
      <w:pPr>
        <w:pStyle w:val="CommentText"/>
        <w:numPr>
          <w:ilvl w:val="1"/>
          <w:numId w:val="28"/>
        </w:numPr>
      </w:pPr>
      <w:r>
        <w:t>Rise from supine heart rate variability (HRV)</w:t>
      </w:r>
    </w:p>
    <w:p w14:paraId="4667CCA8" w14:textId="7A3AA4F2" w:rsidR="005C0D94" w:rsidRPr="00ED5B95" w:rsidRDefault="005C0D94" w:rsidP="005F19F6">
      <w:pPr>
        <w:pStyle w:val="CommentText"/>
        <w:numPr>
          <w:ilvl w:val="1"/>
          <w:numId w:val="28"/>
        </w:numPr>
      </w:pPr>
      <w:r>
        <w:t>Expiratory/inspiratory HRV</w:t>
      </w:r>
    </w:p>
    <w:p w14:paraId="65A96328" w14:textId="3486C1D1" w:rsidR="000B5C56" w:rsidRPr="009616A0" w:rsidRDefault="00397491" w:rsidP="005F19F6">
      <w:pPr>
        <w:pStyle w:val="CommentTex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CommentTex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F19F6">
      <w:pPr>
        <w:pStyle w:val="Heading2"/>
        <w:rPr>
          <w:rFonts w:eastAsiaTheme="minorHAnsi"/>
          <w:b/>
          <w:bCs/>
          <w:noProof/>
          <w:color w:val="000000"/>
          <w:sz w:val="22"/>
          <w:szCs w:val="24"/>
        </w:rPr>
      </w:pPr>
      <w:bookmarkStart w:id="134" w:name="_Toc167698999"/>
      <w:r w:rsidRPr="009616A0">
        <w:t>REFERENCES</w:t>
      </w:r>
      <w:bookmarkEnd w:id="134"/>
    </w:p>
    <w:p w14:paraId="5C138C03" w14:textId="30A1632E" w:rsidR="00A36F52" w:rsidRPr="00A36F52" w:rsidRDefault="005054D2" w:rsidP="005F19F6">
      <w:pPr>
        <w:rPr>
          <w:noProof/>
        </w:rPr>
      </w:pPr>
      <w:r>
        <w:fldChar w:fldCharType="begin" w:fldLock="1"/>
      </w:r>
      <w:r>
        <w:instrText xml:space="preserve">ADDIN Mendeley Bibliography CSL_BIBLIOGRAPHY </w:instrText>
      </w:r>
      <w:r>
        <w:fldChar w:fldCharType="separate"/>
      </w:r>
      <w:r w:rsidR="00A36F52" w:rsidRPr="00A36F52">
        <w:rPr>
          <w:noProof/>
        </w:rPr>
        <w:t xml:space="preserve">1. </w:t>
      </w:r>
      <w:r w:rsidR="00A36F52" w:rsidRPr="00A36F52">
        <w:rPr>
          <w:noProof/>
        </w:rPr>
        <w:tab/>
        <w:t xml:space="preserve">Hermansen MLF, Lindhardsen J, Torp-Pedersen C, Faurschou M, Jacobsen S. Incidence of systemic lupus erythematosus and lupus nephritis in Denmark: A nationwide cohort study. </w:t>
      </w:r>
      <w:r w:rsidR="00A36F52" w:rsidRPr="00A36F52">
        <w:rPr>
          <w:i/>
          <w:iCs/>
          <w:noProof/>
        </w:rPr>
        <w:t>J Rheumatol</w:t>
      </w:r>
      <w:r w:rsidR="00A36F52" w:rsidRPr="00A36F52">
        <w:rPr>
          <w:noProof/>
        </w:rPr>
        <w:t>. 2016;43(7):1335-1339. doi:10.3899/jrheum.151221</w:t>
      </w:r>
    </w:p>
    <w:p w14:paraId="74EF25C7" w14:textId="77777777" w:rsidR="00A36F52" w:rsidRPr="00A36F52" w:rsidRDefault="00A36F52" w:rsidP="005F19F6">
      <w:pPr>
        <w:rPr>
          <w:noProof/>
        </w:rPr>
      </w:pPr>
      <w:r w:rsidRPr="00A36F52">
        <w:rPr>
          <w:noProof/>
        </w:rPr>
        <w:t xml:space="preserve">2. </w:t>
      </w:r>
      <w:r w:rsidRPr="00A36F52">
        <w:rPr>
          <w:noProof/>
        </w:rPr>
        <w:tab/>
        <w:t xml:space="preserve">Rönnblom L, Leonard D. Interferon pathway in SLE: One key to unlocking the mystery of the disease. </w:t>
      </w:r>
      <w:r w:rsidRPr="00A36F52">
        <w:rPr>
          <w:i/>
          <w:iCs/>
          <w:noProof/>
        </w:rPr>
        <w:t>Lupus Sci Med</w:t>
      </w:r>
      <w:r w:rsidRPr="00A36F52">
        <w:rPr>
          <w:noProof/>
        </w:rPr>
        <w:t>. 2019;6(1):270. doi:10.1136/lupus-2018-000270</w:t>
      </w:r>
    </w:p>
    <w:p w14:paraId="15894991" w14:textId="77777777" w:rsidR="00A36F52" w:rsidRPr="00A36F52" w:rsidRDefault="00A36F52" w:rsidP="005F19F6">
      <w:pPr>
        <w:rPr>
          <w:noProof/>
        </w:rPr>
      </w:pPr>
      <w:r w:rsidRPr="00A36F52">
        <w:rPr>
          <w:noProof/>
        </w:rPr>
        <w:t xml:space="preserve">3. </w:t>
      </w:r>
      <w:r w:rsidRPr="00A36F52">
        <w:rPr>
          <w:noProof/>
        </w:rPr>
        <w:tab/>
        <w:t xml:space="preserve">Kaul A, Gordon C, Crow MK, et al. Systemic lupus erythematosus. </w:t>
      </w:r>
      <w:r w:rsidRPr="00A36F52">
        <w:rPr>
          <w:i/>
          <w:iCs/>
          <w:noProof/>
        </w:rPr>
        <w:t>Nat Rev Dis Prim</w:t>
      </w:r>
      <w:r w:rsidRPr="00A36F52">
        <w:rPr>
          <w:noProof/>
        </w:rPr>
        <w:t>. 2016;2. doi:10.1038/NRDP.2016.39</w:t>
      </w:r>
    </w:p>
    <w:p w14:paraId="4ED80655" w14:textId="77777777" w:rsidR="00A36F52" w:rsidRPr="00A36F52" w:rsidRDefault="00A36F52" w:rsidP="005F19F6">
      <w:pPr>
        <w:rPr>
          <w:noProof/>
        </w:rPr>
      </w:pPr>
      <w:r w:rsidRPr="00A36F52">
        <w:rPr>
          <w:noProof/>
        </w:rPr>
        <w:t xml:space="preserve">4. </w:t>
      </w:r>
      <w:r w:rsidRPr="00A36F52">
        <w:rPr>
          <w:noProof/>
        </w:rPr>
        <w:tab/>
        <w:t xml:space="preserve">Hansen RB, Simard JF, Faurschou M, Jacobsen S. Distinct patterns of comorbidity prior to diagnosis of incident systemic lupus erythematosus in the Danish population. </w:t>
      </w:r>
      <w:r w:rsidRPr="00A36F52">
        <w:rPr>
          <w:i/>
          <w:iCs/>
          <w:noProof/>
        </w:rPr>
        <w:t>J Autoimmun</w:t>
      </w:r>
      <w:r w:rsidRPr="00A36F52">
        <w:rPr>
          <w:noProof/>
        </w:rPr>
        <w:t>. 2021;123. doi:10.1016/J.JAUT.2021.102692</w:t>
      </w:r>
    </w:p>
    <w:p w14:paraId="5077CFBB" w14:textId="77777777" w:rsidR="00A36F52" w:rsidRPr="00A36F52" w:rsidRDefault="00A36F52" w:rsidP="005F19F6">
      <w:pPr>
        <w:rPr>
          <w:noProof/>
        </w:rPr>
      </w:pPr>
      <w:r w:rsidRPr="00A36F52">
        <w:rPr>
          <w:noProof/>
        </w:rPr>
        <w:t xml:space="preserve">5. </w:t>
      </w:r>
      <w:r w:rsidRPr="00A36F52">
        <w:rPr>
          <w:noProof/>
        </w:rPr>
        <w:tab/>
        <w:t xml:space="preserve">Petrocchi V, Visintini E, De Marchi G, Quartuccio L, Palese A. Patient Experiences of Systemic Lupus Erythematosus: Findings From a Systematic Review, Meta-Summary, and Meta-Synthesis. </w:t>
      </w:r>
      <w:r w:rsidRPr="00A36F52">
        <w:rPr>
          <w:i/>
          <w:iCs/>
          <w:noProof/>
        </w:rPr>
        <w:t>Arthritis Care Res</w:t>
      </w:r>
      <w:r w:rsidRPr="00A36F52">
        <w:rPr>
          <w:noProof/>
        </w:rPr>
        <w:t>. 2022;74(11):1813-1821. doi:10.1002/ACR.24639/ABSTRACT</w:t>
      </w:r>
    </w:p>
    <w:p w14:paraId="1F692582" w14:textId="77777777" w:rsidR="00A36F52" w:rsidRPr="00A36F52" w:rsidRDefault="00A36F52" w:rsidP="005F19F6">
      <w:pPr>
        <w:rPr>
          <w:noProof/>
        </w:rPr>
      </w:pPr>
      <w:r w:rsidRPr="00A36F52">
        <w:rPr>
          <w:noProof/>
        </w:rPr>
        <w:t xml:space="preserve">6. </w:t>
      </w:r>
      <w:r w:rsidRPr="00A36F52">
        <w:rPr>
          <w:noProof/>
        </w:rPr>
        <w:tab/>
        <w:t xml:space="preserve">Tench C, McCarthy J, McCurdie I, White P, D’Cruz D. Fatigue in systemic lupus erythematosus: a randomized controlled trial of exercise. </w:t>
      </w:r>
      <w:r w:rsidRPr="00A36F52">
        <w:rPr>
          <w:i/>
          <w:iCs/>
          <w:noProof/>
        </w:rPr>
        <w:t>Rheumatology (Oxford)</w:t>
      </w:r>
      <w:r w:rsidRPr="00A36F52">
        <w:rPr>
          <w:noProof/>
        </w:rPr>
        <w:t>. 2003;42(9):1050-1054. doi:10.1093/RHEUMATOLOGY/KEG289</w:t>
      </w:r>
    </w:p>
    <w:p w14:paraId="1FD0A746" w14:textId="77777777" w:rsidR="00A36F52" w:rsidRPr="00A36F52" w:rsidRDefault="00A36F52" w:rsidP="005F19F6">
      <w:pPr>
        <w:rPr>
          <w:noProof/>
        </w:rPr>
      </w:pPr>
      <w:r w:rsidRPr="00A36F52">
        <w:rPr>
          <w:noProof/>
        </w:rPr>
        <w:t xml:space="preserve">7. </w:t>
      </w:r>
      <w:r w:rsidRPr="00A36F52">
        <w:rPr>
          <w:noProof/>
        </w:rPr>
        <w:tab/>
        <w:t xml:space="preserve">O’Dwyer T, Durcan L, Wilson F. Exercise and physical activity in systemic lupus erythematosus: A systematic review with meta-analyses. </w:t>
      </w:r>
      <w:r w:rsidRPr="00A36F52">
        <w:rPr>
          <w:i/>
          <w:iCs/>
          <w:noProof/>
        </w:rPr>
        <w:t>Semin Arthritis Rheum</w:t>
      </w:r>
      <w:r w:rsidRPr="00A36F52">
        <w:rPr>
          <w:noProof/>
        </w:rPr>
        <w:t>. 2017;47(2):204-215. doi:10.1016/j.semarthrit.2017.04.003</w:t>
      </w:r>
    </w:p>
    <w:p w14:paraId="22ADE101" w14:textId="77777777" w:rsidR="00A36F52" w:rsidRPr="00A36F52" w:rsidRDefault="00A36F52" w:rsidP="005F19F6">
      <w:pPr>
        <w:rPr>
          <w:noProof/>
        </w:rPr>
      </w:pPr>
      <w:r w:rsidRPr="00A36F52">
        <w:rPr>
          <w:noProof/>
        </w:rPr>
        <w:t xml:space="preserve">8. </w:t>
      </w:r>
      <w:r w:rsidRPr="00A36F52">
        <w:rPr>
          <w:noProof/>
        </w:rPr>
        <w:tab/>
        <w:t xml:space="preserve">Kahlenberg JM, Kaplan MJ, Kahlenberg JM KM. </w:t>
      </w:r>
      <w:r w:rsidRPr="00A36F52">
        <w:rPr>
          <w:i/>
          <w:iCs/>
          <w:noProof/>
        </w:rPr>
        <w:t>The Interplay of Inflammation and Cardiovascular Disease in Systemic Lupus Erythematosus</w:t>
      </w:r>
      <w:r w:rsidRPr="00A36F52">
        <w:rPr>
          <w:noProof/>
        </w:rPr>
        <w:t>. Vol 13. BioMed Central; 2011:203. doi:10.1186/ar3264</w:t>
      </w:r>
    </w:p>
    <w:p w14:paraId="039D9C2A" w14:textId="77777777" w:rsidR="00A36F52" w:rsidRPr="00A36F52" w:rsidRDefault="00A36F52" w:rsidP="005F19F6">
      <w:pPr>
        <w:rPr>
          <w:noProof/>
        </w:rPr>
      </w:pPr>
      <w:r w:rsidRPr="00A36F52">
        <w:rPr>
          <w:noProof/>
        </w:rPr>
        <w:t xml:space="preserve">9.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1989;28(6):500-505. doi:10.1093/rheumatology/28.6.500</w:t>
      </w:r>
    </w:p>
    <w:p w14:paraId="507C9E98" w14:textId="77777777" w:rsidR="00A36F52" w:rsidRPr="00A36F52" w:rsidRDefault="00A36F52" w:rsidP="005F19F6">
      <w:pPr>
        <w:rPr>
          <w:noProof/>
        </w:rPr>
      </w:pPr>
      <w:r w:rsidRPr="00A36F52">
        <w:rPr>
          <w:noProof/>
        </w:rPr>
        <w:t xml:space="preserve">10. </w:t>
      </w:r>
      <w:r w:rsidRPr="00A36F52">
        <w:rPr>
          <w:noProof/>
        </w:rPr>
        <w:tab/>
        <w:t xml:space="preserve">Haykowsky MJ, Timmons MP, Kruger C, McNeely M, Taylor DA, Clark AM. Meta-Analysis of Aerobic Interval Training on Exercise Capacity and Systolic Function in Patients With Heart Failure and Reduced Ejection Fractions. </w:t>
      </w:r>
      <w:r w:rsidRPr="00A36F52">
        <w:rPr>
          <w:i/>
          <w:iCs/>
          <w:noProof/>
        </w:rPr>
        <w:t>Am J Cardiol</w:t>
      </w:r>
      <w:r w:rsidRPr="00A36F52">
        <w:rPr>
          <w:noProof/>
        </w:rPr>
        <w:t>. 2013;111(10):1466-1469. doi:10.1016/J.AMJCARD.2013.01.303</w:t>
      </w:r>
    </w:p>
    <w:p w14:paraId="57DD14EB" w14:textId="77777777" w:rsidR="00A36F52" w:rsidRPr="00A36F52" w:rsidRDefault="00A36F52" w:rsidP="005F19F6">
      <w:pPr>
        <w:rPr>
          <w:noProof/>
        </w:rPr>
      </w:pPr>
      <w:r w:rsidRPr="00A36F52">
        <w:rPr>
          <w:noProof/>
        </w:rPr>
        <w:t xml:space="preserve">11. </w:t>
      </w:r>
      <w:r w:rsidRPr="00A36F52">
        <w:rPr>
          <w:noProof/>
        </w:rPr>
        <w:tab/>
        <w:t xml:space="preserve">Lavín-Pérez AM, Collado-Mateo D, Mayo X, et al. High-intensity exercise to improve cardiorespiratory fitness in cancer patients and survivors: A systematic review and meta-analysis. </w:t>
      </w:r>
      <w:r w:rsidRPr="00A36F52">
        <w:rPr>
          <w:i/>
          <w:iCs/>
          <w:noProof/>
        </w:rPr>
        <w:t>Scand J Med Sci Sports</w:t>
      </w:r>
      <w:r w:rsidRPr="00A36F52">
        <w:rPr>
          <w:noProof/>
        </w:rPr>
        <w:t>. 2021;31(2):265-294. doi:10.1111/SMS.13861</w:t>
      </w:r>
    </w:p>
    <w:p w14:paraId="57786432" w14:textId="77777777" w:rsidR="00A36F52" w:rsidRPr="00A36F52" w:rsidRDefault="00A36F52" w:rsidP="005F19F6">
      <w:pPr>
        <w:rPr>
          <w:noProof/>
        </w:rPr>
      </w:pPr>
      <w:r w:rsidRPr="00A36F52">
        <w:rPr>
          <w:noProof/>
        </w:rPr>
        <w:t xml:space="preserve">12. </w:t>
      </w:r>
      <w:r w:rsidRPr="00A36F52">
        <w:rPr>
          <w:noProof/>
        </w:rPr>
        <w:tab/>
        <w:t>Wang C, Xing J, Zhao B, et al. The Effects of High-Intensity Interval Training on Exercise Capacity and Prognosis in Heart Failure and Coronary Artery Disease: A Systematic Review and Meta-Analysis. Published online 2022. doi:10.1155/2022/4273809</w:t>
      </w:r>
    </w:p>
    <w:p w14:paraId="40A8B06D" w14:textId="77777777" w:rsidR="00A36F52" w:rsidRPr="005116C0" w:rsidRDefault="00A36F52" w:rsidP="005F19F6">
      <w:pPr>
        <w:rPr>
          <w:noProof/>
          <w:lang w:val="da-DK"/>
        </w:rPr>
      </w:pPr>
      <w:r w:rsidRPr="00A36F52">
        <w:rPr>
          <w:noProof/>
        </w:rPr>
        <w:lastRenderedPageBreak/>
        <w:t xml:space="preserve">13. </w:t>
      </w:r>
      <w:r w:rsidRPr="00A36F52">
        <w:rPr>
          <w:noProof/>
        </w:rPr>
        <w:tab/>
        <w:t xml:space="preserve">Milanović Z, Sporiš G, Weston M. Effectiveness of High-Intensity Interval Training (HIT) and Continuous Endurance Training for VO2max Improvements: A Systematic Review and Meta-Analysis of Controlled Trials. </w:t>
      </w:r>
      <w:r w:rsidRPr="005116C0">
        <w:rPr>
          <w:i/>
          <w:iCs/>
          <w:noProof/>
          <w:lang w:val="da-DK"/>
        </w:rPr>
        <w:t>Sports Med</w:t>
      </w:r>
      <w:r w:rsidRPr="005116C0">
        <w:rPr>
          <w:noProof/>
          <w:lang w:val="da-DK"/>
        </w:rPr>
        <w:t>. 2015;45(10):1469-1481. doi:10.1007/S40279-015-0365-0</w:t>
      </w:r>
    </w:p>
    <w:p w14:paraId="22850C68" w14:textId="77777777" w:rsidR="00A36F52" w:rsidRPr="00A36F52" w:rsidRDefault="00A36F52" w:rsidP="005F19F6">
      <w:pPr>
        <w:rPr>
          <w:noProof/>
        </w:rPr>
      </w:pPr>
      <w:r w:rsidRPr="005116C0">
        <w:rPr>
          <w:noProof/>
          <w:lang w:val="da-DK"/>
        </w:rPr>
        <w:t xml:space="preserve">14. </w:t>
      </w:r>
      <w:r w:rsidRPr="005116C0">
        <w:rPr>
          <w:noProof/>
          <w:lang w:val="da-DK"/>
        </w:rPr>
        <w:tab/>
        <w:t xml:space="preserve">Helgerud J, Høydal K, Wang E, et al. </w:t>
      </w:r>
      <w:r w:rsidRPr="00A36F52">
        <w:rPr>
          <w:noProof/>
        </w:rPr>
        <w:t xml:space="preserve">Aerobic high-intensity intervals improve V̇O2max more than moderate training. </w:t>
      </w:r>
      <w:r w:rsidRPr="00A36F52">
        <w:rPr>
          <w:i/>
          <w:iCs/>
          <w:noProof/>
        </w:rPr>
        <w:t>Med Sci Sports Exerc</w:t>
      </w:r>
      <w:r w:rsidRPr="00A36F52">
        <w:rPr>
          <w:noProof/>
        </w:rPr>
        <w:t>. 2007;39(4):665-671. doi:10.1249/mss.0b013e3180304570</w:t>
      </w:r>
    </w:p>
    <w:p w14:paraId="6539BE35" w14:textId="77777777" w:rsidR="00A36F52" w:rsidRPr="00A36F52" w:rsidRDefault="00A36F52" w:rsidP="005F19F6">
      <w:pPr>
        <w:rPr>
          <w:noProof/>
        </w:rPr>
      </w:pPr>
      <w:r w:rsidRPr="00A36F52">
        <w:rPr>
          <w:noProof/>
        </w:rPr>
        <w:t xml:space="preserve">15. </w:t>
      </w:r>
      <w:r w:rsidRPr="00A36F52">
        <w:rPr>
          <w:noProof/>
        </w:rPr>
        <w:tab/>
        <w:t xml:space="preserve">Guo Z, Li M, Cai J, Gong W, Liu Y, Liu Z. Effect of High-Intensity Interval Training vs. Moderate-Intensity Continuous Training on Fat Loss and Cardiorespiratory Fitness in the Young and Middle-Aged a Systematic Review and Meta-Analysis. </w:t>
      </w:r>
      <w:r w:rsidRPr="00A36F52">
        <w:rPr>
          <w:i/>
          <w:iCs/>
          <w:noProof/>
        </w:rPr>
        <w:t>Int J Environ Res Public Health</w:t>
      </w:r>
      <w:r w:rsidRPr="00A36F52">
        <w:rPr>
          <w:noProof/>
        </w:rPr>
        <w:t>. 2023;20(6):4741. doi:10.3390/IJERPH20064741</w:t>
      </w:r>
    </w:p>
    <w:p w14:paraId="7342DB95" w14:textId="77777777" w:rsidR="00A36F52" w:rsidRPr="00A36F52" w:rsidRDefault="00A36F52" w:rsidP="005F19F6">
      <w:pPr>
        <w:rPr>
          <w:noProof/>
        </w:rPr>
      </w:pPr>
      <w:r w:rsidRPr="00A36F52">
        <w:rPr>
          <w:noProof/>
        </w:rPr>
        <w:t xml:space="preserve">16. </w:t>
      </w:r>
      <w:r w:rsidRPr="00A36F52">
        <w:rPr>
          <w:noProof/>
        </w:rPr>
        <w:tab/>
        <w:t xml:space="preserve">Rohmansyah NA, Ka Praja R, Phanpheng Y, Hiruntrakul A. High-Intensity Interval Training Versus Moderate-Intensity Continuous Training for Improving Physical Health in Elderly Women. </w:t>
      </w:r>
      <w:r w:rsidRPr="00A36F52">
        <w:rPr>
          <w:i/>
          <w:iCs/>
          <w:noProof/>
        </w:rPr>
        <w:t>Inquiry</w:t>
      </w:r>
      <w:r w:rsidRPr="00A36F52">
        <w:rPr>
          <w:noProof/>
        </w:rPr>
        <w:t>. 2023;60. doi:10.1177/00469580231172870</w:t>
      </w:r>
    </w:p>
    <w:p w14:paraId="66EEC548" w14:textId="77777777" w:rsidR="00A36F52" w:rsidRPr="00A36F52" w:rsidRDefault="00A36F52" w:rsidP="005F19F6">
      <w:pPr>
        <w:rPr>
          <w:noProof/>
        </w:rPr>
      </w:pPr>
      <w:r w:rsidRPr="00A36F52">
        <w:rPr>
          <w:noProof/>
        </w:rPr>
        <w:t xml:space="preserve">17. </w:t>
      </w:r>
      <w:r w:rsidRPr="00A36F52">
        <w:rPr>
          <w:noProof/>
        </w:rPr>
        <w:tab/>
        <w:t xml:space="preserve">Jiménez-García JD, Hita-Contreras F, de la Torre-Cruz MJ, et al. Effects of HIIT and MIIT Suspension Training Programs on Sleep Quality and Fatigue in Older Adults: Randomized Controlled Clinical Trial. </w:t>
      </w:r>
      <w:r w:rsidRPr="00A36F52">
        <w:rPr>
          <w:i/>
          <w:iCs/>
          <w:noProof/>
        </w:rPr>
        <w:t>Int J Environ Res Public Health</w:t>
      </w:r>
      <w:r w:rsidRPr="00A36F52">
        <w:rPr>
          <w:noProof/>
        </w:rPr>
        <w:t>. 2021;18(3):1-12. doi:10.3390/IJERPH18031211</w:t>
      </w:r>
    </w:p>
    <w:p w14:paraId="7113598F" w14:textId="77777777" w:rsidR="00A36F52" w:rsidRPr="00A36F52" w:rsidRDefault="00A36F52" w:rsidP="005F19F6">
      <w:pPr>
        <w:rPr>
          <w:noProof/>
        </w:rPr>
      </w:pPr>
      <w:r w:rsidRPr="00A36F52">
        <w:rPr>
          <w:noProof/>
        </w:rPr>
        <w:t xml:space="preserve">18. </w:t>
      </w:r>
      <w:r w:rsidRPr="00A36F52">
        <w:rPr>
          <w:noProof/>
        </w:rPr>
        <w:tab/>
        <w:t xml:space="preserve">Chang M, Wang J, Hashim HA, Xie S, Malik AA. Effect of high-intensity interval training on aerobic capacity and fatigue among patients with prostate cancer: a meta-analysis. </w:t>
      </w:r>
      <w:r w:rsidRPr="00A36F52">
        <w:rPr>
          <w:i/>
          <w:iCs/>
          <w:noProof/>
        </w:rPr>
        <w:t>World J Surg Oncol</w:t>
      </w:r>
      <w:r w:rsidRPr="00A36F52">
        <w:rPr>
          <w:noProof/>
        </w:rPr>
        <w:t>. 2022;20(1). doi:10.1186/S12957-022-02807-8</w:t>
      </w:r>
    </w:p>
    <w:p w14:paraId="0E5FAD33" w14:textId="77777777" w:rsidR="00A36F52" w:rsidRPr="005116C0" w:rsidRDefault="00A36F52" w:rsidP="005F19F6">
      <w:pPr>
        <w:rPr>
          <w:noProof/>
          <w:lang w:val="da-DK"/>
        </w:rPr>
      </w:pPr>
      <w:r w:rsidRPr="00A36F52">
        <w:rPr>
          <w:noProof/>
        </w:rPr>
        <w:t xml:space="preserve">19. </w:t>
      </w:r>
      <w:r w:rsidRPr="00A36F52">
        <w:rPr>
          <w:noProof/>
        </w:rPr>
        <w:tab/>
        <w:t xml:space="preserve">Spinelli FR, Berti R, Farina G, Ceccarelli F, Conti F, Crescioli C. Exercise-induced modulation of Interferon-signature: a therapeutic route toward management of Systemic Lupus Erythematosus. </w:t>
      </w:r>
      <w:r w:rsidRPr="005116C0">
        <w:rPr>
          <w:i/>
          <w:iCs/>
          <w:noProof/>
          <w:lang w:val="da-DK"/>
        </w:rPr>
        <w:t>Autoimmun Rev</w:t>
      </w:r>
      <w:r w:rsidRPr="005116C0">
        <w:rPr>
          <w:noProof/>
          <w:lang w:val="da-DK"/>
        </w:rPr>
        <w:t>. 2023;22(10). doi:10.1016/J.AUTREV.2023.103412</w:t>
      </w:r>
    </w:p>
    <w:p w14:paraId="078446E3" w14:textId="77777777" w:rsidR="00A36F52" w:rsidRPr="00A36F52" w:rsidRDefault="00A36F52" w:rsidP="005F19F6">
      <w:pPr>
        <w:rPr>
          <w:noProof/>
        </w:rPr>
      </w:pPr>
      <w:r w:rsidRPr="005116C0">
        <w:rPr>
          <w:noProof/>
          <w:lang w:val="da-DK"/>
        </w:rPr>
        <w:t xml:space="preserve">20. </w:t>
      </w:r>
      <w:r w:rsidRPr="005116C0">
        <w:rPr>
          <w:noProof/>
          <w:lang w:val="da-DK"/>
        </w:rPr>
        <w:tab/>
        <w:t xml:space="preserve">Sandling JK, Pucholt P, Hultin Rosenberg L, et al. </w:t>
      </w:r>
      <w:r w:rsidRPr="00A36F52">
        <w:rPr>
          <w:noProof/>
        </w:rPr>
        <w:t xml:space="preserve">Molecular pathways in patients with systemic lupus erythematosus revealed by gene-centred DNA sequencing. </w:t>
      </w:r>
      <w:r w:rsidRPr="00A36F52">
        <w:rPr>
          <w:i/>
          <w:iCs/>
          <w:noProof/>
        </w:rPr>
        <w:t>Ann Rheum Dis</w:t>
      </w:r>
      <w:r w:rsidRPr="00A36F52">
        <w:rPr>
          <w:noProof/>
        </w:rPr>
        <w:t>. 2021;80(1):109-117. doi:10.1136/ANNRHEUMDIS-2020-218636</w:t>
      </w:r>
    </w:p>
    <w:p w14:paraId="78A01F45" w14:textId="77777777" w:rsidR="00A36F52" w:rsidRPr="00A36F52" w:rsidRDefault="00A36F52" w:rsidP="005F19F6">
      <w:pPr>
        <w:rPr>
          <w:noProof/>
        </w:rPr>
      </w:pPr>
      <w:r w:rsidRPr="00A36F52">
        <w:rPr>
          <w:noProof/>
        </w:rPr>
        <w:t xml:space="preserve">21. </w:t>
      </w:r>
      <w:r w:rsidRPr="00A36F52">
        <w:rPr>
          <w:noProof/>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A36F52">
        <w:rPr>
          <w:i/>
          <w:iCs/>
          <w:noProof/>
        </w:rPr>
        <w:t>Transl Res</w:t>
      </w:r>
      <w:r w:rsidRPr="00A36F52">
        <w:rPr>
          <w:noProof/>
        </w:rPr>
        <w:t>. 2021;238:63-75. doi:10.1016/J.TRSL.2021.07.006</w:t>
      </w:r>
    </w:p>
    <w:p w14:paraId="31DC8BBC" w14:textId="77777777" w:rsidR="00A36F52" w:rsidRPr="00A36F52" w:rsidRDefault="00A36F52" w:rsidP="005F19F6">
      <w:pPr>
        <w:rPr>
          <w:noProof/>
        </w:rPr>
      </w:pPr>
      <w:r w:rsidRPr="005116C0">
        <w:rPr>
          <w:noProof/>
          <w:lang w:val="da-DK"/>
        </w:rPr>
        <w:t xml:space="preserve">22. </w:t>
      </w:r>
      <w:r w:rsidRPr="005116C0">
        <w:rPr>
          <w:noProof/>
          <w:lang w:val="da-DK"/>
        </w:rPr>
        <w:tab/>
        <w:t xml:space="preserve">Thyrell L, Arulampalam V, Hjortsberg L, Farnebo M, Grandér D, Tamm KP. </w:t>
      </w:r>
      <w:r w:rsidRPr="00A36F52">
        <w:rPr>
          <w:noProof/>
        </w:rPr>
        <w:t>Interferon alpha induces cell death through interference with interleukin 6 signaling and inhibition of STAT3 activity. Published online 2007. doi:10.1016/j.yexcr.2007.08.007</w:t>
      </w:r>
    </w:p>
    <w:p w14:paraId="74E973E6" w14:textId="77777777" w:rsidR="00A36F52" w:rsidRPr="00A36F52" w:rsidRDefault="00A36F52" w:rsidP="005F19F6">
      <w:pPr>
        <w:rPr>
          <w:noProof/>
        </w:rPr>
      </w:pPr>
      <w:r w:rsidRPr="00A36F52">
        <w:rPr>
          <w:noProof/>
        </w:rPr>
        <w:t xml:space="preserve">23. </w:t>
      </w:r>
      <w:r w:rsidRPr="00A36F52">
        <w:rPr>
          <w:noProof/>
        </w:rPr>
        <w:tab/>
        <w:t xml:space="preserve">Berger LC, Hawley RG. Interferon-β Interrupts Interleukin-6–Dependent Signaling Events in Myeloma Cells. </w:t>
      </w:r>
      <w:r w:rsidRPr="00A36F52">
        <w:rPr>
          <w:i/>
          <w:iCs/>
          <w:noProof/>
        </w:rPr>
        <w:t>Blood</w:t>
      </w:r>
      <w:r w:rsidRPr="00A36F52">
        <w:rPr>
          <w:noProof/>
        </w:rPr>
        <w:t>. 1997;89(1):261-271. doi:10.1182/blood.v89.1.261</w:t>
      </w:r>
    </w:p>
    <w:p w14:paraId="3B103F22" w14:textId="77777777" w:rsidR="00A36F52" w:rsidRPr="00A36F52" w:rsidRDefault="00A36F52" w:rsidP="005F19F6">
      <w:pPr>
        <w:rPr>
          <w:noProof/>
        </w:rPr>
      </w:pPr>
      <w:r w:rsidRPr="00A36F52">
        <w:rPr>
          <w:noProof/>
        </w:rPr>
        <w:t xml:space="preserve">24. </w:t>
      </w:r>
      <w:r w:rsidRPr="00A36F52">
        <w:rPr>
          <w:noProof/>
        </w:rPr>
        <w:tab/>
        <w:t xml:space="preserve">Pedersen BK. Anti-inflammatory effects of exercise: role in diabetes and cardiovascular disease. </w:t>
      </w:r>
      <w:r w:rsidRPr="00A36F52">
        <w:rPr>
          <w:i/>
          <w:iCs/>
          <w:noProof/>
        </w:rPr>
        <w:t>Eur J Clin Invest</w:t>
      </w:r>
      <w:r w:rsidRPr="00A36F52">
        <w:rPr>
          <w:noProof/>
        </w:rPr>
        <w:t>. 2017;47(8):600-611. doi:10.1111/eci.12781</w:t>
      </w:r>
    </w:p>
    <w:p w14:paraId="7952C980" w14:textId="77777777" w:rsidR="00A36F52" w:rsidRPr="00A36F52" w:rsidRDefault="00A36F52" w:rsidP="005F19F6">
      <w:pPr>
        <w:rPr>
          <w:noProof/>
        </w:rPr>
      </w:pPr>
      <w:r w:rsidRPr="00A36F52">
        <w:rPr>
          <w:noProof/>
        </w:rPr>
        <w:lastRenderedPageBreak/>
        <w:t xml:space="preserve">25. </w:t>
      </w:r>
      <w:r w:rsidRPr="00A36F52">
        <w:rPr>
          <w:noProof/>
        </w:rPr>
        <w:tab/>
        <w:t xml:space="preserve">Hall G Van, Steensberg A, Sacchetti M, et al. Interleukin-6 Stimulates Lipolysis and Fat Oxidation in Humans. </w:t>
      </w:r>
      <w:r w:rsidRPr="00A36F52">
        <w:rPr>
          <w:i/>
          <w:iCs/>
          <w:noProof/>
        </w:rPr>
        <w:t>J Clin Endocrinol Metab</w:t>
      </w:r>
      <w:r w:rsidRPr="00A36F52">
        <w:rPr>
          <w:noProof/>
        </w:rPr>
        <w:t>. 2003;88(7):3005-3010. doi:10.1210/jc.2002-021687</w:t>
      </w:r>
    </w:p>
    <w:p w14:paraId="78091EA5" w14:textId="77777777" w:rsidR="00A36F52" w:rsidRPr="00A36F52" w:rsidRDefault="00A36F52" w:rsidP="005F19F6">
      <w:pPr>
        <w:rPr>
          <w:noProof/>
        </w:rPr>
      </w:pPr>
      <w:r w:rsidRPr="00A36F52">
        <w:rPr>
          <w:noProof/>
        </w:rPr>
        <w:t xml:space="preserve">26. </w:t>
      </w:r>
      <w:r w:rsidRPr="00A36F52">
        <w:rPr>
          <w:noProof/>
        </w:rPr>
        <w:tab/>
        <w:t xml:space="preserve">Carey AL, Steinberg GR, Macaulay SL, et al. Interleukin-6 increases insulin-stimulated glucose disposal in humans and glucose uptake and fatty acid oxidation in vitro via AMP-activated protein kinase. </w:t>
      </w:r>
      <w:r w:rsidRPr="00A36F52">
        <w:rPr>
          <w:i/>
          <w:iCs/>
          <w:noProof/>
        </w:rPr>
        <w:t>Diabetes</w:t>
      </w:r>
      <w:r w:rsidRPr="00A36F52">
        <w:rPr>
          <w:noProof/>
        </w:rPr>
        <w:t>. 2006;55(10):2688-2697. doi:10.2337/DB05-1404</w:t>
      </w:r>
    </w:p>
    <w:p w14:paraId="10E9968E" w14:textId="77777777" w:rsidR="00A36F52" w:rsidRPr="00A36F52" w:rsidRDefault="00A36F52" w:rsidP="005F19F6">
      <w:pPr>
        <w:rPr>
          <w:noProof/>
        </w:rPr>
      </w:pPr>
      <w:r w:rsidRPr="00A36F52">
        <w:rPr>
          <w:noProof/>
        </w:rPr>
        <w:t xml:space="preserve">27. </w:t>
      </w:r>
      <w:r w:rsidRPr="00A36F52">
        <w:rPr>
          <w:noProof/>
        </w:rPr>
        <w:tab/>
        <w:t xml:space="preserve">Schindler R, Mancilla J, Endres S, Ghorbani R, Clark S, Dinarello C. Correlations and Interactions in the Production of Interleukin-6 (IL-6), IL-1, and Tumor Necrosis Factor (TNF) in Human Blood Mononuclear Cells: IL-6 Suppresses IL-1 and TNF. </w:t>
      </w:r>
      <w:r w:rsidRPr="00A36F52">
        <w:rPr>
          <w:i/>
          <w:iCs/>
          <w:noProof/>
        </w:rPr>
        <w:t>Blood</w:t>
      </w:r>
      <w:r w:rsidRPr="00A36F52">
        <w:rPr>
          <w:noProof/>
        </w:rPr>
        <w:t>. 1990;75(1):40-47. doi:10.1182/BLOOD.V75.1.40.40</w:t>
      </w:r>
    </w:p>
    <w:p w14:paraId="6C418DBD" w14:textId="77777777" w:rsidR="00A36F52" w:rsidRPr="00A36F52" w:rsidRDefault="00A36F52" w:rsidP="005F19F6">
      <w:pPr>
        <w:rPr>
          <w:noProof/>
        </w:rPr>
      </w:pPr>
      <w:r w:rsidRPr="00A36F52">
        <w:rPr>
          <w:noProof/>
        </w:rPr>
        <w:t xml:space="preserve">28. </w:t>
      </w:r>
      <w:r w:rsidRPr="00A36F52">
        <w:rPr>
          <w:noProof/>
        </w:rPr>
        <w:tab/>
        <w:t xml:space="preserve">Starkie R, Ostrowski SR, Jauffred S, Febbraio M, Pedersen BK. Exercise and IL-6 infusion inhibit endotoxin-induced TNF-alpha production in humans. </w:t>
      </w:r>
      <w:r w:rsidRPr="00A36F52">
        <w:rPr>
          <w:i/>
          <w:iCs/>
          <w:noProof/>
        </w:rPr>
        <w:t>FASEB J</w:t>
      </w:r>
      <w:r w:rsidRPr="00A36F52">
        <w:rPr>
          <w:noProof/>
        </w:rPr>
        <w:t>. 2003;17(8):1-10. doi:10.1096/FJ.02-0670FJE</w:t>
      </w:r>
    </w:p>
    <w:p w14:paraId="29E788CB" w14:textId="77777777" w:rsidR="00A36F52" w:rsidRPr="00A36F52" w:rsidRDefault="00A36F52" w:rsidP="005F19F6">
      <w:pPr>
        <w:rPr>
          <w:noProof/>
        </w:rPr>
      </w:pPr>
      <w:r w:rsidRPr="00A36F52">
        <w:rPr>
          <w:noProof/>
        </w:rPr>
        <w:t xml:space="preserve">29. </w:t>
      </w:r>
      <w:r w:rsidRPr="00A36F52">
        <w:rPr>
          <w:noProof/>
        </w:rPr>
        <w:tab/>
        <w:t xml:space="preserve">Wedell-Neergaard A-S, Lang Lehrskov L, Christensen RH, et al. Exercise-Induced Changes in Visceral Adipose Tissue Mass Are Regulated by IL-6 Signaling: A Randomized Controlled Trial. </w:t>
      </w:r>
      <w:r w:rsidRPr="00A36F52">
        <w:rPr>
          <w:i/>
          <w:iCs/>
          <w:noProof/>
        </w:rPr>
        <w:t>Cell Metab</w:t>
      </w:r>
      <w:r w:rsidRPr="00A36F52">
        <w:rPr>
          <w:noProof/>
        </w:rPr>
        <w:t>. 2019;29(4):844-855.e3. doi:10.1016/j.cmet.2018.12.007</w:t>
      </w:r>
    </w:p>
    <w:p w14:paraId="32779469" w14:textId="77777777" w:rsidR="00A36F52" w:rsidRPr="00A36F52" w:rsidRDefault="00A36F52" w:rsidP="005F19F6">
      <w:pPr>
        <w:rPr>
          <w:noProof/>
        </w:rPr>
      </w:pPr>
      <w:r w:rsidRPr="00A36F52">
        <w:rPr>
          <w:noProof/>
        </w:rPr>
        <w:t xml:space="preserve">30. </w:t>
      </w:r>
      <w:r w:rsidRPr="00A36F52">
        <w:rPr>
          <w:noProof/>
        </w:rPr>
        <w:tab/>
        <w:t xml:space="preserve">Ware JE., Kosinski M., Keller SK. SF36 Physical and Mental Health Summary Scales User Manual. </w:t>
      </w:r>
      <w:r w:rsidRPr="00A36F52">
        <w:rPr>
          <w:i/>
          <w:iCs/>
          <w:noProof/>
        </w:rPr>
        <w:t>Heal Institute, Bo</w:t>
      </w:r>
      <w:r w:rsidRPr="00A36F52">
        <w:rPr>
          <w:noProof/>
        </w:rPr>
        <w:t>. 1994;(January 1993). https://www.researchgate.net/profile/John-Ware-6/publication/292390260_SF-36_Physical_and_Mental_Health_Summary_Scales_a_User’s_Manual/links/5af580264585157136caee31/SF-36-Physical-and-Mental-Health-Summary-Scales-a-Users-Manual.pdf</w:t>
      </w:r>
    </w:p>
    <w:p w14:paraId="3085509E" w14:textId="77777777" w:rsidR="00A36F52" w:rsidRPr="00A36F52" w:rsidRDefault="00A36F52" w:rsidP="005F19F6">
      <w:pPr>
        <w:rPr>
          <w:noProof/>
        </w:rPr>
      </w:pPr>
      <w:r w:rsidRPr="005116C0">
        <w:rPr>
          <w:noProof/>
          <w:lang w:val="da-DK"/>
        </w:rPr>
        <w:t xml:space="preserve">31. </w:t>
      </w:r>
      <w:r w:rsidRPr="005116C0">
        <w:rPr>
          <w:noProof/>
          <w:lang w:val="da-DK"/>
        </w:rPr>
        <w:tab/>
        <w:t xml:space="preserve">Petri M, Fu W, Ranger A, et al. </w:t>
      </w:r>
      <w:r w:rsidRPr="00A36F52">
        <w:rPr>
          <w:noProof/>
        </w:rPr>
        <w:t xml:space="preserve">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729A63" w14:textId="77777777" w:rsidR="00A36F52" w:rsidRPr="00A36F52" w:rsidRDefault="00A36F52" w:rsidP="005F19F6">
      <w:pPr>
        <w:rPr>
          <w:noProof/>
        </w:rPr>
      </w:pPr>
      <w:r w:rsidRPr="00A36F52">
        <w:rPr>
          <w:noProof/>
        </w:rPr>
        <w:t xml:space="preserve">32. </w:t>
      </w:r>
      <w:r w:rsidRPr="00A36F52">
        <w:rPr>
          <w:noProof/>
        </w:rPr>
        <w:tab/>
        <w:t xml:space="preserve">Gladman DD, Ibañez D, Urowitz MB. Systemic lupus erythematosus disease activity index 2000. </w:t>
      </w:r>
      <w:r w:rsidRPr="00A36F52">
        <w:rPr>
          <w:i/>
          <w:iCs/>
          <w:noProof/>
        </w:rPr>
        <w:t>J Rheumatol</w:t>
      </w:r>
      <w:r w:rsidRPr="00A36F52">
        <w:rPr>
          <w:noProof/>
        </w:rPr>
        <w:t>. 2002;29(2):288-291. Accessed September 14, 2021. https://pubmed.ncbi.nlm.nih.gov/11838846/</w:t>
      </w:r>
    </w:p>
    <w:p w14:paraId="18998B67" w14:textId="77777777" w:rsidR="00A36F52" w:rsidRPr="00A36F52" w:rsidRDefault="00A36F52" w:rsidP="005F19F6">
      <w:pPr>
        <w:rPr>
          <w:noProof/>
        </w:rPr>
      </w:pPr>
      <w:r w:rsidRPr="00A36F52">
        <w:rPr>
          <w:noProof/>
        </w:rPr>
        <w:t xml:space="preserve">33. </w:t>
      </w:r>
      <w:r w:rsidRPr="00A36F52">
        <w:rPr>
          <w:noProof/>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A36F52">
        <w:rPr>
          <w:i/>
          <w:iCs/>
          <w:noProof/>
        </w:rPr>
        <w:t>J R Stat Soc</w:t>
      </w:r>
      <w:r w:rsidRPr="00A36F52">
        <w:rPr>
          <w:noProof/>
        </w:rPr>
        <w:t>. 1995;57(1):289-300.</w:t>
      </w:r>
    </w:p>
    <w:p w14:paraId="5585B42D" w14:textId="77777777" w:rsidR="00A36F52" w:rsidRPr="00A36F52" w:rsidRDefault="00A36F52" w:rsidP="005F19F6">
      <w:pPr>
        <w:rPr>
          <w:noProof/>
        </w:rPr>
      </w:pPr>
      <w:r w:rsidRPr="005116C0">
        <w:rPr>
          <w:noProof/>
          <w:lang w:val="da-DK"/>
        </w:rPr>
        <w:t xml:space="preserve">34. </w:t>
      </w:r>
      <w:r w:rsidRPr="005116C0">
        <w:rPr>
          <w:noProof/>
          <w:lang w:val="da-DK"/>
        </w:rPr>
        <w:tab/>
        <w:t xml:space="preserve">Petri M, Fu W, Ranger A, et al. </w:t>
      </w:r>
      <w:r w:rsidRPr="00A36F52">
        <w:rPr>
          <w:noProof/>
        </w:rPr>
        <w:t xml:space="preserve">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5E0050" w14:textId="77777777" w:rsidR="00A36F52" w:rsidRPr="00A36F52" w:rsidRDefault="00A36F52" w:rsidP="005F19F6">
      <w:pPr>
        <w:rPr>
          <w:noProof/>
        </w:rPr>
      </w:pPr>
      <w:r w:rsidRPr="00A36F52">
        <w:rPr>
          <w:noProof/>
        </w:rPr>
        <w:t xml:space="preserve">35. </w:t>
      </w:r>
      <w:r w:rsidRPr="00A36F52">
        <w:rPr>
          <w:noProof/>
        </w:rPr>
        <w:tab/>
        <w:t xml:space="preserve">Adamsen ML, Jønck S, Christensen RH, et al. Type I Interferon Induced Differences in Exercise Adaptations of Aerobic Capacity and Fatigue in Systemic Lupus Erythematosus – A Randomised Controlled Single-centre Trial. </w:t>
      </w:r>
      <w:r w:rsidRPr="00A36F52">
        <w:rPr>
          <w:i/>
          <w:iCs/>
          <w:noProof/>
        </w:rPr>
        <w:t>OSF-Preprints</w:t>
      </w:r>
      <w:r w:rsidRPr="00A36F52">
        <w:rPr>
          <w:noProof/>
        </w:rPr>
        <w:t>. Published online 2024. doi:https://doi.org/10.31219/osf.io/jdp5a</w:t>
      </w:r>
    </w:p>
    <w:p w14:paraId="023EA800" w14:textId="77777777" w:rsidR="00A36F52" w:rsidRPr="00A36F52" w:rsidRDefault="00A36F52" w:rsidP="005F19F6">
      <w:pPr>
        <w:rPr>
          <w:noProof/>
        </w:rPr>
      </w:pPr>
      <w:r w:rsidRPr="00A36F52">
        <w:rPr>
          <w:noProof/>
        </w:rPr>
        <w:t xml:space="preserve">36.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1989;(28):500-505.</w:t>
      </w:r>
    </w:p>
    <w:p w14:paraId="38BFBE8C" w14:textId="77777777" w:rsidR="00A36F52" w:rsidRPr="00A36F52" w:rsidRDefault="00A36F52" w:rsidP="005F19F6">
      <w:pPr>
        <w:rPr>
          <w:noProof/>
        </w:rPr>
      </w:pPr>
      <w:r w:rsidRPr="00A36F52">
        <w:rPr>
          <w:noProof/>
        </w:rPr>
        <w:t xml:space="preserve">37. </w:t>
      </w:r>
      <w:r w:rsidRPr="00A36F52">
        <w:rPr>
          <w:noProof/>
        </w:rPr>
        <w:tab/>
        <w:t xml:space="preserve">Schwartz JE, Jandorf L, Krupp LB. THE MEASUREMENT OF FATIGUE: A NEW INSTRUMENT. </w:t>
      </w:r>
      <w:r w:rsidRPr="00A36F52">
        <w:rPr>
          <w:i/>
          <w:iCs/>
          <w:noProof/>
        </w:rPr>
        <w:t>J Psyrhmwmaric Res</w:t>
      </w:r>
      <w:r w:rsidRPr="00A36F52">
        <w:rPr>
          <w:noProof/>
        </w:rPr>
        <w:t>. 1993;37(7):753-762.</w:t>
      </w:r>
    </w:p>
    <w:p w14:paraId="2EFDE3B2" w14:textId="77777777" w:rsidR="00A36F52" w:rsidRPr="00A36F52" w:rsidRDefault="00A36F52" w:rsidP="005F19F6">
      <w:pPr>
        <w:rPr>
          <w:noProof/>
        </w:rPr>
      </w:pPr>
      <w:r w:rsidRPr="00A36F52">
        <w:rPr>
          <w:noProof/>
        </w:rPr>
        <w:lastRenderedPageBreak/>
        <w:t xml:space="preserve">38. </w:t>
      </w:r>
      <w:r w:rsidRPr="00A36F52">
        <w:rPr>
          <w:noProof/>
        </w:rPr>
        <w:tab/>
        <w:t xml:space="preserve">Lorentzen K, Danielsen MA, Due Kay S, Voss A. Validation of the Fatigue Severity Scale in Danish patients with systemic lupus erythematosus. </w:t>
      </w:r>
      <w:r w:rsidRPr="00A36F52">
        <w:rPr>
          <w:i/>
          <w:iCs/>
          <w:noProof/>
        </w:rPr>
        <w:t>Dan Med J</w:t>
      </w:r>
      <w:r w:rsidRPr="00A36F52">
        <w:rPr>
          <w:noProof/>
        </w:rPr>
        <w:t>. 2014;61(4):2-5.</w:t>
      </w:r>
    </w:p>
    <w:p w14:paraId="5D14DE2E" w14:textId="77777777" w:rsidR="00A36F52" w:rsidRPr="00A36F52" w:rsidRDefault="00A36F52" w:rsidP="005F19F6">
      <w:pPr>
        <w:rPr>
          <w:noProof/>
        </w:rPr>
      </w:pPr>
      <w:r w:rsidRPr="00A36F52">
        <w:rPr>
          <w:noProof/>
        </w:rPr>
        <w:t xml:space="preserve">39. </w:t>
      </w:r>
      <w:r w:rsidRPr="00A36F52">
        <w:rPr>
          <w:noProof/>
        </w:rPr>
        <w:tab/>
        <w:t xml:space="preserve">Hays RD, Sherbourne CD, Mazel RM. The rand 36‐item health survey 1.0. </w:t>
      </w:r>
      <w:r w:rsidRPr="00A36F52">
        <w:rPr>
          <w:i/>
          <w:iCs/>
          <w:noProof/>
        </w:rPr>
        <w:t>Health Econ</w:t>
      </w:r>
      <w:r w:rsidRPr="00A36F52">
        <w:rPr>
          <w:noProof/>
        </w:rPr>
        <w:t>. 1993;2(3):217-227. doi:10.1002/hec.4730020305</w:t>
      </w:r>
    </w:p>
    <w:p w14:paraId="049C8599" w14:textId="77777777" w:rsidR="00A36F52" w:rsidRPr="00A36F52" w:rsidRDefault="00A36F52" w:rsidP="005F19F6">
      <w:pPr>
        <w:rPr>
          <w:noProof/>
        </w:rPr>
      </w:pPr>
      <w:r w:rsidRPr="00A36F52">
        <w:rPr>
          <w:noProof/>
        </w:rPr>
        <w:t xml:space="preserve">40. </w:t>
      </w:r>
      <w:r w:rsidRPr="00A36F52">
        <w:rPr>
          <w:noProof/>
        </w:rPr>
        <w:tab/>
        <w:t xml:space="preserve">Chiche L, Jourde-Chiche N, E W, et al. Modular transcriptional repertoire analyses of adults with systemic lupus erythematosus reveal distinct type I and type II interferon signatures. </w:t>
      </w:r>
      <w:r w:rsidRPr="00A36F52">
        <w:rPr>
          <w:i/>
          <w:iCs/>
          <w:noProof/>
        </w:rPr>
        <w:t>Arthritis Rheumatol (Hoboken, NJ)</w:t>
      </w:r>
      <w:r w:rsidRPr="00A36F52">
        <w:rPr>
          <w:noProof/>
        </w:rPr>
        <w:t>. 2014;66(6):1583-1595. doi:10.1002/ART.38628</w:t>
      </w:r>
    </w:p>
    <w:p w14:paraId="03BDEDDE" w14:textId="77777777" w:rsidR="00A36F52" w:rsidRPr="005116C0" w:rsidRDefault="00A36F52" w:rsidP="005F19F6">
      <w:pPr>
        <w:rPr>
          <w:noProof/>
          <w:lang w:val="da-DK"/>
        </w:rPr>
      </w:pPr>
      <w:r w:rsidRPr="00A36F52">
        <w:rPr>
          <w:noProof/>
        </w:rPr>
        <w:t xml:space="preserve">41. </w:t>
      </w:r>
      <w:r w:rsidRPr="00A36F52">
        <w:rPr>
          <w:noProof/>
        </w:rPr>
        <w:tab/>
        <w:t xml:space="preserve">Luijten KMAC, Tekstra J, Bijlsma JWJ, Bijl M. The Systemic Lupus Erythematosus Responder Index (SRI); A new SLE disease activity assessment. </w:t>
      </w:r>
      <w:r w:rsidRPr="005116C0">
        <w:rPr>
          <w:i/>
          <w:iCs/>
          <w:noProof/>
          <w:lang w:val="da-DK"/>
        </w:rPr>
        <w:t>Autoimmun Rev</w:t>
      </w:r>
      <w:r w:rsidRPr="005116C0">
        <w:rPr>
          <w:noProof/>
          <w:lang w:val="da-DK"/>
        </w:rPr>
        <w:t>. 2012;11:326-329. doi:10.1016/j.autrev.2011.06.011</w:t>
      </w:r>
    </w:p>
    <w:p w14:paraId="285B025D" w14:textId="77777777" w:rsidR="00A36F52" w:rsidRPr="00A36F52" w:rsidRDefault="00A36F52" w:rsidP="005F19F6">
      <w:pPr>
        <w:rPr>
          <w:noProof/>
        </w:rPr>
      </w:pPr>
      <w:r w:rsidRPr="005116C0">
        <w:rPr>
          <w:noProof/>
          <w:lang w:val="da-DK"/>
        </w:rPr>
        <w:t xml:space="preserve">42. </w:t>
      </w:r>
      <w:r w:rsidRPr="005116C0">
        <w:rPr>
          <w:noProof/>
          <w:lang w:val="da-DK"/>
        </w:rPr>
        <w:tab/>
        <w:t xml:space="preserve">Svenungsson E, Gunnarsson I, Illescas-Bäckelin V, et al. </w:t>
      </w:r>
      <w:r w:rsidRPr="00A36F52">
        <w:rPr>
          <w:noProof/>
        </w:rPr>
        <w:t xml:space="preserve">Quick Systemic Lupus Activity Questionnaire (Q-SLAQ): A simplified version of SLAQ for patient-reported disease activity. </w:t>
      </w:r>
      <w:r w:rsidRPr="00A36F52">
        <w:rPr>
          <w:i/>
          <w:iCs/>
          <w:noProof/>
        </w:rPr>
        <w:t>Lupus Sci Med</w:t>
      </w:r>
      <w:r w:rsidRPr="00A36F52">
        <w:rPr>
          <w:noProof/>
        </w:rPr>
        <w:t>. 2021;8(1). doi:10.1136/lupus-2020-000471</w:t>
      </w:r>
    </w:p>
    <w:p w14:paraId="467683C6" w14:textId="77777777" w:rsidR="00A36F52" w:rsidRPr="00A36F52" w:rsidRDefault="00A36F52" w:rsidP="005F19F6">
      <w:pPr>
        <w:rPr>
          <w:noProof/>
        </w:rPr>
      </w:pPr>
      <w:r w:rsidRPr="00A36F52">
        <w:rPr>
          <w:noProof/>
        </w:rPr>
        <w:t xml:space="preserve">43. </w:t>
      </w:r>
      <w:r w:rsidRPr="00A36F52">
        <w:rPr>
          <w:noProof/>
        </w:rPr>
        <w:tab/>
        <w:t xml:space="preserve">Aringer M, Costenbader K, Daikh D, et al. 2019 European League Against Rheumatism/American College of Rheumatology Classification Criteria for Systemic Lupus Erythematosus. </w:t>
      </w:r>
      <w:r w:rsidRPr="00A36F52">
        <w:rPr>
          <w:i/>
          <w:iCs/>
          <w:noProof/>
        </w:rPr>
        <w:t>Arthritis Rheumatol</w:t>
      </w:r>
      <w:r w:rsidRPr="00A36F52">
        <w:rPr>
          <w:noProof/>
        </w:rPr>
        <w:t>. 2019;71(9):1400-1412. doi:10.1002/art.40930</w:t>
      </w:r>
    </w:p>
    <w:p w14:paraId="4BAA228A" w14:textId="77777777" w:rsidR="00A36F52" w:rsidRPr="00A36F52" w:rsidRDefault="00A36F52" w:rsidP="005F19F6">
      <w:pPr>
        <w:rPr>
          <w:noProof/>
        </w:rPr>
      </w:pPr>
      <w:r w:rsidRPr="00A36F52">
        <w:rPr>
          <w:noProof/>
        </w:rPr>
        <w:t xml:space="preserve">44. </w:t>
      </w:r>
      <w:r w:rsidRPr="00A36F52">
        <w:rPr>
          <w:noProof/>
        </w:rPr>
        <w:tab/>
        <w:t>Team Rs. RStudio. Published online 2020. http://www.rstudio.com/</w:t>
      </w:r>
    </w:p>
    <w:p w14:paraId="58FBD947" w14:textId="77777777" w:rsidR="00A36F52" w:rsidRPr="00A36F52" w:rsidRDefault="00A36F52" w:rsidP="005F19F6">
      <w:pPr>
        <w:rPr>
          <w:noProof/>
        </w:rPr>
      </w:pPr>
      <w:r w:rsidRPr="00A36F52">
        <w:rPr>
          <w:noProof/>
        </w:rPr>
        <w:t xml:space="preserve">45. </w:t>
      </w:r>
      <w:r w:rsidRPr="00A36F52">
        <w:rPr>
          <w:noProof/>
        </w:rPr>
        <w:tab/>
        <w:t>Ozenne B, Forman J. LMMstar: Repeated Measurement Models for Discrete Times. Published online 2024.</w:t>
      </w:r>
    </w:p>
    <w:p w14:paraId="50CB6E21" w14:textId="77777777" w:rsidR="00A36F52" w:rsidRPr="00A36F52" w:rsidRDefault="00A36F52" w:rsidP="005F19F6">
      <w:pPr>
        <w:rPr>
          <w:noProof/>
        </w:rPr>
      </w:pPr>
      <w:r w:rsidRPr="00A36F52">
        <w:rPr>
          <w:noProof/>
        </w:rPr>
        <w:t xml:space="preserve">46. </w:t>
      </w:r>
      <w:r w:rsidRPr="00A36F52">
        <w:rPr>
          <w:noProof/>
        </w:rPr>
        <w:tab/>
        <w:t xml:space="preserve">Stephanou A, Amin V, Isenberg DA, Akira S, Kishimoto T, Latchman DS. Interleukin 6 activates heat-shock protein 90 beta gene expression. </w:t>
      </w:r>
      <w:r w:rsidRPr="00A36F52">
        <w:rPr>
          <w:i/>
          <w:iCs/>
          <w:noProof/>
        </w:rPr>
        <w:t>Biochem J</w:t>
      </w:r>
      <w:r w:rsidRPr="00A36F52">
        <w:rPr>
          <w:noProof/>
        </w:rPr>
        <w:t>. 1997;321(Pt 1):103. doi:10.1042/BJ3210103</w:t>
      </w:r>
    </w:p>
    <w:p w14:paraId="274CD310" w14:textId="77777777" w:rsidR="00A36F52" w:rsidRPr="00A36F52" w:rsidRDefault="00A36F52" w:rsidP="005F19F6">
      <w:pPr>
        <w:rPr>
          <w:noProof/>
        </w:rPr>
      </w:pPr>
      <w:r w:rsidRPr="00A36F52">
        <w:rPr>
          <w:noProof/>
        </w:rPr>
        <w:t xml:space="preserve">47. </w:t>
      </w:r>
      <w:r w:rsidRPr="00A36F52">
        <w:rPr>
          <w:noProof/>
        </w:rPr>
        <w:tab/>
        <w:t xml:space="preserve">Schulz KF, Altman DG, Moher D. CONSORT 2010 Statement: updated guidelines for reporting parallel group randomised trials. </w:t>
      </w:r>
      <w:r w:rsidRPr="00A36F52">
        <w:rPr>
          <w:i/>
          <w:iCs/>
          <w:noProof/>
        </w:rPr>
        <w:t>BMJ</w:t>
      </w:r>
      <w:r w:rsidRPr="00A36F52">
        <w:rPr>
          <w:noProof/>
        </w:rPr>
        <w:t>. 2010;340. doi:10.1136/bmj.c332</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Heading2"/>
      </w:pPr>
      <w:bookmarkStart w:id="135" w:name="_Toc167699000"/>
      <w:commentRangeStart w:id="136"/>
      <w:commentRangeStart w:id="137"/>
      <w:r w:rsidRPr="009616A0">
        <w:t>UNFORMATTED TABLES WITH INTENDED CONTENT</w:t>
      </w:r>
      <w:commentRangeEnd w:id="136"/>
      <w:r w:rsidR="00AA41B3">
        <w:rPr>
          <w:rStyle w:val="CommentReference"/>
          <w:rFonts w:ascii="Cambria" w:eastAsia="Cambria" w:hAnsi="Cambria" w:cs="Cambria"/>
          <w:color w:val="000000"/>
        </w:rPr>
        <w:commentReference w:id="136"/>
      </w:r>
      <w:bookmarkStart w:id="138" w:name="_Hlk82177577"/>
      <w:bookmarkEnd w:id="135"/>
      <w:commentRangeEnd w:id="137"/>
      <w:r w:rsidR="00DB27EB">
        <w:rPr>
          <w:rStyle w:val="CommentReference"/>
          <w:rFonts w:ascii="Cambria" w:eastAsia="Cambria" w:hAnsi="Cambria" w:cs="Cambria"/>
          <w:color w:val="000000"/>
        </w:rPr>
        <w:commentReference w:id="137"/>
      </w:r>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leGrid"/>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NoSpacing"/>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NoSpacing"/>
              <w:rPr>
                <w:rFonts w:ascii="Times New Roman" w:hAnsi="Times New Roman"/>
                <w:sz w:val="18"/>
                <w:szCs w:val="18"/>
              </w:rPr>
            </w:pPr>
            <w:bookmarkStart w:id="139" w:name="_Hlk29286481"/>
          </w:p>
        </w:tc>
        <w:tc>
          <w:tcPr>
            <w:tcW w:w="712" w:type="pct"/>
          </w:tcPr>
          <w:p w14:paraId="47CC416B" w14:textId="77777777" w:rsidR="00D232AD" w:rsidRPr="009616A0" w:rsidRDefault="00D232AD" w:rsidP="002E3254">
            <w:pPr>
              <w:pStyle w:val="NoSpacing"/>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NoSpacing"/>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NoSpacing"/>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NoSpacing"/>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NoSpacing"/>
              <w:jc w:val="center"/>
              <w:rPr>
                <w:rFonts w:ascii="Times New Roman" w:hAnsi="Times New Roman"/>
                <w:sz w:val="18"/>
                <w:szCs w:val="18"/>
              </w:rPr>
            </w:pPr>
          </w:p>
        </w:tc>
        <w:tc>
          <w:tcPr>
            <w:tcW w:w="714" w:type="pct"/>
          </w:tcPr>
          <w:p w14:paraId="1F37F1A6" w14:textId="77777777" w:rsidR="00D232AD" w:rsidRPr="009616A0" w:rsidRDefault="00D232AD" w:rsidP="002E3254">
            <w:pPr>
              <w:pStyle w:val="NoSpacing"/>
              <w:jc w:val="center"/>
              <w:rPr>
                <w:rFonts w:ascii="Times New Roman" w:hAnsi="Times New Roman"/>
                <w:sz w:val="18"/>
                <w:szCs w:val="18"/>
              </w:rPr>
            </w:pPr>
          </w:p>
        </w:tc>
        <w:tc>
          <w:tcPr>
            <w:tcW w:w="728" w:type="pct"/>
          </w:tcPr>
          <w:p w14:paraId="403E2547" w14:textId="77777777" w:rsidR="00D232AD" w:rsidRPr="009616A0" w:rsidRDefault="00D232AD" w:rsidP="002E3254">
            <w:pPr>
              <w:pStyle w:val="NoSpacing"/>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NoSpacing"/>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NoSpacing"/>
              <w:jc w:val="center"/>
              <w:rPr>
                <w:rFonts w:ascii="Times New Roman" w:hAnsi="Times New Roman"/>
                <w:sz w:val="18"/>
                <w:szCs w:val="18"/>
              </w:rPr>
            </w:pPr>
          </w:p>
        </w:tc>
        <w:tc>
          <w:tcPr>
            <w:tcW w:w="714" w:type="pct"/>
          </w:tcPr>
          <w:p w14:paraId="5CF0041E" w14:textId="77777777" w:rsidR="00D232AD" w:rsidRPr="009616A0" w:rsidRDefault="00D232AD" w:rsidP="002E3254">
            <w:pPr>
              <w:pStyle w:val="NoSpacing"/>
              <w:jc w:val="center"/>
              <w:rPr>
                <w:rFonts w:ascii="Times New Roman" w:hAnsi="Times New Roman"/>
                <w:sz w:val="18"/>
                <w:szCs w:val="18"/>
              </w:rPr>
            </w:pPr>
          </w:p>
        </w:tc>
        <w:tc>
          <w:tcPr>
            <w:tcW w:w="728" w:type="pct"/>
          </w:tcPr>
          <w:p w14:paraId="7EDADC8B" w14:textId="77777777" w:rsidR="00D232AD" w:rsidRPr="009616A0" w:rsidRDefault="00D232AD" w:rsidP="002E3254">
            <w:pPr>
              <w:pStyle w:val="NoSpacing"/>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NoSpacing"/>
              <w:jc w:val="center"/>
              <w:rPr>
                <w:rFonts w:ascii="Times New Roman" w:hAnsi="Times New Roman"/>
                <w:sz w:val="18"/>
                <w:szCs w:val="18"/>
              </w:rPr>
            </w:pPr>
          </w:p>
        </w:tc>
        <w:tc>
          <w:tcPr>
            <w:tcW w:w="714" w:type="pct"/>
          </w:tcPr>
          <w:p w14:paraId="4C4D6CBF" w14:textId="77777777" w:rsidR="00D232AD" w:rsidRPr="009616A0" w:rsidRDefault="00D232AD" w:rsidP="002E3254">
            <w:pPr>
              <w:pStyle w:val="NoSpacing"/>
              <w:jc w:val="center"/>
              <w:rPr>
                <w:rFonts w:ascii="Times New Roman" w:hAnsi="Times New Roman"/>
                <w:sz w:val="18"/>
                <w:szCs w:val="18"/>
              </w:rPr>
            </w:pPr>
          </w:p>
        </w:tc>
        <w:tc>
          <w:tcPr>
            <w:tcW w:w="728" w:type="pct"/>
          </w:tcPr>
          <w:p w14:paraId="5151C170" w14:textId="77777777" w:rsidR="00D232AD" w:rsidRPr="009616A0" w:rsidRDefault="00D232AD" w:rsidP="002E3254">
            <w:pPr>
              <w:pStyle w:val="NoSpacing"/>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NoSpacing"/>
              <w:jc w:val="center"/>
              <w:rPr>
                <w:rFonts w:ascii="Times New Roman" w:hAnsi="Times New Roman"/>
                <w:sz w:val="18"/>
                <w:szCs w:val="18"/>
              </w:rPr>
            </w:pPr>
          </w:p>
        </w:tc>
        <w:tc>
          <w:tcPr>
            <w:tcW w:w="714" w:type="pct"/>
          </w:tcPr>
          <w:p w14:paraId="509CBA32" w14:textId="77777777" w:rsidR="00D232AD" w:rsidRPr="009616A0" w:rsidRDefault="00D232AD" w:rsidP="002E3254">
            <w:pPr>
              <w:pStyle w:val="NoSpacing"/>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NoSpacing"/>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NoSpacing"/>
              <w:jc w:val="center"/>
              <w:rPr>
                <w:rFonts w:ascii="Times New Roman" w:hAnsi="Times New Roman"/>
                <w:sz w:val="18"/>
                <w:szCs w:val="18"/>
              </w:rPr>
            </w:pPr>
          </w:p>
        </w:tc>
        <w:tc>
          <w:tcPr>
            <w:tcW w:w="714" w:type="pct"/>
          </w:tcPr>
          <w:p w14:paraId="67D12239" w14:textId="77777777" w:rsidR="00D232AD" w:rsidRPr="009616A0" w:rsidRDefault="00D232AD" w:rsidP="002E3254">
            <w:pPr>
              <w:pStyle w:val="NoSpacing"/>
              <w:jc w:val="center"/>
              <w:rPr>
                <w:rFonts w:ascii="Times New Roman" w:hAnsi="Times New Roman"/>
                <w:sz w:val="18"/>
                <w:szCs w:val="18"/>
              </w:rPr>
            </w:pPr>
          </w:p>
        </w:tc>
        <w:tc>
          <w:tcPr>
            <w:tcW w:w="728" w:type="pct"/>
          </w:tcPr>
          <w:p w14:paraId="5D1ADF70" w14:textId="77777777" w:rsidR="00D232AD" w:rsidRPr="009616A0" w:rsidRDefault="00D232AD" w:rsidP="002E3254">
            <w:pPr>
              <w:pStyle w:val="NoSpacing"/>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NoSpacing"/>
              <w:jc w:val="center"/>
              <w:rPr>
                <w:rFonts w:ascii="Times New Roman" w:hAnsi="Times New Roman"/>
                <w:sz w:val="18"/>
                <w:szCs w:val="18"/>
              </w:rPr>
            </w:pPr>
          </w:p>
        </w:tc>
        <w:tc>
          <w:tcPr>
            <w:tcW w:w="714" w:type="pct"/>
          </w:tcPr>
          <w:p w14:paraId="7B2585FB" w14:textId="77777777" w:rsidR="00D232AD" w:rsidRPr="009616A0" w:rsidRDefault="00D232AD" w:rsidP="002E3254">
            <w:pPr>
              <w:pStyle w:val="NoSpacing"/>
              <w:jc w:val="center"/>
              <w:rPr>
                <w:rFonts w:ascii="Times New Roman" w:hAnsi="Times New Roman"/>
                <w:sz w:val="18"/>
                <w:szCs w:val="18"/>
              </w:rPr>
            </w:pPr>
          </w:p>
        </w:tc>
        <w:tc>
          <w:tcPr>
            <w:tcW w:w="728" w:type="pct"/>
          </w:tcPr>
          <w:p w14:paraId="6991E88A" w14:textId="77777777" w:rsidR="00D232AD" w:rsidRPr="009616A0" w:rsidRDefault="00D232AD" w:rsidP="002E3254">
            <w:pPr>
              <w:pStyle w:val="NoSpacing"/>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NoSpacing"/>
              <w:jc w:val="right"/>
              <w:rPr>
                <w:rFonts w:ascii="Times New Roman" w:hAnsi="Times New Roman"/>
                <w:sz w:val="18"/>
                <w:szCs w:val="18"/>
              </w:rPr>
            </w:pPr>
          </w:p>
        </w:tc>
        <w:tc>
          <w:tcPr>
            <w:tcW w:w="712" w:type="pct"/>
          </w:tcPr>
          <w:p w14:paraId="74E3359B" w14:textId="77777777" w:rsidR="00D232AD" w:rsidRPr="009616A0" w:rsidRDefault="00D232AD" w:rsidP="002E3254">
            <w:pPr>
              <w:pStyle w:val="NoSpacing"/>
              <w:jc w:val="center"/>
              <w:rPr>
                <w:rFonts w:ascii="Times New Roman" w:hAnsi="Times New Roman"/>
                <w:sz w:val="18"/>
                <w:szCs w:val="18"/>
              </w:rPr>
            </w:pPr>
          </w:p>
        </w:tc>
        <w:tc>
          <w:tcPr>
            <w:tcW w:w="714" w:type="pct"/>
          </w:tcPr>
          <w:p w14:paraId="4B8C73F1" w14:textId="77777777" w:rsidR="00D232AD" w:rsidRPr="009616A0" w:rsidRDefault="00D232AD" w:rsidP="002E3254">
            <w:pPr>
              <w:pStyle w:val="NoSpacing"/>
              <w:jc w:val="center"/>
              <w:rPr>
                <w:rFonts w:ascii="Times New Roman" w:hAnsi="Times New Roman"/>
                <w:sz w:val="18"/>
                <w:szCs w:val="18"/>
              </w:rPr>
            </w:pPr>
          </w:p>
        </w:tc>
        <w:tc>
          <w:tcPr>
            <w:tcW w:w="728" w:type="pct"/>
          </w:tcPr>
          <w:p w14:paraId="6648CF79" w14:textId="77777777" w:rsidR="00D232AD" w:rsidRPr="009616A0" w:rsidRDefault="00D232AD" w:rsidP="002E3254">
            <w:pPr>
              <w:pStyle w:val="NoSpacing"/>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NoSpacing"/>
              <w:jc w:val="right"/>
              <w:rPr>
                <w:rFonts w:ascii="Times New Roman" w:hAnsi="Times New Roman"/>
                <w:sz w:val="18"/>
                <w:szCs w:val="18"/>
              </w:rPr>
            </w:pPr>
          </w:p>
        </w:tc>
        <w:tc>
          <w:tcPr>
            <w:tcW w:w="712" w:type="pct"/>
          </w:tcPr>
          <w:p w14:paraId="36BA81C9" w14:textId="77777777" w:rsidR="00D232AD" w:rsidRPr="009616A0" w:rsidRDefault="00D232AD" w:rsidP="002E3254">
            <w:pPr>
              <w:pStyle w:val="NoSpacing"/>
              <w:jc w:val="center"/>
              <w:rPr>
                <w:rFonts w:ascii="Times New Roman" w:hAnsi="Times New Roman"/>
                <w:sz w:val="18"/>
                <w:szCs w:val="18"/>
              </w:rPr>
            </w:pPr>
          </w:p>
        </w:tc>
        <w:tc>
          <w:tcPr>
            <w:tcW w:w="714" w:type="pct"/>
          </w:tcPr>
          <w:p w14:paraId="2C11CA79" w14:textId="77777777" w:rsidR="00D232AD" w:rsidRPr="009616A0" w:rsidRDefault="00D232AD" w:rsidP="002E3254">
            <w:pPr>
              <w:pStyle w:val="NoSpacing"/>
              <w:jc w:val="center"/>
              <w:rPr>
                <w:rFonts w:ascii="Times New Roman" w:hAnsi="Times New Roman"/>
                <w:sz w:val="18"/>
                <w:szCs w:val="18"/>
              </w:rPr>
            </w:pPr>
          </w:p>
        </w:tc>
        <w:tc>
          <w:tcPr>
            <w:tcW w:w="728" w:type="pct"/>
          </w:tcPr>
          <w:p w14:paraId="41913E40" w14:textId="77777777" w:rsidR="00D232AD" w:rsidRPr="009616A0" w:rsidRDefault="00D232AD" w:rsidP="002E3254">
            <w:pPr>
              <w:pStyle w:val="NoSpacing"/>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NoSpacing"/>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NoSpacing"/>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NoSpacing"/>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NoSpacing"/>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NoSpacing"/>
              <w:jc w:val="center"/>
              <w:rPr>
                <w:rFonts w:ascii="Times New Roman" w:hAnsi="Times New Roman"/>
                <w:sz w:val="18"/>
                <w:szCs w:val="18"/>
              </w:rPr>
            </w:pPr>
          </w:p>
        </w:tc>
        <w:tc>
          <w:tcPr>
            <w:tcW w:w="714" w:type="pct"/>
          </w:tcPr>
          <w:p w14:paraId="59634D57" w14:textId="77777777" w:rsidR="00D232AD" w:rsidRPr="009616A0" w:rsidRDefault="00D232AD" w:rsidP="002E3254">
            <w:pPr>
              <w:pStyle w:val="NoSpacing"/>
              <w:jc w:val="center"/>
              <w:rPr>
                <w:rFonts w:ascii="Times New Roman" w:hAnsi="Times New Roman"/>
                <w:sz w:val="18"/>
                <w:szCs w:val="18"/>
              </w:rPr>
            </w:pPr>
          </w:p>
        </w:tc>
        <w:tc>
          <w:tcPr>
            <w:tcW w:w="728" w:type="pct"/>
          </w:tcPr>
          <w:p w14:paraId="519ADF71" w14:textId="77777777" w:rsidR="00D232AD" w:rsidRPr="009616A0" w:rsidRDefault="00D232AD" w:rsidP="002E3254">
            <w:pPr>
              <w:pStyle w:val="NoSpacing"/>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NoSpacing"/>
              <w:jc w:val="center"/>
              <w:rPr>
                <w:rFonts w:ascii="Times New Roman" w:hAnsi="Times New Roman"/>
                <w:sz w:val="18"/>
                <w:szCs w:val="18"/>
              </w:rPr>
            </w:pPr>
          </w:p>
        </w:tc>
        <w:tc>
          <w:tcPr>
            <w:tcW w:w="714" w:type="pct"/>
          </w:tcPr>
          <w:p w14:paraId="0ED5CC88" w14:textId="77777777" w:rsidR="00D232AD" w:rsidRPr="009616A0" w:rsidRDefault="00D232AD" w:rsidP="002E3254">
            <w:pPr>
              <w:pStyle w:val="NoSpacing"/>
              <w:jc w:val="center"/>
              <w:rPr>
                <w:rFonts w:ascii="Times New Roman" w:hAnsi="Times New Roman"/>
                <w:sz w:val="18"/>
                <w:szCs w:val="18"/>
              </w:rPr>
            </w:pPr>
          </w:p>
        </w:tc>
        <w:tc>
          <w:tcPr>
            <w:tcW w:w="728" w:type="pct"/>
          </w:tcPr>
          <w:p w14:paraId="3B1436E0" w14:textId="77777777" w:rsidR="00D232AD" w:rsidRPr="009616A0" w:rsidRDefault="00D232AD" w:rsidP="002E3254">
            <w:pPr>
              <w:pStyle w:val="NoSpacing"/>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NoSpacing"/>
              <w:jc w:val="right"/>
              <w:rPr>
                <w:rFonts w:ascii="Times New Roman" w:hAnsi="Times New Roman"/>
                <w:sz w:val="18"/>
                <w:szCs w:val="18"/>
              </w:rPr>
            </w:pPr>
          </w:p>
        </w:tc>
        <w:tc>
          <w:tcPr>
            <w:tcW w:w="712" w:type="pct"/>
          </w:tcPr>
          <w:p w14:paraId="2DE1D03D" w14:textId="77777777" w:rsidR="00D232AD" w:rsidRPr="009616A0" w:rsidRDefault="00D232AD" w:rsidP="002E3254">
            <w:pPr>
              <w:pStyle w:val="NoSpacing"/>
              <w:jc w:val="center"/>
              <w:rPr>
                <w:rFonts w:ascii="Times New Roman" w:hAnsi="Times New Roman"/>
                <w:sz w:val="18"/>
                <w:szCs w:val="18"/>
              </w:rPr>
            </w:pPr>
          </w:p>
        </w:tc>
        <w:tc>
          <w:tcPr>
            <w:tcW w:w="714" w:type="pct"/>
          </w:tcPr>
          <w:p w14:paraId="4AFE72BA" w14:textId="77777777" w:rsidR="00D232AD" w:rsidRPr="009616A0" w:rsidRDefault="00D232AD" w:rsidP="002E3254">
            <w:pPr>
              <w:pStyle w:val="NoSpacing"/>
              <w:jc w:val="center"/>
              <w:rPr>
                <w:rFonts w:ascii="Times New Roman" w:hAnsi="Times New Roman"/>
                <w:sz w:val="18"/>
                <w:szCs w:val="18"/>
              </w:rPr>
            </w:pPr>
          </w:p>
        </w:tc>
        <w:tc>
          <w:tcPr>
            <w:tcW w:w="728" w:type="pct"/>
          </w:tcPr>
          <w:p w14:paraId="1E8416C0" w14:textId="77777777" w:rsidR="00D232AD" w:rsidRPr="009616A0" w:rsidRDefault="00D232AD" w:rsidP="002E3254">
            <w:pPr>
              <w:pStyle w:val="NoSpacing"/>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NoSpacing"/>
              <w:jc w:val="center"/>
              <w:rPr>
                <w:rFonts w:ascii="Times New Roman" w:hAnsi="Times New Roman"/>
                <w:sz w:val="18"/>
                <w:szCs w:val="18"/>
              </w:rPr>
            </w:pPr>
          </w:p>
        </w:tc>
        <w:tc>
          <w:tcPr>
            <w:tcW w:w="714" w:type="pct"/>
          </w:tcPr>
          <w:p w14:paraId="4DE6490F" w14:textId="77777777" w:rsidR="00D232AD" w:rsidRPr="009616A0" w:rsidRDefault="00D232AD" w:rsidP="002E3254">
            <w:pPr>
              <w:pStyle w:val="NoSpacing"/>
              <w:jc w:val="center"/>
              <w:rPr>
                <w:rFonts w:ascii="Times New Roman" w:hAnsi="Times New Roman"/>
                <w:sz w:val="18"/>
                <w:szCs w:val="18"/>
              </w:rPr>
            </w:pPr>
          </w:p>
        </w:tc>
        <w:tc>
          <w:tcPr>
            <w:tcW w:w="728" w:type="pct"/>
          </w:tcPr>
          <w:p w14:paraId="168DAE07" w14:textId="77777777" w:rsidR="00D232AD" w:rsidRPr="009616A0" w:rsidRDefault="00D232AD" w:rsidP="002E3254">
            <w:pPr>
              <w:pStyle w:val="NoSpacing"/>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NoSpacing"/>
              <w:jc w:val="center"/>
              <w:rPr>
                <w:rFonts w:ascii="Times New Roman" w:hAnsi="Times New Roman"/>
                <w:sz w:val="18"/>
                <w:szCs w:val="18"/>
              </w:rPr>
            </w:pPr>
          </w:p>
        </w:tc>
        <w:tc>
          <w:tcPr>
            <w:tcW w:w="714" w:type="pct"/>
          </w:tcPr>
          <w:p w14:paraId="52D2FA9A" w14:textId="77777777" w:rsidR="00D232AD" w:rsidRPr="009616A0" w:rsidRDefault="00D232AD" w:rsidP="002E3254">
            <w:pPr>
              <w:pStyle w:val="NoSpacing"/>
              <w:jc w:val="center"/>
              <w:rPr>
                <w:rFonts w:ascii="Times New Roman" w:hAnsi="Times New Roman"/>
                <w:sz w:val="18"/>
                <w:szCs w:val="18"/>
              </w:rPr>
            </w:pPr>
          </w:p>
        </w:tc>
        <w:tc>
          <w:tcPr>
            <w:tcW w:w="728" w:type="pct"/>
          </w:tcPr>
          <w:p w14:paraId="02E4B9DE" w14:textId="77777777" w:rsidR="00D232AD" w:rsidRPr="009616A0" w:rsidRDefault="00D232AD" w:rsidP="002E3254">
            <w:pPr>
              <w:pStyle w:val="NoSpacing"/>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NoSpacing"/>
              <w:jc w:val="center"/>
              <w:rPr>
                <w:rFonts w:ascii="Times New Roman" w:hAnsi="Times New Roman"/>
                <w:sz w:val="18"/>
                <w:szCs w:val="18"/>
              </w:rPr>
            </w:pPr>
          </w:p>
        </w:tc>
        <w:tc>
          <w:tcPr>
            <w:tcW w:w="714" w:type="pct"/>
          </w:tcPr>
          <w:p w14:paraId="33AEC2F1" w14:textId="77777777" w:rsidR="00D232AD" w:rsidRPr="009616A0" w:rsidRDefault="00D232AD" w:rsidP="002E3254">
            <w:pPr>
              <w:pStyle w:val="NoSpacing"/>
              <w:jc w:val="center"/>
              <w:rPr>
                <w:rFonts w:ascii="Times New Roman" w:hAnsi="Times New Roman"/>
                <w:sz w:val="18"/>
                <w:szCs w:val="18"/>
              </w:rPr>
            </w:pPr>
          </w:p>
        </w:tc>
        <w:tc>
          <w:tcPr>
            <w:tcW w:w="728" w:type="pct"/>
          </w:tcPr>
          <w:p w14:paraId="527974E9" w14:textId="77777777" w:rsidR="00D232AD" w:rsidRPr="009616A0" w:rsidRDefault="00D232AD" w:rsidP="002E3254">
            <w:pPr>
              <w:pStyle w:val="NoSpacing"/>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NoSpacing"/>
              <w:jc w:val="center"/>
              <w:rPr>
                <w:rFonts w:ascii="Times New Roman" w:hAnsi="Times New Roman"/>
                <w:sz w:val="18"/>
                <w:szCs w:val="18"/>
              </w:rPr>
            </w:pPr>
          </w:p>
        </w:tc>
        <w:tc>
          <w:tcPr>
            <w:tcW w:w="714" w:type="pct"/>
          </w:tcPr>
          <w:p w14:paraId="4820A7AE" w14:textId="77777777" w:rsidR="00D232AD" w:rsidRPr="009616A0" w:rsidRDefault="00D232AD" w:rsidP="002E3254">
            <w:pPr>
              <w:pStyle w:val="NoSpacing"/>
              <w:jc w:val="center"/>
              <w:rPr>
                <w:rFonts w:ascii="Times New Roman" w:hAnsi="Times New Roman"/>
                <w:sz w:val="18"/>
                <w:szCs w:val="18"/>
              </w:rPr>
            </w:pPr>
          </w:p>
        </w:tc>
        <w:tc>
          <w:tcPr>
            <w:tcW w:w="728" w:type="pct"/>
          </w:tcPr>
          <w:p w14:paraId="27CDA730" w14:textId="77777777" w:rsidR="00D232AD" w:rsidRPr="009616A0" w:rsidRDefault="00D232AD" w:rsidP="002E3254">
            <w:pPr>
              <w:pStyle w:val="NoSpacing"/>
              <w:jc w:val="center"/>
              <w:rPr>
                <w:rFonts w:ascii="Times New Roman" w:hAnsi="Times New Roman"/>
                <w:sz w:val="18"/>
                <w:szCs w:val="18"/>
              </w:rPr>
            </w:pPr>
          </w:p>
        </w:tc>
      </w:tr>
      <w:bookmarkEnd w:id="139"/>
    </w:tbl>
    <w:p w14:paraId="5177AEC5" w14:textId="77777777" w:rsidR="00D232AD" w:rsidRDefault="00D232AD" w:rsidP="005F19F6"/>
    <w:p w14:paraId="1CA53886" w14:textId="77777777" w:rsidR="00762BAE" w:rsidRDefault="00762BAE" w:rsidP="005F19F6"/>
    <w:tbl>
      <w:tblPr>
        <w:tblStyle w:val="TableGrid"/>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Change from 0 to 12 weeks</w:t>
            </w:r>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w:t>
            </w:r>
            <w:proofErr w:type="spellStart"/>
            <w:r w:rsidR="00C90DF3">
              <w:t>yy</w:t>
            </w:r>
            <w:proofErr w:type="spellEnd"/>
            <w:r w:rsidR="00C90DF3">
              <w:t>)</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commentRangeStart w:id="140"/>
            <w:r>
              <w:t>Etc.</w:t>
            </w:r>
            <w:commentRangeEnd w:id="140"/>
            <w:r w:rsidR="00DB27EB">
              <w:rPr>
                <w:rStyle w:val="CommentReference"/>
                <w:rFonts w:ascii="Cambria" w:eastAsia="Cambria" w:hAnsi="Cambria" w:cs="Cambria"/>
                <w:color w:val="000000"/>
              </w:rPr>
              <w:commentReference w:id="140"/>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9"/>
          <w:footerReference w:type="default" r:id="rId20"/>
          <w:pgSz w:w="12240" w:h="15840"/>
          <w:pgMar w:top="1701" w:right="1134" w:bottom="1701" w:left="1134" w:header="708" w:footer="708" w:gutter="0"/>
          <w:cols w:space="708"/>
          <w:docGrid w:linePitch="360"/>
        </w:sectPr>
      </w:pPr>
    </w:p>
    <w:tbl>
      <w:tblPr>
        <w:tblStyle w:val="TableGrid"/>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138"/>
          <w:p w14:paraId="7C2398B2" w14:textId="6F8773DE" w:rsidR="003D6681" w:rsidRPr="0004334A" w:rsidRDefault="003D6681" w:rsidP="005F19F6">
            <w:r>
              <w:lastRenderedPageBreak/>
              <w:t>Table 3 – Change scores with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Change from 0 to 12 weeks</w:t>
            </w:r>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 xml:space="preserve">Estimated </w:t>
            </w:r>
            <w:proofErr w:type="spellStart"/>
            <w:proofErr w:type="gramStart"/>
            <w:r>
              <w:t>IFN:</w:t>
            </w:r>
            <w:r w:rsidR="0079499D">
              <w:t>Treatment</w:t>
            </w:r>
            <w:proofErr w:type="spellEnd"/>
            <w:proofErr w:type="gramEnd"/>
            <w:r>
              <w:t xml:space="preserve"> interaction</w:t>
            </w:r>
            <w:r w:rsidR="00CE2B90">
              <w:t xml:space="preserve"> (95%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w:t>
            </w:r>
            <w:proofErr w:type="spellStart"/>
            <w:r>
              <w:t>yy</w:t>
            </w:r>
            <w:proofErr w:type="spellEnd"/>
            <w:r>
              <w:t>)</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Julie Lyng Forman" w:date="2024-05-21T14:01:00Z" w:initials="JLF">
    <w:p w14:paraId="16F00441" w14:textId="77777777" w:rsidR="008157E1" w:rsidRDefault="008157E1" w:rsidP="005F19F6">
      <w:pPr>
        <w:pStyle w:val="CommentText"/>
      </w:pPr>
      <w:r>
        <w:rPr>
          <w:rStyle w:val="CommentReference"/>
        </w:rPr>
        <w:annotationRef/>
      </w:r>
      <w:r>
        <w:rPr>
          <w:lang w:val="da-DK"/>
        </w:rPr>
        <w:t>Du har glemt det om interventionen overall har en effekt</w:t>
      </w:r>
    </w:p>
  </w:comment>
  <w:comment w:id="6" w:author="Malte Lund Adamsen" w:date="2024-05-23T10:11:00Z" w:initials="MLA">
    <w:p w14:paraId="767F0B09" w14:textId="77777777" w:rsidR="0056350C" w:rsidRDefault="0056350C" w:rsidP="005F19F6">
      <w:pPr>
        <w:pStyle w:val="CommentText"/>
      </w:pPr>
      <w:r>
        <w:rPr>
          <w:rStyle w:val="CommentReference"/>
        </w:rPr>
        <w:annotationRef/>
      </w:r>
      <w:r>
        <w:t>God pointe</w:t>
      </w:r>
    </w:p>
  </w:comment>
  <w:comment w:id="8" w:author="Julie Lyng Forman" w:date="2024-05-21T14:05:00Z" w:initials="JLF">
    <w:p w14:paraId="6C7D8174" w14:textId="0E1375DA" w:rsidR="008157E1" w:rsidRDefault="008157E1" w:rsidP="005F19F6">
      <w:pPr>
        <w:pStyle w:val="CommentText"/>
      </w:pPr>
      <w:r>
        <w:rPr>
          <w:rStyle w:val="CommentReference"/>
        </w:rPr>
        <w:annotationRef/>
      </w:r>
      <w:r>
        <w:rPr>
          <w:lang w:val="da-DK"/>
        </w:rPr>
        <w:t>Ditto</w:t>
      </w:r>
    </w:p>
  </w:comment>
  <w:comment w:id="12" w:author="Julie Lyng Forman" w:date="2024-05-21T14:21:00Z" w:initials="JLF">
    <w:p w14:paraId="16F1C1C7" w14:textId="77777777" w:rsidR="00200D6D" w:rsidRDefault="00200D6D" w:rsidP="005F19F6">
      <w:pPr>
        <w:pStyle w:val="CommentText"/>
      </w:pPr>
      <w:r>
        <w:rPr>
          <w:rStyle w:val="CommentReference"/>
        </w:rPr>
        <w:annotationRef/>
      </w:r>
      <w:r>
        <w:rPr>
          <w:lang w:val="da-DK"/>
        </w:rPr>
        <w:t>Det her er tekniske detaljer som også kunne stå i statistik afsnittet.</w:t>
      </w:r>
    </w:p>
  </w:comment>
  <w:comment w:id="13" w:author="Malte Lund Adamsen" w:date="2024-05-23T10:47:00Z" w:initials="MLA">
    <w:p w14:paraId="4ECC2597" w14:textId="77777777" w:rsidR="008114A2" w:rsidRDefault="008114A2" w:rsidP="005F19F6">
      <w:pPr>
        <w:pStyle w:val="CommentText"/>
      </w:pPr>
      <w:r>
        <w:rPr>
          <w:rStyle w:val="CommentReference"/>
        </w:rPr>
        <w:annotationRef/>
      </w:r>
      <w:r>
        <w:t>Jeg har ladet det stå i første omgang jeg tænker at det er ok at skrive to gange?</w:t>
      </w:r>
    </w:p>
  </w:comment>
  <w:comment w:id="14" w:author="Julie Lyng Forman" w:date="2024-06-20T15:06:00Z" w:initials="JF">
    <w:p w14:paraId="6382CC3F" w14:textId="77777777" w:rsidR="005116C0" w:rsidRDefault="005116C0" w:rsidP="005116C0">
      <w:pPr>
        <w:pStyle w:val="CommentText"/>
      </w:pPr>
      <w:r>
        <w:rPr>
          <w:rStyle w:val="CommentReference"/>
        </w:rPr>
        <w:annotationRef/>
      </w:r>
      <w:r>
        <w:rPr>
          <w:lang w:val="da-DK"/>
        </w:rPr>
        <w:t>ok</w:t>
      </w:r>
    </w:p>
  </w:comment>
  <w:comment w:id="16" w:author="Julie Lyng Forman" w:date="2024-05-21T14:23:00Z" w:initials="JLF">
    <w:p w14:paraId="262CE1FB" w14:textId="2F362454" w:rsidR="00DD2AF2" w:rsidRDefault="00DD2AF2" w:rsidP="005F19F6">
      <w:pPr>
        <w:pStyle w:val="CommentText"/>
      </w:pPr>
      <w:r>
        <w:rPr>
          <w:rStyle w:val="CommentReference"/>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17" w:author="Malte Lund Adamsen" w:date="2024-05-23T10:24:00Z" w:initials="MLA">
    <w:p w14:paraId="22E6111C" w14:textId="77777777" w:rsidR="00DD2AF2" w:rsidRDefault="00DD2AF2" w:rsidP="005F19F6">
      <w:pPr>
        <w:pStyle w:val="CommentText"/>
      </w:pPr>
      <w:r>
        <w:rPr>
          <w:rStyle w:val="CommentReference"/>
        </w:rPr>
        <w:annotationRef/>
      </w:r>
      <w:r>
        <w:t>Perfekt! Det er også for mig det mest logiske, jeg ville bare ikke have at du troede jeg gjorde det simplere på grund af dovenskab.</w:t>
      </w:r>
    </w:p>
  </w:comment>
  <w:comment w:id="22" w:author="Malte Lund Adamsen" w:date="2024-04-30T15:25:00Z" w:initials="MLA">
    <w:p w14:paraId="3889A0D4" w14:textId="5026F00E" w:rsidR="00277C16" w:rsidRDefault="00277C16" w:rsidP="005F19F6">
      <w:pPr>
        <w:pStyle w:val="CommentText"/>
      </w:pPr>
      <w:r>
        <w:rPr>
          <w:rStyle w:val="CommentReference"/>
        </w:rPr>
        <w:annotationRef/>
      </w:r>
      <w:r>
        <w:t>Det er egentlig hypotesen at det ikke er dårligere, men resten af studiet er et superioritetsstudie, giver det et problem?</w:t>
      </w:r>
    </w:p>
  </w:comment>
  <w:comment w:id="23" w:author="Julie Lyng Forman" w:date="2024-06-20T15:09:00Z" w:initials="JF">
    <w:p w14:paraId="08D2E360" w14:textId="77777777" w:rsidR="005116C0" w:rsidRDefault="005116C0" w:rsidP="005116C0">
      <w:pPr>
        <w:pStyle w:val="CommentText"/>
      </w:pPr>
      <w:r>
        <w:rPr>
          <w:rStyle w:val="CommentReference"/>
        </w:rPr>
        <w:annotationRef/>
      </w:r>
      <w:r>
        <w:rPr>
          <w:lang w:val="da-DK"/>
        </w:rPr>
        <w:t>Hvis du vil etablere non-inferiority, skal du præ-definere en klinisk meningsfuld non-inferiority margen. Ellers er analysen lige til. Det giver dog ikke mening at teste effektmodifikantion hvis der ikke er en forskel mellem behandlingerne.</w:t>
      </w:r>
    </w:p>
  </w:comment>
  <w:comment w:id="18" w:author="Julie Lyng Forman" w:date="2024-05-21T14:20:00Z" w:initials="JLF">
    <w:p w14:paraId="4A8EB21C" w14:textId="6996AD7A" w:rsidR="00200D6D" w:rsidRDefault="00200D6D" w:rsidP="005F19F6">
      <w:pPr>
        <w:pStyle w:val="CommentText"/>
      </w:pPr>
      <w:r>
        <w:rPr>
          <w:rStyle w:val="CommentReference"/>
        </w:rPr>
        <w:annotationRef/>
      </w:r>
      <w:r>
        <w:rPr>
          <w:lang w:val="da-DK"/>
        </w:rPr>
        <w:t>Det giver ikke mening a lave hierarkiske test for de sekundære endepunkter med mindre der er lavet powerberegning som sikrer 90-95% for både de primære hypoteser og disse. Hvis ikke, vil du sandsynligvis komme til at stoppe testene højt oppe på listen p.gr.a falsk negative. Skriv hellere kort hvad de sekundærer hypoteser går ud på og evt at p-værdierne bliver korrigeret for at kontrollere false discovery rate.</w:t>
      </w:r>
    </w:p>
  </w:comment>
  <w:comment w:id="19" w:author="Malte Lund Adamsen" w:date="2024-05-23T10:24:00Z" w:initials="MLA">
    <w:p w14:paraId="1A538800" w14:textId="77777777" w:rsidR="002728F2" w:rsidRDefault="002728F2" w:rsidP="005F19F6">
      <w:pPr>
        <w:pStyle w:val="CommentText"/>
      </w:pPr>
      <w:r>
        <w:rPr>
          <w:rStyle w:val="CommentReference"/>
        </w:rPr>
        <w:annotationRef/>
      </w:r>
      <w:r>
        <w:t>Det kan jeg godt se, jeg tror jeg er blevet forblændet af andre studier der har gjort det sådan, men det giver jo ingen mening.</w:t>
      </w:r>
    </w:p>
  </w:comment>
  <w:comment w:id="20" w:author="Malte Lund Adamsen" w:date="2024-05-23T10:26:00Z" w:initials="MLA">
    <w:p w14:paraId="1B852D92" w14:textId="77777777" w:rsidR="002728F2" w:rsidRDefault="002728F2" w:rsidP="005F19F6">
      <w:pPr>
        <w:pStyle w:val="CommentText"/>
      </w:pPr>
      <w:r>
        <w:rPr>
          <w:rStyle w:val="CommentReference"/>
        </w:rPr>
        <w:annotationRef/>
      </w:r>
      <w:r>
        <w:t>Jeg er dog kommet lidt i tvivl, hvis jeg laver et histogram over de 4 sekundære hypoteser jeg har, er det så ikke ret svært at vise om p-værdierne er vægtet mod 0,05 eller om de er uniformt fordelt mellem 0 og 1?</w:t>
      </w:r>
    </w:p>
  </w:comment>
  <w:comment w:id="21" w:author="Julie Lyng Forman" w:date="2024-06-20T15:11:00Z" w:initials="JF">
    <w:p w14:paraId="26EB0503" w14:textId="77777777" w:rsidR="005116C0" w:rsidRDefault="005116C0" w:rsidP="005116C0">
      <w:pPr>
        <w:pStyle w:val="CommentText"/>
      </w:pPr>
      <w:r>
        <w:rPr>
          <w:rStyle w:val="CommentReference"/>
        </w:rPr>
        <w:annotationRef/>
      </w:r>
      <w:r>
        <w:rPr>
          <w:lang w:val="da-DK"/>
        </w:rPr>
        <w:t>Histogrammet er bare en illustration jeg bruger til af forklare ideen bag FDR-korrektion. Selve beregningen bygger på formler som også er valide når antallet af test er småt.</w:t>
      </w:r>
    </w:p>
  </w:comment>
  <w:comment w:id="25" w:author="Julie Lyng Forman" w:date="2024-05-21T14:23:00Z" w:initials="JLF">
    <w:p w14:paraId="47622200" w14:textId="3A07B4AE" w:rsidR="00BF4EE5" w:rsidRDefault="00BF4EE5" w:rsidP="005F19F6">
      <w:pPr>
        <w:pStyle w:val="CommentText"/>
      </w:pPr>
      <w:r>
        <w:rPr>
          <w:rStyle w:val="CommentReference"/>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26" w:author="Malte Lund Adamsen" w:date="2024-05-23T10:24:00Z" w:initials="MLA">
    <w:p w14:paraId="1475C931" w14:textId="77777777" w:rsidR="002728F2" w:rsidRDefault="002728F2" w:rsidP="005F19F6">
      <w:pPr>
        <w:pStyle w:val="CommentText"/>
      </w:pPr>
      <w:r>
        <w:rPr>
          <w:rStyle w:val="CommentReference"/>
        </w:rPr>
        <w:annotationRef/>
      </w:r>
      <w:r>
        <w:t>Perfekt! Det er også for mig det mest logiske, jeg ville bare ikke have at du troede jeg gjorde det simplere på grund af dovenskab.</w:t>
      </w:r>
    </w:p>
  </w:comment>
  <w:comment w:id="28" w:author="Julie Lyng Forman" w:date="2024-05-21T14:25:00Z" w:initials="JLF">
    <w:p w14:paraId="00AC9D1F" w14:textId="77777777" w:rsidR="00BF4EE5" w:rsidRDefault="00BF4EE5" w:rsidP="005F19F6">
      <w:pPr>
        <w:pStyle w:val="CommentText"/>
      </w:pPr>
      <w:r>
        <w:rPr>
          <w:rStyle w:val="CommentReference"/>
        </w:rPr>
        <w:annotationRef/>
      </w:r>
      <w:r>
        <w:rPr>
          <w:lang w:val="da-DK"/>
        </w:rPr>
        <w:t>ATT: Du har glemt at skrive hvad sample size er</w:t>
      </w:r>
    </w:p>
  </w:comment>
  <w:comment w:id="29" w:author="Malte Lund Adamsen" w:date="2024-05-23T10:36:00Z" w:initials="MLA">
    <w:p w14:paraId="52765D7B" w14:textId="77777777" w:rsidR="00A3001C" w:rsidRDefault="00A3001C" w:rsidP="005F19F6">
      <w:pPr>
        <w:pStyle w:val="CommentText"/>
      </w:pPr>
      <w:r>
        <w:rPr>
          <w:rStyle w:val="CommentReference"/>
        </w:rPr>
        <w:annotationRef/>
      </w:r>
      <w:r>
        <w:t>Ups, hermed gjort.</w:t>
      </w:r>
    </w:p>
  </w:comment>
  <w:comment w:id="33" w:author="Julie Lyng Forman" w:date="2024-06-20T15:18:00Z" w:initials="JF">
    <w:p w14:paraId="0BAA45DC" w14:textId="77777777" w:rsidR="004D7C79" w:rsidRDefault="004D7C79" w:rsidP="004D7C79">
      <w:pPr>
        <w:pStyle w:val="CommentText"/>
      </w:pPr>
      <w:r>
        <w:rPr>
          <w:rStyle w:val="CommentReference"/>
        </w:rPr>
        <w:annotationRef/>
      </w:r>
      <w:r>
        <w:rPr>
          <w:lang w:val="da-DK"/>
        </w:rPr>
        <w:t>Hvad med fatigue som også er et primært endepunkt?</w:t>
      </w:r>
    </w:p>
  </w:comment>
  <w:comment w:id="30" w:author="Malte Lund Adamsen" w:date="2024-05-27T11:47:00Z" w:initials="MLA">
    <w:p w14:paraId="1D82457E" w14:textId="16866918" w:rsidR="00B66A06" w:rsidRDefault="00B66A06" w:rsidP="005F19F6">
      <w:pPr>
        <w:pStyle w:val="CommentText"/>
      </w:pPr>
      <w:r>
        <w:rPr>
          <w:rStyle w:val="CommentReference"/>
        </w:rPr>
        <w:annotationRef/>
      </w:r>
      <w:r>
        <w:t>Burde jeg havde lavet et helt afsnit til at beskrive min sample size calculation?</w:t>
      </w:r>
    </w:p>
  </w:comment>
  <w:comment w:id="31" w:author="Malte Lund Adamsen" w:date="2024-05-27T11:48:00Z" w:initials="MLA">
    <w:p w14:paraId="0EFD811F" w14:textId="77777777" w:rsidR="00B34133" w:rsidRDefault="00B34133" w:rsidP="005F19F6">
      <w:pPr>
        <w:pStyle w:val="CommentText"/>
      </w:pPr>
      <w:r>
        <w:rPr>
          <w:rStyle w:val="CommentReference"/>
        </w:rPr>
        <w:annotationRef/>
      </w:r>
      <w:r>
        <w:t>Problemet er at det er ret umuligt at komme med et bud på hvor meget mindre VO2max kunne tænkes at øges i høj IFN vs lav IFN gruppen.</w:t>
      </w:r>
    </w:p>
  </w:comment>
  <w:comment w:id="32" w:author="Julie Lyng Forman" w:date="2024-06-20T15:16:00Z" w:initials="JF">
    <w:p w14:paraId="08C05C8F" w14:textId="77777777" w:rsidR="004D7C79" w:rsidRDefault="004D7C79" w:rsidP="004D7C79">
      <w:pPr>
        <w:pStyle w:val="CommentText"/>
      </w:pPr>
      <w:r>
        <w:rPr>
          <w:rStyle w:val="CommentReference"/>
        </w:rPr>
        <w:annotationRef/>
      </w:r>
      <w:r>
        <w:rPr>
          <w:lang w:val="da-DK"/>
        </w:rPr>
        <w:t>Jeg synes det er fint at du bare citerer den beregning der er lavet. Hvis du laver et separat afsnit skulle det være fordi man så lettere kan finde det vha indholdsfortegnelsen. Mht testet for effektmodifikation så er det for sent at lave en mere kvalificeret beregning nu. Hvis power viser sig at være et issue må vi tage det med som limitation og fortolke lidt mere forsigtigt på resultaterne.</w:t>
      </w:r>
    </w:p>
  </w:comment>
  <w:comment w:id="34" w:author="Julie Lyng Forman" w:date="2024-06-20T15:19:00Z" w:initials="JF">
    <w:p w14:paraId="079CFF1C" w14:textId="77777777" w:rsidR="004D7C79" w:rsidRDefault="004D7C79" w:rsidP="004D7C79">
      <w:pPr>
        <w:pStyle w:val="CommentText"/>
      </w:pPr>
      <w:r>
        <w:rPr>
          <w:rStyle w:val="CommentReference"/>
        </w:rPr>
        <w:annotationRef/>
      </w:r>
      <w:r>
        <w:rPr>
          <w:lang w:val="da-DK"/>
        </w:rPr>
        <w:t>Omformuleret. Der er flere end en hypotese.</w:t>
      </w:r>
    </w:p>
  </w:comment>
  <w:comment w:id="44" w:author="Julie Lyng Forman" w:date="2024-06-20T15:20:00Z" w:initials="JF">
    <w:p w14:paraId="1AD023FA" w14:textId="77777777" w:rsidR="004D7C79" w:rsidRDefault="004D7C79" w:rsidP="004D7C79">
      <w:pPr>
        <w:pStyle w:val="CommentText"/>
      </w:pPr>
      <w:r>
        <w:rPr>
          <w:rStyle w:val="CommentReference"/>
        </w:rPr>
        <w:annotationRef/>
      </w:r>
      <w:r>
        <w:rPr>
          <w:lang w:val="da-DK"/>
        </w:rPr>
        <w:t>Dette skal stå under eksplorative outcomes.</w:t>
      </w:r>
    </w:p>
  </w:comment>
  <w:comment w:id="46" w:author="Julie Lyng Forman" w:date="2024-06-20T15:21:00Z" w:initials="JF">
    <w:p w14:paraId="0E14CCD8" w14:textId="77777777" w:rsidR="004D7C79" w:rsidRDefault="004D7C79" w:rsidP="004D7C79">
      <w:pPr>
        <w:pStyle w:val="CommentText"/>
      </w:pPr>
      <w:r>
        <w:rPr>
          <w:rStyle w:val="CommentReference"/>
        </w:rPr>
        <w:annotationRef/>
      </w:r>
      <w:r>
        <w:rPr>
          <w:lang w:val="da-DK"/>
        </w:rPr>
        <w:t>Jeg forstår ikke forskellen mellem key secondary og other secondary outcomes. De skal analyseres under et og på samme måde, så hvorfor ikke bare samle dem under en rubrik</w:t>
      </w:r>
    </w:p>
  </w:comment>
  <w:comment w:id="50" w:author="Julie Lyng Forman" w:date="2024-05-21T15:36:00Z" w:initials="JLF">
    <w:p w14:paraId="63CA1543" w14:textId="5D17B6C6" w:rsidR="004F64A7" w:rsidRDefault="004F64A7" w:rsidP="005F19F6">
      <w:pPr>
        <w:pStyle w:val="CommentText"/>
      </w:pPr>
      <w:r>
        <w:rPr>
          <w:rStyle w:val="CommentReference"/>
        </w:rPr>
        <w:annotationRef/>
      </w:r>
      <w:r>
        <w:rPr>
          <w:lang w:val="da-DK"/>
        </w:rPr>
        <w:t>Jeg har givet hele afsnittet en overhaling. Sig til hvis der er noget jeg har glemt.</w:t>
      </w:r>
    </w:p>
  </w:comment>
  <w:comment w:id="58" w:author="Malte Lund Adamsen" w:date="2024-05-24T10:56:00Z" w:initials="MLA">
    <w:p w14:paraId="2281DAA4" w14:textId="77777777" w:rsidR="00821C27" w:rsidRDefault="00821C27" w:rsidP="005F19F6">
      <w:pPr>
        <w:pStyle w:val="CommentText"/>
      </w:pPr>
      <w:r>
        <w:rPr>
          <w:rStyle w:val="CommentReference"/>
        </w:rPr>
        <w:annotationRef/>
      </w:r>
      <w:r>
        <w:t>Denne sætning af to årsager:</w:t>
      </w:r>
      <w:r>
        <w:br/>
        <w:t>1. Der er nogle blodprøver som jeg først får svar på op til 1 uge efter patienten er inkluderet, for at de ikke skal gå og vente randomiserede vi dem bare umiddelbart efter blodprøverne var taget. Men blodprøverne kunne teknisk set rykke deres SLEDAI score over 10 som ville gøre ineligible.</w:t>
      </w:r>
    </w:p>
    <w:p w14:paraId="6AAD815E" w14:textId="77777777" w:rsidR="00821C27" w:rsidRDefault="00821C27" w:rsidP="005F19F6">
      <w:pPr>
        <w:pStyle w:val="CommentText"/>
      </w:pPr>
    </w:p>
    <w:p w14:paraId="3FEB73C9" w14:textId="77777777" w:rsidR="00821C27" w:rsidRDefault="00821C27" w:rsidP="005F19F6">
      <w:pPr>
        <w:pStyle w:val="CommentText"/>
      </w:pPr>
      <w:r>
        <w:t>2. Der var en der på blodprøverne havde en "måske gravid" svar som nåede at blive randomiseret ved en fejl inden jeg fik dobbelttjekket, da graviditet er et eksklusionskriterie og en helt anden tilstand, vil jeg gerne undgå at bruge hendes data i den primære analyse (hun har heller ikke followup data)</w:t>
      </w:r>
    </w:p>
  </w:comment>
  <w:comment w:id="59" w:author="Julie Lyng Forman" w:date="2024-06-20T15:27:00Z" w:initials="JF">
    <w:p w14:paraId="34590BAD" w14:textId="77777777" w:rsidR="00570BD9" w:rsidRDefault="00570BD9" w:rsidP="00570BD9">
      <w:pPr>
        <w:pStyle w:val="CommentText"/>
      </w:pPr>
      <w:r>
        <w:rPr>
          <w:rStyle w:val="CommentReference"/>
        </w:rPr>
        <w:annotationRef/>
      </w:r>
      <w:r>
        <w:rPr>
          <w:lang w:val="da-DK"/>
        </w:rPr>
        <w:t>Ok. Jeg har omformuleret så de data der vil blive brugt i analyserne forhåbentlig er helt klart defineret.</w:t>
      </w:r>
    </w:p>
  </w:comment>
  <w:comment w:id="62" w:author="Julie Lyng Forman" w:date="2024-05-21T14:45:00Z" w:initials="JLF">
    <w:p w14:paraId="6953845C" w14:textId="6A8D78B4" w:rsidR="00170855" w:rsidRDefault="00170855" w:rsidP="005F19F6">
      <w:pPr>
        <w:pStyle w:val="CommentText"/>
      </w:pPr>
      <w:r>
        <w:rPr>
          <w:rStyle w:val="CommentReference"/>
        </w:rPr>
        <w:annotationRef/>
      </w:r>
      <w:r>
        <w:rPr>
          <w:lang w:val="da-DK"/>
        </w:rPr>
        <w:t>Den skal med p.gr.a stratificeringen. Hvis du forventer at mændene og kvinderne udvikler sig forskelligt over de 12 uger, kan det betale sig også at tage sex*time interaktionen med med i modellen.</w:t>
      </w:r>
    </w:p>
  </w:comment>
  <w:comment w:id="63" w:author="Malte Lund Adamsen" w:date="2024-05-23T11:48:00Z" w:initials="MLA">
    <w:p w14:paraId="36169F36" w14:textId="77777777" w:rsidR="00D60808" w:rsidRDefault="00D60808" w:rsidP="005F19F6">
      <w:pPr>
        <w:pStyle w:val="CommentText"/>
      </w:pPr>
      <w:r>
        <w:rPr>
          <w:rStyle w:val="CommentReference"/>
        </w:rPr>
        <w:annotationRef/>
      </w:r>
      <w:r>
        <w:t>Evt. som sensitivitets analyse?</w:t>
      </w:r>
    </w:p>
  </w:comment>
  <w:comment w:id="64" w:author="Julie Lyng Forman" w:date="2024-06-20T15:29:00Z" w:initials="JF">
    <w:p w14:paraId="7D1E7322" w14:textId="77777777" w:rsidR="00570BD9" w:rsidRDefault="00570BD9" w:rsidP="00570BD9">
      <w:pPr>
        <w:pStyle w:val="CommentText"/>
      </w:pPr>
      <w:r>
        <w:rPr>
          <w:rStyle w:val="CommentReference"/>
        </w:rPr>
        <w:annotationRef/>
      </w:r>
      <w:r>
        <w:rPr>
          <w:lang w:val="da-DK"/>
        </w:rPr>
        <w:t>Pointen er at vi vinder noget power hvis der er en reel sex*time interaktion. Hvis det lyder plausibelt, så skal den med i alle analyserne fra start. Ellers er det helt lige meget.</w:t>
      </w:r>
    </w:p>
  </w:comment>
  <w:comment w:id="65" w:author="Julie Lyng Forman" w:date="2024-05-21T14:48:00Z" w:initials="JLF">
    <w:p w14:paraId="372FA19D" w14:textId="52B599B3" w:rsidR="00170855" w:rsidRDefault="00170855" w:rsidP="005F19F6">
      <w:pPr>
        <w:pStyle w:val="CommentText"/>
      </w:pPr>
      <w:r>
        <w:rPr>
          <w:rStyle w:val="CommentReference"/>
        </w:rPr>
        <w:annotationRef/>
      </w:r>
      <w:r>
        <w:rPr>
          <w:lang w:val="da-DK"/>
        </w:rPr>
        <w:t>Det er meget at rapportere resultater for hvert separat time point. Jeg plejer at vise udviklingen over time points rent deskriptivt og nøjes med at kører formelle analyser på velvalgte summaries.</w:t>
      </w:r>
    </w:p>
  </w:comment>
  <w:comment w:id="66" w:author="Malte Lund Adamsen" w:date="2024-05-23T12:35:00Z" w:initials="MLA">
    <w:p w14:paraId="1A9DF27E" w14:textId="77777777" w:rsidR="00D010FC" w:rsidRDefault="00D010FC" w:rsidP="005F19F6">
      <w:pPr>
        <w:pStyle w:val="CommentText"/>
      </w:pPr>
      <w:r>
        <w:rPr>
          <w:rStyle w:val="CommentReference"/>
        </w:rPr>
        <w:annotationRef/>
      </w:r>
      <w:r>
        <w:t>Jeg tænkte at man kunne visualisere kurven bedre ved at rapportere alle timepoints og vise at kurverne er forskellige?</w:t>
      </w:r>
    </w:p>
  </w:comment>
  <w:comment w:id="67" w:author="Malte Lund Adamsen" w:date="2024-05-27T13:49:00Z" w:initials="MLA">
    <w:p w14:paraId="362A1F40" w14:textId="77777777" w:rsidR="00E537F2" w:rsidRDefault="00E537F2" w:rsidP="005F19F6">
      <w:pPr>
        <w:pStyle w:val="CommentText"/>
      </w:pPr>
      <w:r>
        <w:rPr>
          <w:rStyle w:val="CommentReference"/>
        </w:rPr>
        <w:annotationRef/>
      </w:r>
      <w:r>
        <w:t>Men nu har jeg rettet det.</w:t>
      </w:r>
    </w:p>
  </w:comment>
  <w:comment w:id="68" w:author="Julie Lyng Forman" w:date="2024-05-21T14:21:00Z" w:initials="JLF">
    <w:p w14:paraId="62E9D7FC" w14:textId="447DEF76" w:rsidR="00E537F2" w:rsidRDefault="00E537F2" w:rsidP="005F19F6">
      <w:pPr>
        <w:pStyle w:val="CommentText"/>
      </w:pPr>
      <w:r>
        <w:rPr>
          <w:rStyle w:val="CommentReference"/>
        </w:rPr>
        <w:annotationRef/>
      </w:r>
      <w:r>
        <w:rPr>
          <w:lang w:val="da-DK"/>
        </w:rPr>
        <w:t>Det her er tekniske detaljer som også kunne stå i statistik afsnittet.</w:t>
      </w:r>
    </w:p>
  </w:comment>
  <w:comment w:id="69" w:author="Malte Lund Adamsen" w:date="2024-05-23T10:47:00Z" w:initials="MLA">
    <w:p w14:paraId="400FB89C" w14:textId="77777777" w:rsidR="00E537F2" w:rsidRDefault="00E537F2" w:rsidP="005F19F6">
      <w:pPr>
        <w:pStyle w:val="CommentText"/>
      </w:pPr>
      <w:r>
        <w:rPr>
          <w:rStyle w:val="CommentReference"/>
        </w:rPr>
        <w:annotationRef/>
      </w:r>
      <w:r>
        <w:t>Jeg har ladet det stå i første omgang jeg tænker at det er ok at skrive to gange?</w:t>
      </w:r>
    </w:p>
  </w:comment>
  <w:comment w:id="70" w:author="Julie Lyng Forman" w:date="2024-06-20T15:31:00Z" w:initials="JF">
    <w:p w14:paraId="15B2D624" w14:textId="77777777" w:rsidR="00570BD9" w:rsidRDefault="00570BD9" w:rsidP="00570BD9">
      <w:pPr>
        <w:pStyle w:val="CommentText"/>
      </w:pPr>
      <w:r>
        <w:rPr>
          <w:rStyle w:val="CommentReference"/>
        </w:rPr>
        <w:annotationRef/>
      </w:r>
      <w:r>
        <w:rPr>
          <w:lang w:val="da-DK"/>
        </w:rPr>
        <w:t>Ok at det stadig står i introen, men her skal det slettes, da du skriver stort set det samme i afsnittet om multiple testing og significance lige neden under.</w:t>
      </w:r>
    </w:p>
  </w:comment>
  <w:comment w:id="73" w:author="Julie Lyng Forman" w:date="2024-06-20T15:32:00Z" w:initials="JF">
    <w:p w14:paraId="258E07CD" w14:textId="77777777" w:rsidR="00570BD9" w:rsidRDefault="00570BD9" w:rsidP="00570BD9">
      <w:pPr>
        <w:pStyle w:val="CommentText"/>
      </w:pPr>
      <w:r>
        <w:rPr>
          <w:rStyle w:val="CommentReference"/>
        </w:rPr>
        <w:annotationRef/>
      </w:r>
      <w:r>
        <w:rPr>
          <w:lang w:val="da-DK"/>
        </w:rPr>
        <w:t>Bare af nysgerrighed: Ligger du også data op så man faktisk kan reproducere analyserne?</w:t>
      </w:r>
    </w:p>
  </w:comment>
  <w:comment w:id="76" w:author="Julie Lyng Forman" w:date="2024-06-20T15:33:00Z" w:initials="JF">
    <w:p w14:paraId="5F402634" w14:textId="77777777" w:rsidR="00570BD9" w:rsidRDefault="00570BD9" w:rsidP="00570BD9">
      <w:pPr>
        <w:pStyle w:val="CommentText"/>
      </w:pPr>
      <w:r>
        <w:rPr>
          <w:rStyle w:val="CommentReference"/>
        </w:rPr>
        <w:annotationRef/>
      </w:r>
      <w:r>
        <w:rPr>
          <w:lang w:val="da-DK"/>
        </w:rPr>
        <w:t>ATT: typo</w:t>
      </w:r>
    </w:p>
  </w:comment>
  <w:comment w:id="79" w:author="Malte Lund Adamsen" w:date="2024-04-22T11:43:00Z" w:initials="MLA">
    <w:p w14:paraId="251DB413" w14:textId="249FA68B" w:rsidR="004747C9" w:rsidRDefault="004747C9" w:rsidP="005F19F6">
      <w:pPr>
        <w:pStyle w:val="CommentText"/>
      </w:pPr>
      <w:r>
        <w:rPr>
          <w:rStyle w:val="CommentReference"/>
        </w:rPr>
        <w:annotationRef/>
      </w:r>
      <w:r>
        <w:t>Note to Malte: Check for more.</w:t>
      </w:r>
    </w:p>
  </w:comment>
  <w:comment w:id="81" w:author="Julie Lyng Forman" w:date="2024-06-20T15:39:00Z" w:initials="JF">
    <w:p w14:paraId="465555EF" w14:textId="77777777" w:rsidR="0092570D" w:rsidRDefault="0092570D" w:rsidP="0092570D">
      <w:pPr>
        <w:pStyle w:val="CommentText"/>
      </w:pPr>
      <w:r>
        <w:rPr>
          <w:rStyle w:val="CommentReference"/>
        </w:rPr>
        <w:annotationRef/>
      </w:r>
      <w:r>
        <w:rPr>
          <w:lang w:val="da-DK"/>
        </w:rPr>
        <w:t>Prøv at undgå løse formuleringer som such as og likely. De FDR-korrigerede p-værdier kan manipuleres ved at man flytter endepunkter fra en artikel til en anden, så resultaterne bliver mere troværdige hvis du faktisk lister hvlike af dine præ-specificerede outcomes der hører til hvilken artikel. Eventuelle ekstra data I får fra usikre kilder, kan altid komme med som post hoc eksplorative analyser.</w:t>
      </w:r>
    </w:p>
  </w:comment>
  <w:comment w:id="84" w:author="Julie Lyng Forman" w:date="2024-06-20T15:41:00Z" w:initials="JF">
    <w:p w14:paraId="068A47E5" w14:textId="77777777" w:rsidR="0092570D" w:rsidRDefault="0092570D" w:rsidP="0092570D">
      <w:pPr>
        <w:pStyle w:val="CommentText"/>
      </w:pPr>
      <w:r>
        <w:rPr>
          <w:rStyle w:val="CommentReference"/>
        </w:rPr>
        <w:annotationRef/>
      </w:r>
      <w:r>
        <w:rPr>
          <w:lang w:val="da-DK"/>
        </w:rPr>
        <w:t>Prøv at finde en neutral titel som ikke afhænger af p-værdien. Vi kan ende med et resultat i gråzonen hvor der er en klar trend som bare ikke er signifikant fordi testet for interaktionen er utilstrækkeligt powered.</w:t>
      </w:r>
    </w:p>
  </w:comment>
  <w:comment w:id="89" w:author="Julie Lyng Forman" w:date="2024-05-21T15:41:00Z" w:initials="JLF">
    <w:p w14:paraId="5A838ECE" w14:textId="72A83DBF" w:rsidR="00606D48" w:rsidRDefault="00606D48" w:rsidP="005F19F6">
      <w:pPr>
        <w:pStyle w:val="CommentText"/>
      </w:pPr>
      <w:r>
        <w:rPr>
          <w:rStyle w:val="CommentReference"/>
        </w:rPr>
        <w:annotationRef/>
      </w:r>
      <w:r>
        <w:rPr>
          <w:lang w:val="da-DK"/>
        </w:rPr>
        <w:t>ATT: CONSORT har en helt specifik anbefaling til hvordan man rapporterer resultater at randomiserede forsøg. Den er faktisk ret fornuftig så jeg forslår vi bruger det format.</w:t>
      </w:r>
    </w:p>
  </w:comment>
  <w:comment w:id="90" w:author="Malte Lund Adamsen" w:date="2024-05-27T11:45:00Z" w:initials="MLA">
    <w:p w14:paraId="70D346B0" w14:textId="77777777" w:rsidR="00B66A06" w:rsidRDefault="00B66A06" w:rsidP="005F19F6">
      <w:pPr>
        <w:pStyle w:val="CommentText"/>
      </w:pPr>
      <w:r>
        <w:rPr>
          <w:rStyle w:val="CommentReference"/>
        </w:rPr>
        <w:annotationRef/>
      </w:r>
      <w:r>
        <w:t>Yes, tror du det er fint at skrive det sådan her? Jeg har lavet et eksempel længere nede under litteraturlisten.</w:t>
      </w:r>
    </w:p>
  </w:comment>
  <w:comment w:id="91" w:author="Julie Lyng Forman" w:date="2024-06-20T15:44:00Z" w:initials="JF">
    <w:p w14:paraId="4FADA67D" w14:textId="77777777" w:rsidR="0092570D" w:rsidRDefault="0092570D" w:rsidP="0092570D">
      <w:pPr>
        <w:pStyle w:val="CommentText"/>
      </w:pPr>
      <w:r>
        <w:rPr>
          <w:rStyle w:val="CommentReference"/>
        </w:rPr>
        <w:annotationRef/>
      </w:r>
      <w:r>
        <w:rPr>
          <w:lang w:val="da-DK"/>
        </w:rPr>
        <w:t xml:space="preserve">Du havde glemt at nævne behandlingseffekten eksplicit. Ellers fint ☺️ </w:t>
      </w:r>
    </w:p>
  </w:comment>
  <w:comment w:id="102" w:author="Julie Lyng Forman" w:date="2024-05-21T15:48:00Z" w:initials="JLF">
    <w:p w14:paraId="61BD19D8" w14:textId="438DA8E4" w:rsidR="00606D48" w:rsidRDefault="00606D48" w:rsidP="005F19F6">
      <w:pPr>
        <w:pStyle w:val="CommentText"/>
      </w:pPr>
      <w:r>
        <w:rPr>
          <w:rStyle w:val="CommentReference"/>
        </w:rPr>
        <w:annotationRef/>
      </w:r>
      <w:r>
        <w:rPr>
          <w:lang w:val="da-DK"/>
        </w:rPr>
        <w:t xml:space="preserve">Jeg har lidt svært ved at se figurerne for mig. Er det en ide at mødes og snakke dem igennem? Alternativt, så behøver du ikke lægge dig fast på rapporteringen på samme måde som med tabellerne som indeholder de hårde resultater du konkluderer på. Tidsskrifterne har ofte forskellige begrænsninger på antal figurer og divergerende krav til lay-out, så måske er bedre at holde det åbent. </w:t>
      </w:r>
    </w:p>
  </w:comment>
  <w:comment w:id="103" w:author="Malte Lund Adamsen" w:date="2024-05-27T11:45:00Z" w:initials="MLA">
    <w:p w14:paraId="707FC1E4" w14:textId="77777777" w:rsidR="00B66A06" w:rsidRDefault="00B66A06" w:rsidP="005F19F6">
      <w:pPr>
        <w:pStyle w:val="CommentText"/>
      </w:pPr>
      <w:r>
        <w:rPr>
          <w:rStyle w:val="CommentReference"/>
        </w:rPr>
        <w:annotationRef/>
      </w:r>
      <w:r>
        <w:t>Som aftalt per mail så skriver jeg det lidt mere løst sådan her og så kan vi snakke om det senere.</w:t>
      </w:r>
    </w:p>
  </w:comment>
  <w:comment w:id="104" w:author="Julie Lyng Forman" w:date="2024-06-20T15:52:00Z" w:initials="JF">
    <w:p w14:paraId="538CC301" w14:textId="77777777" w:rsidR="00191E96" w:rsidRDefault="00191E96" w:rsidP="00191E96">
      <w:pPr>
        <w:pStyle w:val="CommentText"/>
      </w:pPr>
      <w:r>
        <w:rPr>
          <w:rStyle w:val="CommentReference"/>
        </w:rPr>
        <w:annotationRef/>
      </w:r>
      <w:r>
        <w:rPr>
          <w:lang w:val="da-DK"/>
        </w:rPr>
        <w:t>Ok. Jeg synes stadig det lød ret forvirrende så jeg forslår at vi bare skriver at vi vil lave illustrationer af trends i data over tid.</w:t>
      </w:r>
    </w:p>
  </w:comment>
  <w:comment w:id="105" w:author="Julie Lyng Forman" w:date="2024-06-20T15:56:00Z" w:initials="JF">
    <w:p w14:paraId="52496835" w14:textId="77777777" w:rsidR="00191E96" w:rsidRDefault="00191E96" w:rsidP="00191E96">
      <w:pPr>
        <w:pStyle w:val="CommentText"/>
      </w:pPr>
      <w:r>
        <w:rPr>
          <w:rStyle w:val="CommentReference"/>
        </w:rPr>
        <w:annotationRef/>
      </w:r>
      <w:r>
        <w:rPr>
          <w:lang w:val="da-DK"/>
        </w:rPr>
        <w:t>Det samme gælder efterfølgende beskrivelser af figurer.</w:t>
      </w:r>
    </w:p>
  </w:comment>
  <w:comment w:id="117" w:author="Julie Lyng Forman" w:date="2024-05-21T15:49:00Z" w:initials="JLF">
    <w:p w14:paraId="299FCB71" w14:textId="2060CC58" w:rsidR="00D2678B" w:rsidRDefault="00D2678B" w:rsidP="005F19F6">
      <w:pPr>
        <w:pStyle w:val="CommentText"/>
      </w:pPr>
      <w:r>
        <w:rPr>
          <w:rStyle w:val="CommentReference"/>
        </w:rPr>
        <w:annotationRef/>
      </w:r>
      <w:r>
        <w:rPr>
          <w:lang w:val="da-DK"/>
        </w:rPr>
        <w:t>Jeg ville også gerne se den deskriptive tabel opdelt ift per protocol vs protocol violator.</w:t>
      </w:r>
    </w:p>
  </w:comment>
  <w:comment w:id="121" w:author="Julie Lyng Forman" w:date="2024-06-20T15:55:00Z" w:initials="JF">
    <w:p w14:paraId="4E6E6C06" w14:textId="77777777" w:rsidR="00191E96" w:rsidRDefault="00191E96" w:rsidP="00191E96">
      <w:pPr>
        <w:pStyle w:val="CommentText"/>
      </w:pPr>
      <w:r>
        <w:rPr>
          <w:rStyle w:val="CommentReference"/>
        </w:rPr>
        <w:annotationRef/>
      </w:r>
      <w:r>
        <w:rPr>
          <w:lang w:val="da-DK"/>
        </w:rPr>
        <w:t>SLET. Antallet af sekundære endepunkter er så småt at histogrammet ikke giver mening. (Men de korrigerede p-værdier er ok).</w:t>
      </w:r>
    </w:p>
  </w:comment>
  <w:comment w:id="123" w:author="Julie Lyng Forman" w:date="2024-05-21T15:50:00Z" w:initials="JLF">
    <w:p w14:paraId="134D23FC" w14:textId="68F52800" w:rsidR="00D2678B" w:rsidRDefault="00D2678B" w:rsidP="005F19F6">
      <w:pPr>
        <w:pStyle w:val="CommentText"/>
      </w:pPr>
      <w:r>
        <w:rPr>
          <w:rStyle w:val="CommentReference"/>
        </w:rPr>
        <w:annotationRef/>
      </w:r>
      <w:r>
        <w:rPr>
          <w:lang w:val="da-DK"/>
        </w:rPr>
        <w:t>Se mine kommentarer som paper 1.</w:t>
      </w:r>
    </w:p>
  </w:comment>
  <w:comment w:id="129" w:author="Julie Lyng Forman" w:date="2024-05-21T15:50:00Z" w:initials="JLF">
    <w:p w14:paraId="2B99BF78" w14:textId="77777777" w:rsidR="00D2678B" w:rsidRDefault="00D2678B" w:rsidP="005F19F6">
      <w:pPr>
        <w:pStyle w:val="CommentText"/>
      </w:pPr>
      <w:r>
        <w:rPr>
          <w:rStyle w:val="CommentReference"/>
        </w:rPr>
        <w:annotationRef/>
      </w:r>
      <w:r>
        <w:rPr>
          <w:lang w:val="da-DK"/>
        </w:rPr>
        <w:t>Se mine kommentarer til paper 1.</w:t>
      </w:r>
    </w:p>
  </w:comment>
  <w:comment w:id="136" w:author="Malte Lund Adamsen" w:date="2024-05-03T11:53:00Z" w:initials="MLA">
    <w:p w14:paraId="27C34629" w14:textId="79D9FE5A" w:rsidR="00AA41B3" w:rsidRDefault="00AA41B3" w:rsidP="005F19F6">
      <w:pPr>
        <w:pStyle w:val="CommentText"/>
      </w:pPr>
      <w:r>
        <w:rPr>
          <w:rStyle w:val="CommentReference"/>
        </w:rPr>
        <w:annotationRef/>
      </w:r>
      <w:r>
        <w:t>Til Julie:</w:t>
      </w:r>
      <w:r>
        <w:br/>
      </w:r>
      <w:r>
        <w:br/>
        <w:t>Er dette strength nødvendigt? Det er et stort arbejde for noget jeg tænker at tegne relativt hurtigt i r? Og jeg har jo lidt skrevet hvad jeg vil have i dem højere oppe.</w:t>
      </w:r>
    </w:p>
  </w:comment>
  <w:comment w:id="137" w:author="Julie Lyng Forman" w:date="2024-06-20T15:59:00Z" w:initials="JF">
    <w:p w14:paraId="5AEFA334" w14:textId="77777777" w:rsidR="00DB27EB" w:rsidRDefault="00DB27EB" w:rsidP="00DB27EB">
      <w:pPr>
        <w:pStyle w:val="CommentText"/>
      </w:pPr>
      <w:r>
        <w:rPr>
          <w:rStyle w:val="CommentReference"/>
        </w:rPr>
        <w:annotationRef/>
      </w:r>
      <w:r>
        <w:rPr>
          <w:lang w:val="da-DK"/>
        </w:rPr>
        <w:t>Både og. Jeg synes det er fint at have skitser med for de gør det meget klart hvad du planlægger at rapportere. Bemærk at de ikke behøver være fuldstændige og du kan referere tilbage når du planlægger at bruge samme layout i flere artikler.</w:t>
      </w:r>
    </w:p>
  </w:comment>
  <w:comment w:id="140" w:author="Julie Lyng Forman" w:date="2024-06-20T16:00:00Z" w:initials="JF">
    <w:p w14:paraId="3775ACF4" w14:textId="77777777" w:rsidR="00DB27EB" w:rsidRDefault="00DB27EB" w:rsidP="00DB27EB">
      <w:pPr>
        <w:pStyle w:val="CommentText"/>
      </w:pPr>
      <w:r>
        <w:rPr>
          <w:rStyle w:val="CommentReference"/>
        </w:rPr>
        <w:annotationRef/>
      </w:r>
      <w:r>
        <w:rPr>
          <w:lang w:val="da-DK"/>
        </w:rPr>
        <w:t>Som her hvor indholdet er klart, selvom du ikke lister alle outcomes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F00441" w15:done="1"/>
  <w15:commentEx w15:paraId="767F0B09" w15:paraIdParent="16F00441" w15:done="1"/>
  <w15:commentEx w15:paraId="6C7D8174" w15:done="1"/>
  <w15:commentEx w15:paraId="16F1C1C7" w15:done="0"/>
  <w15:commentEx w15:paraId="4ECC2597" w15:paraIdParent="16F1C1C7" w15:done="0"/>
  <w15:commentEx w15:paraId="6382CC3F" w15:paraIdParent="16F1C1C7" w15:done="0"/>
  <w15:commentEx w15:paraId="262CE1FB" w15:done="0"/>
  <w15:commentEx w15:paraId="22E6111C" w15:paraIdParent="262CE1FB" w15:done="0"/>
  <w15:commentEx w15:paraId="3889A0D4" w15:done="0"/>
  <w15:commentEx w15:paraId="08D2E360" w15:paraIdParent="3889A0D4" w15:done="0"/>
  <w15:commentEx w15:paraId="4A8EB21C" w15:done="0"/>
  <w15:commentEx w15:paraId="1A538800" w15:paraIdParent="4A8EB21C" w15:done="0"/>
  <w15:commentEx w15:paraId="1B852D92" w15:paraIdParent="4A8EB21C" w15:done="0"/>
  <w15:commentEx w15:paraId="26EB0503" w15:paraIdParent="4A8EB21C" w15:done="0"/>
  <w15:commentEx w15:paraId="47622200" w15:done="0"/>
  <w15:commentEx w15:paraId="1475C931" w15:paraIdParent="47622200" w15:done="0"/>
  <w15:commentEx w15:paraId="00AC9D1F" w15:done="1"/>
  <w15:commentEx w15:paraId="52765D7B" w15:paraIdParent="00AC9D1F" w15:done="1"/>
  <w15:commentEx w15:paraId="0BAA45DC" w15:done="0"/>
  <w15:commentEx w15:paraId="1D82457E" w15:done="0"/>
  <w15:commentEx w15:paraId="0EFD811F" w15:paraIdParent="1D82457E" w15:done="0"/>
  <w15:commentEx w15:paraId="08C05C8F" w15:paraIdParent="1D82457E" w15:done="0"/>
  <w15:commentEx w15:paraId="079CFF1C" w15:done="0"/>
  <w15:commentEx w15:paraId="1AD023FA" w15:done="0"/>
  <w15:commentEx w15:paraId="0E14CCD8" w15:done="0"/>
  <w15:commentEx w15:paraId="63CA1543" w15:done="0"/>
  <w15:commentEx w15:paraId="3FEB73C9" w15:done="0"/>
  <w15:commentEx w15:paraId="34590BAD" w15:paraIdParent="3FEB73C9" w15:done="0"/>
  <w15:commentEx w15:paraId="6953845C" w15:done="0"/>
  <w15:commentEx w15:paraId="36169F36" w15:paraIdParent="6953845C" w15:done="0"/>
  <w15:commentEx w15:paraId="7D1E7322" w15:paraIdParent="6953845C" w15:done="0"/>
  <w15:commentEx w15:paraId="372FA19D" w15:done="0"/>
  <w15:commentEx w15:paraId="1A9DF27E" w15:paraIdParent="372FA19D" w15:done="0"/>
  <w15:commentEx w15:paraId="362A1F40" w15:paraIdParent="372FA19D" w15:done="0"/>
  <w15:commentEx w15:paraId="62E9D7FC" w15:done="0"/>
  <w15:commentEx w15:paraId="400FB89C" w15:paraIdParent="62E9D7FC" w15:done="0"/>
  <w15:commentEx w15:paraId="15B2D624" w15:paraIdParent="62E9D7FC" w15:done="0"/>
  <w15:commentEx w15:paraId="258E07CD" w15:done="0"/>
  <w15:commentEx w15:paraId="5F402634" w15:done="0"/>
  <w15:commentEx w15:paraId="251DB413" w15:done="0"/>
  <w15:commentEx w15:paraId="465555EF" w15:done="0"/>
  <w15:commentEx w15:paraId="068A47E5" w15:done="0"/>
  <w15:commentEx w15:paraId="5A838ECE" w15:done="0"/>
  <w15:commentEx w15:paraId="70D346B0" w15:paraIdParent="5A838ECE" w15:done="0"/>
  <w15:commentEx w15:paraId="4FADA67D" w15:paraIdParent="5A838ECE" w15:done="0"/>
  <w15:commentEx w15:paraId="61BD19D8" w15:done="0"/>
  <w15:commentEx w15:paraId="707FC1E4" w15:paraIdParent="61BD19D8" w15:done="0"/>
  <w15:commentEx w15:paraId="538CC301" w15:paraIdParent="61BD19D8" w15:done="0"/>
  <w15:commentEx w15:paraId="52496835" w15:paraIdParent="61BD19D8" w15:done="0"/>
  <w15:commentEx w15:paraId="299FCB71" w15:done="0"/>
  <w15:commentEx w15:paraId="4E6E6C06" w15:done="0"/>
  <w15:commentEx w15:paraId="134D23FC" w15:done="0"/>
  <w15:commentEx w15:paraId="2B99BF78" w15:done="0"/>
  <w15:commentEx w15:paraId="27C34629" w15:done="0"/>
  <w15:commentEx w15:paraId="5AEFA334" w15:paraIdParent="27C34629" w15:done="0"/>
  <w15:commentEx w15:paraId="3775A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32A687" w16cex:dateUtc="2024-05-21T12:01:00Z"/>
  <w16cex:commentExtensible w16cex:durableId="29F994E2" w16cex:dateUtc="2024-05-23T08:11:00Z"/>
  <w16cex:commentExtensible w16cex:durableId="25D54545" w16cex:dateUtc="2024-05-21T12:05:00Z"/>
  <w16cex:commentExtensible w16cex:durableId="115B0E51" w16cex:dateUtc="2024-05-21T12:21:00Z"/>
  <w16cex:commentExtensible w16cex:durableId="29F99D5E" w16cex:dateUtc="2024-05-23T08:47:00Z"/>
  <w16cex:commentExtensible w16cex:durableId="31BB3E2D" w16cex:dateUtc="2024-06-20T13:06:00Z"/>
  <w16cex:commentExtensible w16cex:durableId="29F99D11" w16cex:dateUtc="2024-05-21T12:23:00Z"/>
  <w16cex:commentExtensible w16cex:durableId="29F99D10" w16cex:dateUtc="2024-05-23T08:24:00Z"/>
  <w16cex:commentExtensible w16cex:durableId="29DB8BFE" w16cex:dateUtc="2024-04-30T13:25:00Z"/>
  <w16cex:commentExtensible w16cex:durableId="7345459D" w16cex:dateUtc="2024-06-20T13:09:00Z"/>
  <w16cex:commentExtensible w16cex:durableId="2EAA39D8" w16cex:dateUtc="2024-05-21T12:20:00Z"/>
  <w16cex:commentExtensible w16cex:durableId="29F997F0" w16cex:dateUtc="2024-05-23T08:24:00Z"/>
  <w16cex:commentExtensible w16cex:durableId="29F9985E" w16cex:dateUtc="2024-05-23T08:26:00Z"/>
  <w16cex:commentExtensible w16cex:durableId="58FD7357" w16cex:dateUtc="2024-06-20T13:11:00Z"/>
  <w16cex:commentExtensible w16cex:durableId="0AEDFD58" w16cex:dateUtc="2024-05-21T12:23:00Z"/>
  <w16cex:commentExtensible w16cex:durableId="29F997CF" w16cex:dateUtc="2024-05-23T08:24:00Z"/>
  <w16cex:commentExtensible w16cex:durableId="6B4AC7B5" w16cex:dateUtc="2024-05-21T12:25:00Z"/>
  <w16cex:commentExtensible w16cex:durableId="29F99AC3" w16cex:dateUtc="2024-05-23T08:36:00Z"/>
  <w16cex:commentExtensible w16cex:durableId="47161BDB" w16cex:dateUtc="2024-06-20T13:18:00Z"/>
  <w16cex:commentExtensible w16cex:durableId="29FEF13F" w16cex:dateUtc="2024-05-27T09:47:00Z"/>
  <w16cex:commentExtensible w16cex:durableId="29FEF17D" w16cex:dateUtc="2024-05-27T09:48:00Z"/>
  <w16cex:commentExtensible w16cex:durableId="51CD3F9B" w16cex:dateUtc="2024-06-20T13:16:00Z"/>
  <w16cex:commentExtensible w16cex:durableId="11AD3450" w16cex:dateUtc="2024-06-20T13:19:00Z"/>
  <w16cex:commentExtensible w16cex:durableId="61AE1DA7" w16cex:dateUtc="2024-06-20T13:20:00Z"/>
  <w16cex:commentExtensible w16cex:durableId="14409658" w16cex:dateUtc="2024-06-20T13:21:00Z"/>
  <w16cex:commentExtensible w16cex:durableId="7A4DB616" w16cex:dateUtc="2024-05-21T13:36:00Z"/>
  <w16cex:commentExtensible w16cex:durableId="29FAF0EF" w16cex:dateUtc="2024-05-24T08:56:00Z"/>
  <w16cex:commentExtensible w16cex:durableId="48D32840" w16cex:dateUtc="2024-06-20T13:27:00Z"/>
  <w16cex:commentExtensible w16cex:durableId="4CFF422C" w16cex:dateUtc="2024-05-21T12:45:00Z"/>
  <w16cex:commentExtensible w16cex:durableId="29F9AB9F" w16cex:dateUtc="2024-05-23T09:48:00Z"/>
  <w16cex:commentExtensible w16cex:durableId="2751C43C" w16cex:dateUtc="2024-06-20T13:29:00Z"/>
  <w16cex:commentExtensible w16cex:durableId="6F291664" w16cex:dateUtc="2024-05-21T12:48:00Z"/>
  <w16cex:commentExtensible w16cex:durableId="29F9B680" w16cex:dateUtc="2024-05-23T10:35:00Z"/>
  <w16cex:commentExtensible w16cex:durableId="29FF0DD0" w16cex:dateUtc="2024-05-27T11:49:00Z"/>
  <w16cex:commentExtensible w16cex:durableId="29FF0DB8" w16cex:dateUtc="2024-05-21T12:21:00Z"/>
  <w16cex:commentExtensible w16cex:durableId="29FF0DB7" w16cex:dateUtc="2024-05-23T08:47:00Z"/>
  <w16cex:commentExtensible w16cex:durableId="150223CE" w16cex:dateUtc="2024-06-20T13:31:00Z"/>
  <w16cex:commentExtensible w16cex:durableId="002D0C58" w16cex:dateUtc="2024-06-20T13:32:00Z"/>
  <w16cex:commentExtensible w16cex:durableId="3761D0E9" w16cex:dateUtc="2024-06-20T13:33:00Z"/>
  <w16cex:commentExtensible w16cex:durableId="29D0CBD7" w16cex:dateUtc="2024-04-22T09:43:00Z"/>
  <w16cex:commentExtensible w16cex:durableId="2F73A0C9" w16cex:dateUtc="2024-06-20T13:39:00Z"/>
  <w16cex:commentExtensible w16cex:durableId="3949A041" w16cex:dateUtc="2024-06-20T13:41:00Z"/>
  <w16cex:commentExtensible w16cex:durableId="2ADB0BE1" w16cex:dateUtc="2024-05-21T13:41:00Z"/>
  <w16cex:commentExtensible w16cex:durableId="29FEF0D6" w16cex:dateUtc="2024-05-27T09:45:00Z"/>
  <w16cex:commentExtensible w16cex:durableId="4BEB7B5D" w16cex:dateUtc="2024-06-20T13:44:00Z"/>
  <w16cex:commentExtensible w16cex:durableId="387BE7CD" w16cex:dateUtc="2024-05-21T13:48:00Z"/>
  <w16cex:commentExtensible w16cex:durableId="29FEF0BC" w16cex:dateUtc="2024-05-27T09:45:00Z"/>
  <w16cex:commentExtensible w16cex:durableId="21282F0A" w16cex:dateUtc="2024-06-20T13:52:00Z"/>
  <w16cex:commentExtensible w16cex:durableId="3D5A24E7" w16cex:dateUtc="2024-06-20T13:56:00Z"/>
  <w16cex:commentExtensible w16cex:durableId="04ED5E62" w16cex:dateUtc="2024-05-21T13:49:00Z"/>
  <w16cex:commentExtensible w16cex:durableId="253E7310" w16cex:dateUtc="2024-06-20T13:55:00Z"/>
  <w16cex:commentExtensible w16cex:durableId="3A5CCBBE" w16cex:dateUtc="2024-05-21T13:50:00Z"/>
  <w16cex:commentExtensible w16cex:durableId="05FD45E6" w16cex:dateUtc="2024-05-21T13:50:00Z"/>
  <w16cex:commentExtensible w16cex:durableId="29DF4ED7" w16cex:dateUtc="2024-05-03T09:53:00Z"/>
  <w16cex:commentExtensible w16cex:durableId="62571AC4" w16cex:dateUtc="2024-06-20T13:59:00Z"/>
  <w16cex:commentExtensible w16cex:durableId="4F0DEB72" w16cex:dateUtc="2024-06-20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F00441" w16cid:durableId="1032A687"/>
  <w16cid:commentId w16cid:paraId="767F0B09" w16cid:durableId="29F994E2"/>
  <w16cid:commentId w16cid:paraId="6C7D8174" w16cid:durableId="25D54545"/>
  <w16cid:commentId w16cid:paraId="16F1C1C7" w16cid:durableId="115B0E51"/>
  <w16cid:commentId w16cid:paraId="4ECC2597" w16cid:durableId="29F99D5E"/>
  <w16cid:commentId w16cid:paraId="6382CC3F" w16cid:durableId="31BB3E2D"/>
  <w16cid:commentId w16cid:paraId="262CE1FB" w16cid:durableId="29F99D11"/>
  <w16cid:commentId w16cid:paraId="22E6111C" w16cid:durableId="29F99D10"/>
  <w16cid:commentId w16cid:paraId="3889A0D4" w16cid:durableId="29DB8BFE"/>
  <w16cid:commentId w16cid:paraId="08D2E360" w16cid:durableId="7345459D"/>
  <w16cid:commentId w16cid:paraId="4A8EB21C" w16cid:durableId="2EAA39D8"/>
  <w16cid:commentId w16cid:paraId="1A538800" w16cid:durableId="29F997F0"/>
  <w16cid:commentId w16cid:paraId="1B852D92" w16cid:durableId="29F9985E"/>
  <w16cid:commentId w16cid:paraId="26EB0503" w16cid:durableId="58FD7357"/>
  <w16cid:commentId w16cid:paraId="47622200" w16cid:durableId="0AEDFD58"/>
  <w16cid:commentId w16cid:paraId="1475C931" w16cid:durableId="29F997CF"/>
  <w16cid:commentId w16cid:paraId="00AC9D1F" w16cid:durableId="6B4AC7B5"/>
  <w16cid:commentId w16cid:paraId="52765D7B" w16cid:durableId="29F99AC3"/>
  <w16cid:commentId w16cid:paraId="0BAA45DC" w16cid:durableId="47161BDB"/>
  <w16cid:commentId w16cid:paraId="1D82457E" w16cid:durableId="29FEF13F"/>
  <w16cid:commentId w16cid:paraId="0EFD811F" w16cid:durableId="29FEF17D"/>
  <w16cid:commentId w16cid:paraId="08C05C8F" w16cid:durableId="51CD3F9B"/>
  <w16cid:commentId w16cid:paraId="079CFF1C" w16cid:durableId="11AD3450"/>
  <w16cid:commentId w16cid:paraId="1AD023FA" w16cid:durableId="61AE1DA7"/>
  <w16cid:commentId w16cid:paraId="0E14CCD8" w16cid:durableId="14409658"/>
  <w16cid:commentId w16cid:paraId="63CA1543" w16cid:durableId="7A4DB616"/>
  <w16cid:commentId w16cid:paraId="3FEB73C9" w16cid:durableId="29FAF0EF"/>
  <w16cid:commentId w16cid:paraId="34590BAD" w16cid:durableId="48D32840"/>
  <w16cid:commentId w16cid:paraId="6953845C" w16cid:durableId="4CFF422C"/>
  <w16cid:commentId w16cid:paraId="36169F36" w16cid:durableId="29F9AB9F"/>
  <w16cid:commentId w16cid:paraId="7D1E7322" w16cid:durableId="2751C43C"/>
  <w16cid:commentId w16cid:paraId="372FA19D" w16cid:durableId="6F291664"/>
  <w16cid:commentId w16cid:paraId="1A9DF27E" w16cid:durableId="29F9B680"/>
  <w16cid:commentId w16cid:paraId="362A1F40" w16cid:durableId="29FF0DD0"/>
  <w16cid:commentId w16cid:paraId="62E9D7FC" w16cid:durableId="29FF0DB8"/>
  <w16cid:commentId w16cid:paraId="400FB89C" w16cid:durableId="29FF0DB7"/>
  <w16cid:commentId w16cid:paraId="15B2D624" w16cid:durableId="150223CE"/>
  <w16cid:commentId w16cid:paraId="258E07CD" w16cid:durableId="002D0C58"/>
  <w16cid:commentId w16cid:paraId="5F402634" w16cid:durableId="3761D0E9"/>
  <w16cid:commentId w16cid:paraId="251DB413" w16cid:durableId="29D0CBD7"/>
  <w16cid:commentId w16cid:paraId="465555EF" w16cid:durableId="2F73A0C9"/>
  <w16cid:commentId w16cid:paraId="068A47E5" w16cid:durableId="3949A041"/>
  <w16cid:commentId w16cid:paraId="5A838ECE" w16cid:durableId="2ADB0BE1"/>
  <w16cid:commentId w16cid:paraId="70D346B0" w16cid:durableId="29FEF0D6"/>
  <w16cid:commentId w16cid:paraId="4FADA67D" w16cid:durableId="4BEB7B5D"/>
  <w16cid:commentId w16cid:paraId="61BD19D8" w16cid:durableId="387BE7CD"/>
  <w16cid:commentId w16cid:paraId="707FC1E4" w16cid:durableId="29FEF0BC"/>
  <w16cid:commentId w16cid:paraId="538CC301" w16cid:durableId="21282F0A"/>
  <w16cid:commentId w16cid:paraId="52496835" w16cid:durableId="3D5A24E7"/>
  <w16cid:commentId w16cid:paraId="299FCB71" w16cid:durableId="04ED5E62"/>
  <w16cid:commentId w16cid:paraId="4E6E6C06" w16cid:durableId="253E7310"/>
  <w16cid:commentId w16cid:paraId="134D23FC" w16cid:durableId="3A5CCBBE"/>
  <w16cid:commentId w16cid:paraId="2B99BF78" w16cid:durableId="05FD45E6"/>
  <w16cid:commentId w16cid:paraId="27C34629" w16cid:durableId="29DF4ED7"/>
  <w16cid:commentId w16cid:paraId="5AEFA334" w16cid:durableId="62571AC4"/>
  <w16cid:commentId w16cid:paraId="3775ACF4" w16cid:durableId="4F0DE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0CDC7" w14:textId="77777777" w:rsidR="00AB54AA" w:rsidRDefault="00AB54AA" w:rsidP="005F19F6">
      <w:r>
        <w:separator/>
      </w:r>
    </w:p>
  </w:endnote>
  <w:endnote w:type="continuationSeparator" w:id="0">
    <w:p w14:paraId="2296DFA0" w14:textId="77777777" w:rsidR="00AB54AA" w:rsidRDefault="00AB54AA"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7004868"/>
      <w:docPartObj>
        <w:docPartGallery w:val="Page Numbers (Bottom of Page)"/>
        <w:docPartUnique/>
      </w:docPartObj>
    </w:sdtPr>
    <w:sdtContent>
      <w:p w14:paraId="185C7C65" w14:textId="77777777" w:rsidR="003B2A4E" w:rsidRDefault="003B2A4E" w:rsidP="005F19F6">
        <w:pPr>
          <w:pStyle w:val="Footer"/>
        </w:pPr>
        <w:r>
          <w:fldChar w:fldCharType="begin"/>
        </w:r>
        <w:r>
          <w:instrText>PAGE   \* MERGEFORMAT</w:instrText>
        </w:r>
        <w:r>
          <w:fldChar w:fldCharType="separate"/>
        </w:r>
        <w:r w:rsidRPr="00B966BB">
          <w:t>2</w:t>
        </w:r>
        <w:r>
          <w:fldChar w:fldCharType="end"/>
        </w:r>
      </w:p>
    </w:sdtContent>
  </w:sdt>
  <w:p w14:paraId="2F1CF307" w14:textId="54BC700E" w:rsidR="003B2A4E" w:rsidRDefault="005F19F6" w:rsidP="005F19F6">
    <w:pPr>
      <w:pStyle w:val="Footer"/>
    </w:pPr>
    <w:fldSimple w:instr=" FILENAME \* MERGEFORMAT ">
      <w:r w:rsidR="00A553F9">
        <w:rPr>
          <w:noProof/>
        </w:rPr>
        <w:t>Statistical analysis LUPEX v.0.5 MAY 23rd 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40449" w14:textId="77777777" w:rsidR="00AB54AA" w:rsidRDefault="00AB54AA" w:rsidP="005F19F6">
      <w:r>
        <w:separator/>
      </w:r>
    </w:p>
  </w:footnote>
  <w:footnote w:type="continuationSeparator" w:id="0">
    <w:p w14:paraId="5E1EE610" w14:textId="77777777" w:rsidR="00AB54AA" w:rsidRDefault="00AB54AA"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18EF3" w14:textId="03E8CC46" w:rsidR="0043415D" w:rsidRPr="0043415D" w:rsidRDefault="00000000" w:rsidP="005F19F6">
    <w:pPr>
      <w:pStyle w:val="Header"/>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Content>
        <w:del w:id="141" w:author="Julie Lyng Forman" w:date="2024-06-20T16:00:00Z" w16du:dateUtc="2024-06-20T14:00:00Z">
          <w:r w:rsidR="00821C27" w:rsidDel="00965E8B">
            <w:rPr>
              <w:lang w:val="da-DK"/>
            </w:rPr>
            <w:delText>Malte Lund Adamsen; Julie Lyng Forman</w:delText>
          </w:r>
        </w:del>
        <w:ins w:id="142" w:author="Julie Lyng Forman" w:date="2024-06-20T16:00:00Z" w16du:dateUtc="2024-06-20T14:00:00Z">
          <w:r w:rsidR="00965E8B">
            <w:rPr>
              <w:lang w:val="da-DK"/>
            </w:rPr>
            <w:t xml:space="preserve">Malte Lund </w:t>
          </w:r>
          <w:proofErr w:type="spellStart"/>
          <w:proofErr w:type="gramStart"/>
          <w:r w:rsidR="00965E8B">
            <w:rPr>
              <w:lang w:val="da-DK"/>
            </w:rPr>
            <w:t>Adamsen;Julie</w:t>
          </w:r>
          <w:proofErr w:type="spellEnd"/>
          <w:proofErr w:type="gramEnd"/>
          <w:r w:rsidR="00965E8B">
            <w:rPr>
              <w:lang w:val="da-DK"/>
            </w:rPr>
            <w:t xml:space="preserve"> Lyng Forman</w:t>
          </w:r>
        </w:ins>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Content>
        <w:r w:rsidR="00240B46">
          <w:rPr>
            <w:lang w:val="da-DK"/>
          </w:rPr>
          <w:t>23-05-2024</w:t>
        </w:r>
      </w:sdtContent>
    </w:sdt>
  </w:p>
  <w:p w14:paraId="079EC777" w14:textId="4C06D8B2" w:rsidR="00B966BB" w:rsidRDefault="00B966BB" w:rsidP="005F19F6">
    <w:pPr>
      <w:pStyle w:val="Header"/>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Content>
        <w:r w:rsidR="00A553F9">
          <w:t>version 0.5</w:t>
        </w:r>
      </w:sdtContent>
    </w:sdt>
    <w:r w:rsidR="00A809F3" w:rsidRPr="00144196">
      <w:tab/>
    </w:r>
  </w:p>
  <w:p w14:paraId="386FD791" w14:textId="1E3E593D" w:rsidR="00940B33" w:rsidRPr="00144196" w:rsidRDefault="00940B33" w:rsidP="005F19F6">
    <w:pPr>
      <w:pStyle w:val="Header"/>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06688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3"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0990A93"/>
    <w:multiLevelType w:val="multilevel"/>
    <w:tmpl w:val="EC7865D8"/>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6"/>
  </w:num>
  <w:num w:numId="6" w16cid:durableId="81877451">
    <w:abstractNumId w:val="31"/>
  </w:num>
  <w:num w:numId="7" w16cid:durableId="147522277">
    <w:abstractNumId w:val="10"/>
  </w:num>
  <w:num w:numId="8" w16cid:durableId="751243593">
    <w:abstractNumId w:val="24"/>
  </w:num>
  <w:num w:numId="9" w16cid:durableId="1562254392">
    <w:abstractNumId w:val="22"/>
  </w:num>
  <w:num w:numId="10" w16cid:durableId="1846237576">
    <w:abstractNumId w:val="30"/>
  </w:num>
  <w:num w:numId="11" w16cid:durableId="1308318697">
    <w:abstractNumId w:val="17"/>
  </w:num>
  <w:num w:numId="12" w16cid:durableId="40640808">
    <w:abstractNumId w:val="16"/>
  </w:num>
  <w:num w:numId="13" w16cid:durableId="944463920">
    <w:abstractNumId w:val="23"/>
  </w:num>
  <w:num w:numId="14" w16cid:durableId="937560155">
    <w:abstractNumId w:val="19"/>
  </w:num>
  <w:num w:numId="15" w16cid:durableId="1183279592">
    <w:abstractNumId w:val="21"/>
  </w:num>
  <w:num w:numId="16" w16cid:durableId="1341004867">
    <w:abstractNumId w:val="25"/>
  </w:num>
  <w:num w:numId="17" w16cid:durableId="1311638668">
    <w:abstractNumId w:val="9"/>
  </w:num>
  <w:num w:numId="18" w16cid:durableId="549809521">
    <w:abstractNumId w:val="20"/>
  </w:num>
  <w:num w:numId="19" w16cid:durableId="1601329141">
    <w:abstractNumId w:val="4"/>
  </w:num>
  <w:num w:numId="20" w16cid:durableId="182788067">
    <w:abstractNumId w:val="24"/>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9"/>
  </w:num>
  <w:num w:numId="24" w16cid:durableId="1924219090">
    <w:abstractNumId w:val="6"/>
  </w:num>
  <w:num w:numId="25" w16cid:durableId="751896347">
    <w:abstractNumId w:val="27"/>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8"/>
  </w:num>
  <w:num w:numId="31" w16cid:durableId="2048723193">
    <w:abstractNumId w:val="5"/>
  </w:num>
  <w:num w:numId="32" w16cid:durableId="1230194867">
    <w:abstractNumId w:val="28"/>
  </w:num>
  <w:num w:numId="33" w16cid:durableId="1830057162">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e Lyng Forman">
    <w15:presenceInfo w15:providerId="AD" w15:userId="S::nxr382@ku.dk::a3b105dd-2e61-4103-a812-1bf7d193a6ae"/>
  </w15:person>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1E96"/>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7510"/>
    <w:rsid w:val="00240B46"/>
    <w:rsid w:val="002418D0"/>
    <w:rsid w:val="00244578"/>
    <w:rsid w:val="00246E31"/>
    <w:rsid w:val="002605A9"/>
    <w:rsid w:val="002608FA"/>
    <w:rsid w:val="00263A9E"/>
    <w:rsid w:val="002666E5"/>
    <w:rsid w:val="0026711F"/>
    <w:rsid w:val="002728F2"/>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6148"/>
    <w:rsid w:val="002C69EB"/>
    <w:rsid w:val="002D0439"/>
    <w:rsid w:val="002D2076"/>
    <w:rsid w:val="002D26AC"/>
    <w:rsid w:val="002D35D7"/>
    <w:rsid w:val="002D4D1F"/>
    <w:rsid w:val="002D53F6"/>
    <w:rsid w:val="002D5B93"/>
    <w:rsid w:val="002D757E"/>
    <w:rsid w:val="002D78E1"/>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62DE"/>
    <w:rsid w:val="003266C8"/>
    <w:rsid w:val="0033363D"/>
    <w:rsid w:val="00333A3F"/>
    <w:rsid w:val="00333A5C"/>
    <w:rsid w:val="003371E4"/>
    <w:rsid w:val="00337FFA"/>
    <w:rsid w:val="00340BA1"/>
    <w:rsid w:val="00341649"/>
    <w:rsid w:val="00342292"/>
    <w:rsid w:val="00343240"/>
    <w:rsid w:val="00351E99"/>
    <w:rsid w:val="003525DE"/>
    <w:rsid w:val="00354087"/>
    <w:rsid w:val="00356820"/>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661"/>
    <w:rsid w:val="004C4E0F"/>
    <w:rsid w:val="004C5B74"/>
    <w:rsid w:val="004D1489"/>
    <w:rsid w:val="004D5A26"/>
    <w:rsid w:val="004D7001"/>
    <w:rsid w:val="004D7C79"/>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16C0"/>
    <w:rsid w:val="0051480B"/>
    <w:rsid w:val="00515703"/>
    <w:rsid w:val="00520073"/>
    <w:rsid w:val="00524A3E"/>
    <w:rsid w:val="00525A19"/>
    <w:rsid w:val="00532C56"/>
    <w:rsid w:val="00536476"/>
    <w:rsid w:val="00540316"/>
    <w:rsid w:val="005522C4"/>
    <w:rsid w:val="005531FF"/>
    <w:rsid w:val="00555146"/>
    <w:rsid w:val="00560703"/>
    <w:rsid w:val="0056350C"/>
    <w:rsid w:val="0056654C"/>
    <w:rsid w:val="00570BD9"/>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40AA"/>
    <w:rsid w:val="00624527"/>
    <w:rsid w:val="006259F0"/>
    <w:rsid w:val="00626D45"/>
    <w:rsid w:val="0063196E"/>
    <w:rsid w:val="00636403"/>
    <w:rsid w:val="0063739E"/>
    <w:rsid w:val="00650504"/>
    <w:rsid w:val="00654007"/>
    <w:rsid w:val="00654560"/>
    <w:rsid w:val="0065591B"/>
    <w:rsid w:val="00656E2D"/>
    <w:rsid w:val="006614D6"/>
    <w:rsid w:val="00663A0C"/>
    <w:rsid w:val="00663A3F"/>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3639"/>
    <w:rsid w:val="00774C07"/>
    <w:rsid w:val="007760CD"/>
    <w:rsid w:val="00777C64"/>
    <w:rsid w:val="0078010D"/>
    <w:rsid w:val="00782635"/>
    <w:rsid w:val="007829C0"/>
    <w:rsid w:val="0078437D"/>
    <w:rsid w:val="007932D8"/>
    <w:rsid w:val="00794632"/>
    <w:rsid w:val="0079499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2570D"/>
    <w:rsid w:val="009326CD"/>
    <w:rsid w:val="00933408"/>
    <w:rsid w:val="00940B33"/>
    <w:rsid w:val="0094256F"/>
    <w:rsid w:val="00943BDD"/>
    <w:rsid w:val="009459A6"/>
    <w:rsid w:val="00950759"/>
    <w:rsid w:val="00955789"/>
    <w:rsid w:val="00957A59"/>
    <w:rsid w:val="00964116"/>
    <w:rsid w:val="00965E8B"/>
    <w:rsid w:val="00966147"/>
    <w:rsid w:val="0097688B"/>
    <w:rsid w:val="009769DB"/>
    <w:rsid w:val="0097774C"/>
    <w:rsid w:val="0098341D"/>
    <w:rsid w:val="00984613"/>
    <w:rsid w:val="00984F67"/>
    <w:rsid w:val="00987BD2"/>
    <w:rsid w:val="0099376D"/>
    <w:rsid w:val="00993E0C"/>
    <w:rsid w:val="00996787"/>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92D30"/>
    <w:rsid w:val="00A94A3B"/>
    <w:rsid w:val="00AA0FA7"/>
    <w:rsid w:val="00AA2DFA"/>
    <w:rsid w:val="00AA35FB"/>
    <w:rsid w:val="00AA41B3"/>
    <w:rsid w:val="00AA6747"/>
    <w:rsid w:val="00AA7059"/>
    <w:rsid w:val="00AB3BCE"/>
    <w:rsid w:val="00AB54AA"/>
    <w:rsid w:val="00AB6DD7"/>
    <w:rsid w:val="00AC3DCA"/>
    <w:rsid w:val="00AC405E"/>
    <w:rsid w:val="00AD2BAE"/>
    <w:rsid w:val="00AD4C0A"/>
    <w:rsid w:val="00AD5458"/>
    <w:rsid w:val="00AF1FF3"/>
    <w:rsid w:val="00AF2E4C"/>
    <w:rsid w:val="00AF2EEB"/>
    <w:rsid w:val="00AF4876"/>
    <w:rsid w:val="00AF5310"/>
    <w:rsid w:val="00AF7849"/>
    <w:rsid w:val="00B00F32"/>
    <w:rsid w:val="00B0322B"/>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6AC5"/>
    <w:rsid w:val="00C209AD"/>
    <w:rsid w:val="00C254A7"/>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7EB"/>
    <w:rsid w:val="00DB2DCE"/>
    <w:rsid w:val="00DB32C7"/>
    <w:rsid w:val="00DB4D88"/>
    <w:rsid w:val="00DB4F63"/>
    <w:rsid w:val="00DB5FFA"/>
    <w:rsid w:val="00DB72BF"/>
    <w:rsid w:val="00DD2AF2"/>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D5B95"/>
    <w:rsid w:val="00EE1FD4"/>
    <w:rsid w:val="00EE2A0B"/>
    <w:rsid w:val="00EF296F"/>
    <w:rsid w:val="00F0121B"/>
    <w:rsid w:val="00F01240"/>
    <w:rsid w:val="00F014E7"/>
    <w:rsid w:val="00F11824"/>
    <w:rsid w:val="00F14452"/>
    <w:rsid w:val="00F22B79"/>
    <w:rsid w:val="00F25F52"/>
    <w:rsid w:val="00F32699"/>
    <w:rsid w:val="00F36477"/>
    <w:rsid w:val="00F40A6D"/>
    <w:rsid w:val="00F52870"/>
    <w:rsid w:val="00F538E3"/>
    <w:rsid w:val="00F54538"/>
    <w:rsid w:val="00F54A8C"/>
    <w:rsid w:val="00F56848"/>
    <w:rsid w:val="00F67E92"/>
    <w:rsid w:val="00F714EC"/>
    <w:rsid w:val="00F723EF"/>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Heading1">
    <w:name w:val="heading 1"/>
    <w:basedOn w:val="Normal"/>
    <w:link w:val="Heading1Char"/>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5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B5C56"/>
    <w:rPr>
      <w:color w:val="0563C1" w:themeColor="hyperlink"/>
      <w:u w:val="single"/>
    </w:rPr>
  </w:style>
  <w:style w:type="character" w:styleId="UnresolvedMention">
    <w:name w:val="Unresolved Mention"/>
    <w:basedOn w:val="DefaultParagraphFon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DefaultParagraphFon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Paragraph">
    <w:name w:val="List Paragraph"/>
    <w:basedOn w:val="Normal"/>
    <w:uiPriority w:val="34"/>
    <w:qFormat/>
    <w:rsid w:val="000B5C56"/>
    <w:pPr>
      <w:ind w:left="720"/>
      <w:contextualSpacing/>
    </w:pPr>
  </w:style>
  <w:style w:type="paragraph" w:styleId="Header">
    <w:name w:val="header"/>
    <w:basedOn w:val="Normal"/>
    <w:link w:val="HeaderChar"/>
    <w:uiPriority w:val="99"/>
    <w:unhideWhenUsed/>
    <w:rsid w:val="000B5C56"/>
    <w:pPr>
      <w:tabs>
        <w:tab w:val="center" w:pos="4986"/>
        <w:tab w:val="right" w:pos="9972"/>
      </w:tabs>
      <w:spacing w:after="0" w:line="240" w:lineRule="auto"/>
    </w:pPr>
  </w:style>
  <w:style w:type="character" w:customStyle="1" w:styleId="HeaderChar">
    <w:name w:val="Header Char"/>
    <w:basedOn w:val="DefaultParagraphFont"/>
    <w:link w:val="Header"/>
    <w:uiPriority w:val="99"/>
    <w:rsid w:val="000B5C56"/>
    <w:rPr>
      <w:lang w:val="en-US"/>
    </w:rPr>
  </w:style>
  <w:style w:type="paragraph" w:styleId="Footer">
    <w:name w:val="footer"/>
    <w:basedOn w:val="Normal"/>
    <w:link w:val="FooterChar"/>
    <w:uiPriority w:val="99"/>
    <w:unhideWhenUsed/>
    <w:rsid w:val="000B5C56"/>
    <w:pPr>
      <w:tabs>
        <w:tab w:val="center" w:pos="4986"/>
        <w:tab w:val="right" w:pos="9972"/>
      </w:tabs>
      <w:spacing w:after="0" w:line="240" w:lineRule="auto"/>
    </w:pPr>
  </w:style>
  <w:style w:type="character" w:customStyle="1" w:styleId="FooterChar">
    <w:name w:val="Footer Char"/>
    <w:basedOn w:val="DefaultParagraphFont"/>
    <w:link w:val="Footer"/>
    <w:uiPriority w:val="99"/>
    <w:rsid w:val="000B5C56"/>
    <w:rPr>
      <w:lang w:val="en-US"/>
    </w:rPr>
  </w:style>
  <w:style w:type="paragraph" w:styleId="NoSpacing">
    <w:name w:val="No Spacing"/>
    <w:link w:val="NoSpacingChar"/>
    <w:uiPriority w:val="1"/>
    <w:qFormat/>
    <w:rsid w:val="000B5C56"/>
    <w:pPr>
      <w:spacing w:after="0" w:line="240" w:lineRule="auto"/>
    </w:pPr>
    <w:rPr>
      <w:rFonts w:ascii="Calibri" w:eastAsia="Times New Roman" w:hAnsi="Calibri" w:cs="Times New Roman"/>
      <w:lang w:eastAsia="da-DK"/>
    </w:rPr>
  </w:style>
  <w:style w:type="paragraph" w:styleId="BalloonText">
    <w:name w:val="Balloon Text"/>
    <w:basedOn w:val="Normal"/>
    <w:link w:val="BalloonTextChar"/>
    <w:uiPriority w:val="99"/>
    <w:semiHidden/>
    <w:unhideWhenUsed/>
    <w:rsid w:val="000B5C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C56"/>
    <w:rPr>
      <w:rFonts w:ascii="Segoe UI" w:hAnsi="Segoe UI" w:cs="Segoe UI"/>
      <w:sz w:val="18"/>
      <w:szCs w:val="18"/>
      <w:lang w:val="en-US"/>
    </w:rPr>
  </w:style>
  <w:style w:type="paragraph" w:styleId="CommentText">
    <w:name w:val="annotation text"/>
    <w:basedOn w:val="Normal"/>
    <w:link w:val="CommentTextChar"/>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CommentTextChar">
    <w:name w:val="Comment Text Char"/>
    <w:basedOn w:val="DefaultParagraphFont"/>
    <w:link w:val="CommentText"/>
    <w:uiPriority w:val="99"/>
    <w:rsid w:val="000B5C56"/>
    <w:rPr>
      <w:rFonts w:ascii="Cambria" w:eastAsia="Cambria" w:hAnsi="Cambria" w:cs="Cambria"/>
      <w:color w:val="000000"/>
      <w:sz w:val="24"/>
      <w:szCs w:val="24"/>
      <w:lang w:val="en-US"/>
    </w:rPr>
  </w:style>
  <w:style w:type="table" w:styleId="TableGrid">
    <w:name w:val="Table Grid"/>
    <w:basedOn w:val="Table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B5C56"/>
    <w:rPr>
      <w:rFonts w:ascii="Calibri" w:eastAsia="Times New Roman" w:hAnsi="Calibri" w:cs="Times New Roman"/>
      <w:lang w:eastAsia="da-DK"/>
    </w:rPr>
  </w:style>
  <w:style w:type="character" w:styleId="CommentReference">
    <w:name w:val="annotation reference"/>
    <w:basedOn w:val="DefaultParagraphFont"/>
    <w:uiPriority w:val="99"/>
    <w:semiHidden/>
    <w:unhideWhenUsed/>
    <w:rsid w:val="000B5C56"/>
    <w:rPr>
      <w:sz w:val="16"/>
      <w:szCs w:val="16"/>
    </w:rPr>
  </w:style>
  <w:style w:type="paragraph" w:styleId="CommentSubject">
    <w:name w:val="annotation subject"/>
    <w:basedOn w:val="CommentText"/>
    <w:next w:val="CommentText"/>
    <w:link w:val="CommentSubjectChar"/>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0B5C56"/>
    <w:rPr>
      <w:rFonts w:ascii="Cambria" w:eastAsia="Cambria" w:hAnsi="Cambria" w:cs="Cambria"/>
      <w:b/>
      <w:bCs/>
      <w:color w:val="000000"/>
      <w:sz w:val="20"/>
      <w:szCs w:val="20"/>
      <w:lang w:val="en-US"/>
    </w:rPr>
  </w:style>
  <w:style w:type="paragraph" w:styleId="ListBullet">
    <w:name w:val="List Bullet"/>
    <w:basedOn w:val="Normal"/>
    <w:uiPriority w:val="99"/>
    <w:semiHidden/>
    <w:unhideWhenUsed/>
    <w:rsid w:val="000B5C56"/>
    <w:pPr>
      <w:numPr>
        <w:numId w:val="2"/>
      </w:numPr>
      <w:contextualSpacing/>
    </w:pPr>
  </w:style>
  <w:style w:type="paragraph" w:styleId="ListNumber">
    <w:name w:val="List Number"/>
    <w:basedOn w:val="Normal"/>
    <w:uiPriority w:val="99"/>
    <w:semiHidden/>
    <w:unhideWhenUsed/>
    <w:rsid w:val="000B5C56"/>
    <w:pPr>
      <w:numPr>
        <w:numId w:val="3"/>
      </w:numPr>
      <w:contextualSpacing/>
    </w:pPr>
  </w:style>
  <w:style w:type="character" w:styleId="Emphasis">
    <w:name w:val="Emphasis"/>
    <w:basedOn w:val="DefaultParagraphFont"/>
    <w:uiPriority w:val="20"/>
    <w:qFormat/>
    <w:rsid w:val="000B5C56"/>
    <w:rPr>
      <w:i/>
      <w:iCs/>
    </w:rPr>
  </w:style>
  <w:style w:type="paragraph" w:styleId="TOCHeading">
    <w:name w:val="TOC Heading"/>
    <w:basedOn w:val="Heading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B5C56"/>
    <w:pPr>
      <w:spacing w:after="100"/>
    </w:pPr>
  </w:style>
  <w:style w:type="paragraph" w:styleId="TOC2">
    <w:name w:val="toc 2"/>
    <w:basedOn w:val="Normal"/>
    <w:next w:val="Normal"/>
    <w:autoRedefine/>
    <w:uiPriority w:val="39"/>
    <w:unhideWhenUsed/>
    <w:rsid w:val="000B5C56"/>
    <w:pPr>
      <w:spacing w:after="100"/>
      <w:ind w:left="220"/>
    </w:pPr>
  </w:style>
  <w:style w:type="character" w:styleId="FollowedHyperlink">
    <w:name w:val="FollowedHyperlink"/>
    <w:basedOn w:val="DefaultParagraphFont"/>
    <w:uiPriority w:val="99"/>
    <w:semiHidden/>
    <w:unhideWhenUsed/>
    <w:rsid w:val="000B5C56"/>
    <w:rPr>
      <w:color w:val="954F72" w:themeColor="followedHyperlink"/>
      <w:u w:val="single"/>
    </w:rPr>
  </w:style>
  <w:style w:type="character" w:customStyle="1" w:styleId="Heading4Char">
    <w:name w:val="Heading 4 Char"/>
    <w:basedOn w:val="DefaultParagraphFont"/>
    <w:link w:val="Heading4"/>
    <w:uiPriority w:val="9"/>
    <w:rsid w:val="00B569D1"/>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071C9"/>
    <w:pPr>
      <w:spacing w:after="100"/>
      <w:ind w:left="440"/>
    </w:pPr>
  </w:style>
  <w:style w:type="character" w:customStyle="1" w:styleId="Heading5Char">
    <w:name w:val="Heading 5 Char"/>
    <w:basedOn w:val="DefaultParagraphFont"/>
    <w:link w:val="Heading5"/>
    <w:uiPriority w:val="9"/>
    <w:semiHidden/>
    <w:rsid w:val="00F0124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0124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B966BB"/>
    <w:rPr>
      <w:color w:val="808080"/>
    </w:rPr>
  </w:style>
  <w:style w:type="paragraph" w:styleId="Caption">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Revision">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ceholderTex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ceholderTex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ceholderTex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ceholderTex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ceholderTex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337FFA"/>
    <w:rsid w:val="004A3AAA"/>
    <w:rsid w:val="005E5249"/>
    <w:rsid w:val="00785297"/>
    <w:rsid w:val="008135BE"/>
    <w:rsid w:val="00917E30"/>
    <w:rsid w:val="00996787"/>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35137</Words>
  <Characters>211878</Characters>
  <Application>Microsoft Office Word</Application>
  <DocSecurity>0</DocSecurity>
  <Lines>5575</Lines>
  <Paragraphs>3166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0.5</dc:subject>
  <dc:creator>Malte Lund Adamsen;Julie Lyng Forman</dc:creator>
  <cp:keywords>LUPEX</cp:keywords>
  <dc:description/>
  <cp:lastModifiedBy>Julie Lyng Forman</cp:lastModifiedBy>
  <cp:revision>4</cp:revision>
  <cp:lastPrinted>2024-05-21T10:28:00Z</cp:lastPrinted>
  <dcterms:created xsi:type="dcterms:W3CDTF">2024-06-20T14:00:00Z</dcterms:created>
  <dcterms:modified xsi:type="dcterms:W3CDTF">2024-06-20T14:01:00Z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y fmtid="{D5CDD505-2E9C-101B-9397-08002B2CF9AE}" pid="25" name="ContentRemapped">
    <vt:lpwstr>true</vt:lpwstr>
  </property>
</Properties>
</file>